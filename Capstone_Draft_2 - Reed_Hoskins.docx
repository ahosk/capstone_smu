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2A2F5981" w:rsidR="009B1D59" w:rsidRPr="009A3755" w:rsidRDefault="00A136E6" w:rsidP="009B1D59">
      <w:pPr>
        <w:pStyle w:val="Title1"/>
      </w:pPr>
      <w:r>
        <w:t>Bridging The Chasm Between Fundamental</w:t>
      </w:r>
      <w:r w:rsidR="009C4F86">
        <w:t>, Momentum</w:t>
      </w:r>
      <w:r w:rsidR="00CD0877">
        <w:t>,</w:t>
      </w:r>
      <w:r>
        <w:t xml:space="preserve"> and Quantitative Investing</w:t>
      </w:r>
    </w:p>
    <w:p w14:paraId="6C44B84A" w14:textId="751B0F85" w:rsidR="009B1D59" w:rsidRPr="009A3755" w:rsidRDefault="00A136E6" w:rsidP="009B5E2A">
      <w:pPr>
        <w:pStyle w:val="author"/>
        <w:spacing w:after="0"/>
        <w:rPr>
          <w:lang w:val="de-DE"/>
        </w:rPr>
      </w:pPr>
      <w:r>
        <w:rPr>
          <w:lang w:val="de-DE"/>
        </w:rPr>
        <w:t>Jeff Reed, CFA</w:t>
      </w:r>
      <w:r w:rsidRPr="009A3755">
        <w:rPr>
          <w:position w:val="6"/>
          <w:sz w:val="12"/>
          <w:szCs w:val="12"/>
          <w:lang w:val="de-DE"/>
        </w:rPr>
        <w:t>1</w:t>
      </w:r>
      <w:r w:rsidRPr="009A3755">
        <w:rPr>
          <w:lang w:val="de-DE"/>
        </w:rPr>
        <w:t xml:space="preserve">, </w:t>
      </w:r>
      <w:r>
        <w:rPr>
          <w:lang w:val="de-DE"/>
        </w:rPr>
        <w:t>Allen Hoskins</w:t>
      </w:r>
      <w:r w:rsidR="00CD0877">
        <w:rPr>
          <w:lang w:val="de-DE"/>
        </w:rPr>
        <w:t>, MBA</w:t>
      </w:r>
      <w:r w:rsidR="009B5E2A" w:rsidRPr="009A3755">
        <w:rPr>
          <w:position w:val="6"/>
          <w:sz w:val="12"/>
          <w:szCs w:val="12"/>
          <w:lang w:val="de-DE"/>
        </w:rPr>
        <w:t>1</w:t>
      </w:r>
      <w:r w:rsidR="05943C1E" w:rsidRPr="44F5AF4F">
        <w:rPr>
          <w:lang w:val="de-DE"/>
        </w:rPr>
        <w:t>, Robert Slater, PhD</w:t>
      </w:r>
      <w:r w:rsidR="00450D96">
        <w:rPr>
          <w:position w:val="6"/>
          <w:sz w:val="11"/>
          <w:szCs w:val="11"/>
          <w:lang w:val="de-DE"/>
        </w:rPr>
        <w:t>2</w:t>
      </w:r>
    </w:p>
    <w:p w14:paraId="7AA35124" w14:textId="77777777" w:rsidR="009B1D59" w:rsidRDefault="00A136E6"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p>
    <w:p w14:paraId="2B48DB18" w14:textId="77777777" w:rsidR="009B1D59" w:rsidRDefault="009B5E2A" w:rsidP="009B1D59">
      <w:pPr>
        <w:pStyle w:val="authorinfo"/>
        <w:rPr>
          <w:lang w:val="de-DE"/>
        </w:rPr>
      </w:pPr>
      <w:r>
        <w:rPr>
          <w:lang w:val="de-DE"/>
        </w:rPr>
        <w:t>Dallas, TX 75275 USA</w:t>
      </w:r>
    </w:p>
    <w:p w14:paraId="28656D72" w14:textId="410FF561" w:rsidR="009B5E2A" w:rsidRPr="009B5E2A" w:rsidRDefault="00A136E6" w:rsidP="44F5AF4F">
      <w:pPr>
        <w:pStyle w:val="email"/>
        <w:rPr>
          <w:lang w:val="de-DE"/>
        </w:rPr>
      </w:pPr>
      <w:r>
        <w:rPr>
          <w:position w:val="6"/>
          <w:sz w:val="11"/>
          <w:szCs w:val="11"/>
          <w:lang w:val="de-DE"/>
        </w:rPr>
        <w:t>2</w:t>
      </w:r>
      <w:r w:rsidRPr="009A3755">
        <w:rPr>
          <w:lang w:val="de-DE"/>
        </w:rPr>
        <w:t xml:space="preserve"> </w:t>
      </w:r>
      <w:r w:rsidR="6FAE459E" w:rsidRPr="009A3755">
        <w:rPr>
          <w:lang w:val="de-DE"/>
        </w:rPr>
        <w:t>SMU Adjunct Lecturer,</w:t>
      </w:r>
    </w:p>
    <w:p w14:paraId="666CCCF5" w14:textId="3E7E607D" w:rsidR="009B5E2A" w:rsidRPr="009B5E2A" w:rsidRDefault="00A136E6" w:rsidP="009B5E2A">
      <w:pPr>
        <w:pStyle w:val="email"/>
        <w:rPr>
          <w:lang w:val="de-DE"/>
        </w:rPr>
      </w:pPr>
      <w:r w:rsidRPr="44F5AF4F">
        <w:rPr>
          <w:lang w:val="de-DE"/>
        </w:rPr>
        <w:t>Southern Methodist University</w:t>
      </w:r>
      <w:r w:rsidR="00C44867">
        <w:rPr>
          <w:lang w:val="de-DE"/>
        </w:rPr>
        <w:t xml:space="preserve">, </w:t>
      </w:r>
      <w:r w:rsidR="6D6C4954">
        <w:rPr>
          <w:lang w:val="de-DE"/>
        </w:rPr>
        <w:t>Dallas</w:t>
      </w:r>
      <w:r>
        <w:rPr>
          <w:lang w:val="de-DE"/>
        </w:rPr>
        <w:t xml:space="preserve">, TX </w:t>
      </w:r>
      <w:r w:rsidR="055346D7">
        <w:rPr>
          <w:lang w:val="de-DE"/>
        </w:rPr>
        <w:t>752</w:t>
      </w:r>
      <w:r w:rsidR="70297CF1">
        <w:rPr>
          <w:lang w:val="de-DE"/>
        </w:rPr>
        <w:t>75</w:t>
      </w:r>
      <w:r w:rsidRPr="44F5AF4F">
        <w:rPr>
          <w:lang w:val="de-DE"/>
        </w:rPr>
        <w:t xml:space="preserve"> USA</w:t>
      </w:r>
    </w:p>
    <w:p w14:paraId="76FFCF02" w14:textId="1CD7C285" w:rsidR="009B5E2A" w:rsidRDefault="00A136E6" w:rsidP="009B5E2A">
      <w:pPr>
        <w:pStyle w:val="email"/>
        <w:rPr>
          <w:rStyle w:val="Hyperlink"/>
          <w:sz w:val="16"/>
          <w:szCs w:val="16"/>
          <w:lang w:val="de-DE"/>
        </w:rPr>
      </w:pPr>
      <w:r w:rsidRPr="009A3755">
        <w:rPr>
          <w:lang w:val="de-DE"/>
        </w:rPr>
        <w:t>{</w:t>
      </w:r>
      <w:r w:rsidR="00B81973">
        <w:rPr>
          <w:lang w:val="de-DE"/>
        </w:rPr>
        <w:t>jeffr, ahoskins</w:t>
      </w:r>
      <w:r w:rsidRPr="00450D96">
        <w:rPr>
          <w:szCs w:val="18"/>
          <w:lang w:val="de-DE"/>
        </w:rPr>
        <w:t>}@smu.edu</w:t>
      </w:r>
    </w:p>
    <w:p w14:paraId="4EB5712B" w14:textId="4C549BF2" w:rsidR="009B1D59" w:rsidRPr="009A3755" w:rsidRDefault="00A136E6" w:rsidP="009B5E2A">
      <w:pPr>
        <w:pStyle w:val="email"/>
        <w:rPr>
          <w:lang w:val="de-DE"/>
        </w:rPr>
      </w:pPr>
      <w:r>
        <w:rPr>
          <w:lang w:val="de-DE"/>
        </w:rPr>
        <w:t>rslater@mail.smu.edu</w:t>
      </w:r>
    </w:p>
    <w:p w14:paraId="21C358C3" w14:textId="401DEC5A" w:rsidR="009B1D59" w:rsidRPr="009B1D59" w:rsidRDefault="00A136E6" w:rsidP="009B1D59">
      <w:pPr>
        <w:pStyle w:val="abstract"/>
        <w:rPr>
          <w:szCs w:val="18"/>
        </w:rPr>
      </w:pPr>
      <w:r>
        <w:rPr>
          <w:b/>
        </w:rPr>
        <w:t>Abstract.</w:t>
      </w:r>
      <w:r>
        <w:t xml:space="preserve"> </w:t>
      </w:r>
      <w:r w:rsidR="004C6DEE">
        <w:rPr>
          <w:szCs w:val="18"/>
        </w:rPr>
        <w:t xml:space="preserve">A chasm exists between the </w:t>
      </w:r>
      <w:r w:rsidR="00817765">
        <w:rPr>
          <w:szCs w:val="18"/>
        </w:rPr>
        <w:t>fundamental</w:t>
      </w:r>
      <w:r w:rsidR="002810C3">
        <w:rPr>
          <w:szCs w:val="18"/>
        </w:rPr>
        <w:t>,</w:t>
      </w:r>
      <w:r w:rsidR="00CD0877">
        <w:rPr>
          <w:szCs w:val="18"/>
        </w:rPr>
        <w:t xml:space="preserve"> </w:t>
      </w:r>
      <w:r w:rsidR="002810C3">
        <w:rPr>
          <w:szCs w:val="18"/>
        </w:rPr>
        <w:t>momentum</w:t>
      </w:r>
      <w:r w:rsidR="00817765">
        <w:rPr>
          <w:szCs w:val="18"/>
        </w:rPr>
        <w:t>,</w:t>
      </w:r>
      <w:r w:rsidR="00CD0877">
        <w:rPr>
          <w:szCs w:val="18"/>
        </w:rPr>
        <w:t xml:space="preserve"> </w:t>
      </w:r>
      <w:r w:rsidR="00817765">
        <w:rPr>
          <w:szCs w:val="18"/>
        </w:rPr>
        <w:t xml:space="preserve">and quantitative sides of </w:t>
      </w:r>
      <w:r w:rsidR="00922198">
        <w:rPr>
          <w:szCs w:val="18"/>
        </w:rPr>
        <w:t xml:space="preserve">the </w:t>
      </w:r>
      <w:r w:rsidR="00817765">
        <w:rPr>
          <w:szCs w:val="18"/>
        </w:rPr>
        <w:t xml:space="preserve">active </w:t>
      </w:r>
      <w:r w:rsidR="00922198">
        <w:rPr>
          <w:szCs w:val="18"/>
        </w:rPr>
        <w:t xml:space="preserve">public </w:t>
      </w:r>
      <w:r w:rsidR="006D70FC">
        <w:rPr>
          <w:szCs w:val="18"/>
        </w:rPr>
        <w:t xml:space="preserve">equity </w:t>
      </w:r>
      <w:r w:rsidR="00817765">
        <w:rPr>
          <w:szCs w:val="18"/>
        </w:rPr>
        <w:t>investment management</w:t>
      </w:r>
      <w:r w:rsidR="00922198">
        <w:rPr>
          <w:szCs w:val="18"/>
        </w:rPr>
        <w:t xml:space="preserve"> industry</w:t>
      </w:r>
      <w:r w:rsidR="00817765">
        <w:rPr>
          <w:szCs w:val="18"/>
        </w:rPr>
        <w:t xml:space="preserve">. </w:t>
      </w:r>
      <w:del w:id="0" w:author="Allen Hoskins" w:date="2022-11-20T21:04:00Z">
        <w:r w:rsidR="00817765" w:rsidDel="00485F35">
          <w:rPr>
            <w:szCs w:val="18"/>
          </w:rPr>
          <w:delText xml:space="preserve"> </w:delText>
        </w:r>
      </w:del>
      <w:r w:rsidR="00323480" w:rsidRPr="00323480">
        <w:rPr>
          <w:szCs w:val="18"/>
        </w:rPr>
        <w:t xml:space="preserve">In this study, the researchers explore ways to bridge this </w:t>
      </w:r>
      <w:r w:rsidR="00605B43">
        <w:rPr>
          <w:szCs w:val="18"/>
        </w:rPr>
        <w:t>gap</w:t>
      </w:r>
      <w:r w:rsidR="00323480" w:rsidRPr="00323480">
        <w:rPr>
          <w:szCs w:val="18"/>
        </w:rPr>
        <w:t xml:space="preserve"> by leveraging domain knowledge</w:t>
      </w:r>
      <w:r w:rsidR="00C74E9C">
        <w:rPr>
          <w:szCs w:val="18"/>
        </w:rPr>
        <w:t xml:space="preserve">, </w:t>
      </w:r>
      <w:r w:rsidR="00DC60CA">
        <w:rPr>
          <w:szCs w:val="18"/>
        </w:rPr>
        <w:t>fundamental analysis</w:t>
      </w:r>
      <w:r w:rsidR="00323480" w:rsidRPr="00323480">
        <w:rPr>
          <w:szCs w:val="18"/>
        </w:rPr>
        <w:t xml:space="preserve">, </w:t>
      </w:r>
      <w:r w:rsidR="00882B79">
        <w:rPr>
          <w:szCs w:val="18"/>
        </w:rPr>
        <w:t xml:space="preserve">momentum, </w:t>
      </w:r>
      <w:r w:rsidR="00323480" w:rsidRPr="00323480">
        <w:rPr>
          <w:szCs w:val="18"/>
        </w:rPr>
        <w:t>crowdsourcing, and data science methods</w:t>
      </w:r>
      <w:del w:id="1" w:author="Allen Hoskins" w:date="2022-11-20T21:05:00Z">
        <w:r w:rsidR="00323480" w:rsidRPr="00323480" w:rsidDel="00030C23">
          <w:rPr>
            <w:szCs w:val="18"/>
          </w:rPr>
          <w:delText xml:space="preserve">.  </w:delText>
        </w:r>
      </w:del>
      <w:ins w:id="2" w:author="Allen Hoskins" w:date="2022-11-20T21:05:00Z">
        <w:r w:rsidR="00030C23">
          <w:rPr>
            <w:szCs w:val="18"/>
          </w:rPr>
          <w:t xml:space="preserve">. </w:t>
        </w:r>
      </w:ins>
      <w:r w:rsidR="00F626D4">
        <w:rPr>
          <w:szCs w:val="18"/>
        </w:rPr>
        <w:t>T</w:t>
      </w:r>
      <w:r w:rsidR="00A566F7" w:rsidRPr="00A566F7">
        <w:rPr>
          <w:szCs w:val="18"/>
        </w:rPr>
        <w:t xml:space="preserve">his research </w:t>
      </w:r>
      <w:r w:rsidR="00F626D4">
        <w:rPr>
          <w:szCs w:val="18"/>
        </w:rPr>
        <w:t xml:space="preserve">also </w:t>
      </w:r>
      <w:r w:rsidR="00A566F7" w:rsidRPr="00A566F7">
        <w:rPr>
          <w:szCs w:val="18"/>
        </w:rPr>
        <w:t>seek</w:t>
      </w:r>
      <w:r w:rsidR="00F626D4">
        <w:rPr>
          <w:szCs w:val="18"/>
        </w:rPr>
        <w:t>s</w:t>
      </w:r>
      <w:r w:rsidR="00A566F7" w:rsidRPr="00A566F7">
        <w:rPr>
          <w:szCs w:val="18"/>
        </w:rPr>
        <w:t xml:space="preserve"> to develop </w:t>
      </w:r>
      <w:ins w:id="3" w:author="Allen Hoskins" w:date="2022-11-20T19:24:00Z">
        <w:r w:rsidR="00CD0877">
          <w:rPr>
            <w:szCs w:val="18"/>
          </w:rPr>
          <w:t xml:space="preserve">effective </w:t>
        </w:r>
      </w:ins>
      <w:r w:rsidR="00A566F7" w:rsidRPr="00A566F7">
        <w:rPr>
          <w:szCs w:val="18"/>
        </w:rPr>
        <w:t>tools</w:t>
      </w:r>
      <w:r w:rsidR="00C02D7C">
        <w:rPr>
          <w:szCs w:val="18"/>
        </w:rPr>
        <w:t xml:space="preserve"> </w:t>
      </w:r>
      <w:r w:rsidR="00F95975">
        <w:rPr>
          <w:szCs w:val="18"/>
        </w:rPr>
        <w:t xml:space="preserve">and strategies </w:t>
      </w:r>
      <w:r w:rsidR="006D79A5">
        <w:rPr>
          <w:szCs w:val="18"/>
        </w:rPr>
        <w:t xml:space="preserve">which </w:t>
      </w:r>
      <w:del w:id="4" w:author="Allen Hoskins" w:date="2022-11-20T19:24:00Z">
        <w:r w:rsidR="006D79A5" w:rsidDel="00CD0877">
          <w:rPr>
            <w:szCs w:val="18"/>
          </w:rPr>
          <w:delText xml:space="preserve">will </w:delText>
        </w:r>
      </w:del>
      <w:ins w:id="5" w:author="Allen Hoskins" w:date="2022-11-20T19:24:00Z">
        <w:r w:rsidR="00CD0877">
          <w:rPr>
            <w:szCs w:val="18"/>
          </w:rPr>
          <w:t xml:space="preserve">are tested </w:t>
        </w:r>
      </w:ins>
      <w:del w:id="6" w:author="Allen Hoskins" w:date="2022-11-20T19:24:00Z">
        <w:r w:rsidR="006D79A5" w:rsidDel="00CD0877">
          <w:rPr>
            <w:szCs w:val="18"/>
          </w:rPr>
          <w:delText>be put</w:delText>
        </w:r>
        <w:r w:rsidR="00C13D9F" w:rsidDel="00CD0877">
          <w:rPr>
            <w:szCs w:val="18"/>
          </w:rPr>
          <w:delText xml:space="preserve"> to the</w:delText>
        </w:r>
        <w:r w:rsidR="00C02D7C" w:rsidDel="00CD0877">
          <w:rPr>
            <w:szCs w:val="18"/>
          </w:rPr>
          <w:delText xml:space="preserve"> test </w:delText>
        </w:r>
      </w:del>
      <w:r w:rsidR="00C13D9F">
        <w:rPr>
          <w:szCs w:val="18"/>
        </w:rPr>
        <w:t>in</w:t>
      </w:r>
      <w:r w:rsidR="00A566F7" w:rsidRPr="00A566F7">
        <w:rPr>
          <w:szCs w:val="18"/>
        </w:rPr>
        <w:t xml:space="preserve"> the </w:t>
      </w:r>
      <w:r w:rsidR="002631D3">
        <w:rPr>
          <w:szCs w:val="18"/>
        </w:rPr>
        <w:t>volatile</w:t>
      </w:r>
      <w:r w:rsidR="00A566F7" w:rsidRPr="00A566F7">
        <w:rPr>
          <w:szCs w:val="18"/>
        </w:rPr>
        <w:t xml:space="preserve"> </w:t>
      </w:r>
      <w:r w:rsidR="00EE5EC3">
        <w:rPr>
          <w:szCs w:val="18"/>
        </w:rPr>
        <w:t xml:space="preserve">stock </w:t>
      </w:r>
      <w:r w:rsidR="00A566F7" w:rsidRPr="00A566F7">
        <w:rPr>
          <w:szCs w:val="18"/>
        </w:rPr>
        <w:t>market of 2020</w:t>
      </w:r>
      <w:r w:rsidR="00A80B9A">
        <w:rPr>
          <w:szCs w:val="18"/>
        </w:rPr>
        <w:t xml:space="preserve"> and 2021</w:t>
      </w:r>
      <w:r w:rsidR="00A566F7" w:rsidRPr="00A566F7">
        <w:rPr>
          <w:szCs w:val="18"/>
        </w:rPr>
        <w:t>.</w:t>
      </w:r>
    </w:p>
    <w:p w14:paraId="5E30F805" w14:textId="77777777" w:rsidR="009B1D59" w:rsidRPr="009A3755" w:rsidRDefault="00A136E6" w:rsidP="009B1D59">
      <w:pPr>
        <w:pStyle w:val="heading10"/>
      </w:pPr>
      <w:r w:rsidRPr="009A3755">
        <w:t>1   Introduction</w:t>
      </w:r>
    </w:p>
    <w:p w14:paraId="1D835BC1" w14:textId="1DA24479" w:rsidR="007D6268" w:rsidRDefault="00A136E6" w:rsidP="001105A2">
      <w:r>
        <w:t xml:space="preserve">The investment management industry is </w:t>
      </w:r>
      <w:r w:rsidR="00066246">
        <w:t xml:space="preserve">a highly competitive industry </w:t>
      </w:r>
      <w:del w:id="7" w:author="Allen Hoskins" w:date="2022-11-20T19:24:00Z">
        <w:r w:rsidR="00066246" w:rsidDel="00CD0877">
          <w:delText xml:space="preserve">whereby </w:delText>
        </w:r>
      </w:del>
      <w:ins w:id="8" w:author="Allen Hoskins" w:date="2022-11-20T19:24:00Z">
        <w:r w:rsidR="00CD0877">
          <w:t>in which</w:t>
        </w:r>
        <w:r w:rsidR="00CD0877">
          <w:t xml:space="preserve"> </w:t>
        </w:r>
      </w:ins>
      <w:r w:rsidR="00066246">
        <w:t xml:space="preserve">the participants are battling </w:t>
      </w:r>
      <w:del w:id="9" w:author="Allen Hoskins" w:date="2022-11-20T19:24:00Z">
        <w:r w:rsidR="00066246" w:rsidDel="00CD0877">
          <w:delText>day in and day out</w:delText>
        </w:r>
      </w:del>
      <w:ins w:id="10" w:author="Allen Hoskins" w:date="2022-11-20T19:24:00Z">
        <w:r w:rsidR="00CD0877">
          <w:t>daily</w:t>
        </w:r>
      </w:ins>
      <w:r w:rsidR="00066246">
        <w:t xml:space="preserve"> with the goal of earning excess returns for their clients</w:t>
      </w:r>
      <w:ins w:id="11" w:author="Allen Hoskins" w:date="2022-11-20T21:19:00Z">
        <w:r w:rsidR="00AA26B4" w:rsidDel="00030C23">
          <w:t xml:space="preserve"> </w:t>
        </w:r>
      </w:ins>
      <w:del w:id="12" w:author="Allen Hoskins" w:date="2022-11-20T21:05:00Z">
        <w:r w:rsidR="00901969" w:rsidDel="00030C23">
          <w:delText xml:space="preserve">.  </w:delText>
        </w:r>
      </w:del>
      <w:del w:id="13" w:author="Allen Hoskins" w:date="2022-11-20T21:19:00Z">
        <w:r w:rsidR="002517C4" w:rsidDel="00AA26B4">
          <w:delText>W</w:delText>
        </w:r>
      </w:del>
      <w:proofErr w:type="spellStart"/>
      <w:r w:rsidR="002517C4">
        <w:t>hile</w:t>
      </w:r>
      <w:proofErr w:type="spellEnd"/>
      <w:r w:rsidR="002517C4">
        <w:t xml:space="preserve"> outperformance can be attained </w:t>
      </w:r>
      <w:r w:rsidR="00267566">
        <w:t xml:space="preserve">by any number </w:t>
      </w:r>
      <w:r w:rsidR="006D79A5">
        <w:t>of</w:t>
      </w:r>
      <w:r w:rsidR="002517C4">
        <w:t xml:space="preserve"> </w:t>
      </w:r>
      <w:r w:rsidR="00660053">
        <w:t>methods, the ability to capitalize on the strength of multiple</w:t>
      </w:r>
      <w:r w:rsidR="005B7E61">
        <w:t xml:space="preserve"> investment </w:t>
      </w:r>
      <w:r w:rsidR="00BF794D">
        <w:t>styles</w:t>
      </w:r>
      <w:r w:rsidR="005B7E61">
        <w:t xml:space="preserve"> is</w:t>
      </w:r>
      <w:r w:rsidR="00267566">
        <w:t xml:space="preserve"> </w:t>
      </w:r>
      <w:r w:rsidR="005B7E61">
        <w:t>rarely achieved</w:t>
      </w:r>
      <w:del w:id="14" w:author="Allen Hoskins" w:date="2022-11-20T21:05:00Z">
        <w:r w:rsidR="00810889" w:rsidDel="00030C23">
          <w:delText xml:space="preserve">.  </w:delText>
        </w:r>
      </w:del>
      <w:ins w:id="15" w:author="Allen Hoskins" w:date="2022-11-20T21:05:00Z">
        <w:r w:rsidR="00030C23">
          <w:t xml:space="preserve">. </w:t>
        </w:r>
      </w:ins>
      <w:r w:rsidR="004710AC">
        <w:t xml:space="preserve">The researchers in this study hypothesize that there </w:t>
      </w:r>
      <w:r w:rsidR="00D40617">
        <w:t>is</w:t>
      </w:r>
      <w:r w:rsidR="004710AC">
        <w:t xml:space="preserve"> a gap between fundamental, momentum, and quantitative investing and seek to bridge it </w:t>
      </w:r>
      <w:r w:rsidR="00023339">
        <w:t>by utilizing</w:t>
      </w:r>
      <w:r w:rsidR="00D23110">
        <w:t xml:space="preserve"> aspects of each</w:t>
      </w:r>
      <w:del w:id="16" w:author="Allen Hoskins" w:date="2022-11-20T21:05:00Z">
        <w:r w:rsidR="004710AC" w:rsidDel="00030C23">
          <w:delText xml:space="preserve">.  </w:delText>
        </w:r>
      </w:del>
      <w:ins w:id="17" w:author="Allen Hoskins" w:date="2022-11-20T21:05:00Z">
        <w:r w:rsidR="00030C23">
          <w:t xml:space="preserve">. </w:t>
        </w:r>
      </w:ins>
      <w:r w:rsidR="004710AC">
        <w:t xml:space="preserve">This </w:t>
      </w:r>
      <w:r w:rsidR="003B40B3">
        <w:t>divide</w:t>
      </w:r>
      <w:r w:rsidR="004710AC">
        <w:t xml:space="preserve"> is a likely explanation as to why data science tools are not currently being embraced by many fundamental investment managers</w:t>
      </w:r>
      <w:del w:id="18" w:author="Allen Hoskins" w:date="2022-11-20T21:05:00Z">
        <w:r w:rsidR="004710AC" w:rsidDel="00030C23">
          <w:delText xml:space="preserve">.  </w:delText>
        </w:r>
      </w:del>
      <w:ins w:id="19" w:author="Allen Hoskins" w:date="2022-11-20T21:05:00Z">
        <w:r w:rsidR="00030C23">
          <w:t xml:space="preserve">. </w:t>
        </w:r>
      </w:ins>
      <w:r w:rsidR="004710AC">
        <w:t xml:space="preserve">A 2019 study by the CFA Institute [4] </w:t>
      </w:r>
      <w:del w:id="20" w:author="Allen Hoskins" w:date="2022-11-20T19:24:00Z">
        <w:r w:rsidR="004710AC" w:rsidDel="00CD0877">
          <w:delText xml:space="preserve">that </w:delText>
        </w:r>
      </w:del>
      <w:r w:rsidR="004710AC">
        <w:t xml:space="preserve">surveyed portfolio managers </w:t>
      </w:r>
      <w:ins w:id="21" w:author="Allen Hoskins" w:date="2022-11-20T19:24:00Z">
        <w:r w:rsidR="00CD0877">
          <w:t xml:space="preserve">and </w:t>
        </w:r>
      </w:ins>
      <w:r w:rsidR="004710AC">
        <w:t>confirmed th</w:t>
      </w:r>
      <w:ins w:id="22" w:author="Allen Hoskins" w:date="2022-11-20T19:24:00Z">
        <w:r w:rsidR="00CD0877">
          <w:t>at</w:t>
        </w:r>
      </w:ins>
      <w:del w:id="23" w:author="Allen Hoskins" w:date="2022-11-20T19:24:00Z">
        <w:r w:rsidR="004710AC" w:rsidDel="00CD0877">
          <w:delText>is</w:delText>
        </w:r>
      </w:del>
      <w:r w:rsidR="004710AC">
        <w:t xml:space="preserve"> as most continue to rely on Excel and desktop market data tools with only 10% of respondents having used artificial intelligence (AI) </w:t>
      </w:r>
      <w:ins w:id="24" w:author="Allen Hoskins" w:date="2022-11-20T19:25:00Z">
        <w:r w:rsidR="00CD0877">
          <w:t>or</w:t>
        </w:r>
      </w:ins>
      <w:del w:id="25" w:author="Allen Hoskins" w:date="2022-11-20T19:25:00Z">
        <w:r w:rsidR="004710AC" w:rsidDel="00CD0877">
          <w:delText>and</w:delText>
        </w:r>
      </w:del>
      <w:r w:rsidR="004710AC">
        <w:t xml:space="preserve"> machine learning (ML) techniques in the past 12 months</w:t>
      </w:r>
      <w:del w:id="26" w:author="Allen Hoskins" w:date="2022-11-20T21:05:00Z">
        <w:r w:rsidR="004710AC" w:rsidDel="00030C23">
          <w:delText xml:space="preserve">.  </w:delText>
        </w:r>
      </w:del>
      <w:ins w:id="27" w:author="Allen Hoskins" w:date="2022-11-20T21:05:00Z">
        <w:r w:rsidR="00030C23">
          <w:t xml:space="preserve">. </w:t>
        </w:r>
      </w:ins>
      <w:r w:rsidR="004710AC">
        <w:t>For quantitative managers to embrace more of the fundamental side of the equation would likely require delving deeper into the fundamentals</w:t>
      </w:r>
      <w:ins w:id="28" w:author="Allen Hoskins" w:date="2022-11-20T19:26:00Z">
        <w:r w:rsidR="00CD0877">
          <w:t xml:space="preserve">, and </w:t>
        </w:r>
      </w:ins>
      <w:del w:id="29" w:author="Allen Hoskins" w:date="2022-11-20T19:26:00Z">
        <w:r w:rsidR="004710AC" w:rsidDel="00CD0877">
          <w:delText xml:space="preserve"> which </w:delText>
        </w:r>
      </w:del>
      <w:r w:rsidR="004710AC">
        <w:t>given the industry pressures and trends</w:t>
      </w:r>
      <w:ins w:id="30" w:author="Allen Hoskins" w:date="2022-11-20T19:28:00Z">
        <w:r w:rsidR="00CD0877">
          <w:t>,</w:t>
        </w:r>
      </w:ins>
      <w:r w:rsidR="004710AC">
        <w:t xml:space="preserve"> would not be a well-received proposition</w:t>
      </w:r>
      <w:del w:id="31" w:author="Allen Hoskins" w:date="2022-11-20T21:05:00Z">
        <w:r w:rsidR="004710AC" w:rsidDel="00030C23">
          <w:delText xml:space="preserve">.  </w:delText>
        </w:r>
      </w:del>
      <w:ins w:id="32" w:author="Allen Hoskins" w:date="2022-11-20T21:05:00Z">
        <w:r w:rsidR="00030C23">
          <w:t xml:space="preserve">. </w:t>
        </w:r>
      </w:ins>
      <w:r w:rsidR="004710AC">
        <w:t xml:space="preserve">Momentum managers would need to step back from technical analysis </w:t>
      </w:r>
      <w:r w:rsidR="00384AA6">
        <w:t xml:space="preserve">and short-term trends </w:t>
      </w:r>
      <w:r w:rsidR="004710AC">
        <w:t xml:space="preserve">to </w:t>
      </w:r>
      <w:del w:id="33" w:author="Allen Hoskins" w:date="2022-11-20T19:27:00Z">
        <w:r w:rsidR="004710AC" w:rsidDel="00CD0877">
          <w:delText>dig deep into</w:delText>
        </w:r>
      </w:del>
      <w:ins w:id="34" w:author="Allen Hoskins" w:date="2022-11-20T19:27:00Z">
        <w:r w:rsidR="00CD0877">
          <w:t>evaluate and understand</w:t>
        </w:r>
      </w:ins>
      <w:r w:rsidR="004710AC">
        <w:t xml:space="preserve"> </w:t>
      </w:r>
      <w:r w:rsidR="00472FC0">
        <w:t>fundamental and data science driven methods</w:t>
      </w:r>
      <w:del w:id="35" w:author="Allen Hoskins" w:date="2022-11-20T21:05:00Z">
        <w:r w:rsidR="004710AC" w:rsidDel="00030C23">
          <w:delText xml:space="preserve">.  </w:delText>
        </w:r>
      </w:del>
      <w:ins w:id="36" w:author="Allen Hoskins" w:date="2022-11-20T21:05:00Z">
        <w:r w:rsidR="00030C23">
          <w:t xml:space="preserve">. </w:t>
        </w:r>
      </w:ins>
      <w:r w:rsidR="004710AC">
        <w:t>Additionally, while ML and crowdsourcing in the form of analyst estimates and price momentum are well</w:t>
      </w:r>
      <w:ins w:id="37" w:author="Allen Hoskins" w:date="2022-11-20T19:29:00Z">
        <w:r w:rsidR="00CD0877">
          <w:t>-</w:t>
        </w:r>
      </w:ins>
      <w:del w:id="38" w:author="Allen Hoskins" w:date="2022-11-20T19:29:00Z">
        <w:r w:rsidR="004710AC" w:rsidDel="00CD0877">
          <w:delText xml:space="preserve"> </w:delText>
        </w:r>
      </w:del>
      <w:r w:rsidR="00901969">
        <w:t>documented</w:t>
      </w:r>
      <w:r w:rsidR="004710AC">
        <w:t>, the combination of these alongside the now less</w:t>
      </w:r>
      <w:ins w:id="39" w:author="Allen Hoskins" w:date="2022-11-20T19:29:00Z">
        <w:r w:rsidR="00CD0877">
          <w:t>-</w:t>
        </w:r>
      </w:ins>
      <w:del w:id="40" w:author="Allen Hoskins" w:date="2022-11-20T19:29:00Z">
        <w:r w:rsidR="004710AC" w:rsidDel="00CD0877">
          <w:delText xml:space="preserve"> </w:delText>
        </w:r>
      </w:del>
      <w:r w:rsidR="004710AC">
        <w:t>utilized methods related to fundamental analysis</w:t>
      </w:r>
      <w:ins w:id="41" w:author="Allen Hoskins" w:date="2022-11-20T19:30:00Z">
        <w:r w:rsidR="00CD0877">
          <w:t xml:space="preserve"> methods</w:t>
        </w:r>
      </w:ins>
      <w:r w:rsidR="004710AC">
        <w:t xml:space="preserve"> are lacking in the academic realm and likely in the active management industry as well</w:t>
      </w:r>
      <w:del w:id="42" w:author="Allen Hoskins" w:date="2022-11-20T21:05:00Z">
        <w:r w:rsidR="004710AC" w:rsidDel="00030C23">
          <w:delText>.</w:delText>
        </w:r>
        <w:r w:rsidR="00A15865" w:rsidDel="00030C23">
          <w:delText xml:space="preserve">  </w:delText>
        </w:r>
      </w:del>
      <w:ins w:id="43" w:author="Allen Hoskins" w:date="2022-11-20T21:05:00Z">
        <w:r w:rsidR="00030C23">
          <w:t xml:space="preserve">. </w:t>
        </w:r>
      </w:ins>
      <w:r w:rsidR="00A15865">
        <w:t xml:space="preserve">Rarely do fundamental, momentum and quantitative managers </w:t>
      </w:r>
      <w:r w:rsidR="00472FC0">
        <w:t>take advantage of</w:t>
      </w:r>
      <w:r w:rsidR="00A15865">
        <w:t xml:space="preserve"> their expertise in a collaborative manner as </w:t>
      </w:r>
      <w:r w:rsidR="00A15865">
        <w:lastRenderedPageBreak/>
        <w:t>they are often entrenched in their respective camps</w:t>
      </w:r>
      <w:ins w:id="44" w:author="Allen Hoskins" w:date="2022-11-20T19:30:00Z">
        <w:r w:rsidR="00CD0877">
          <w:t>, therefore</w:t>
        </w:r>
      </w:ins>
      <w:del w:id="45" w:author="Allen Hoskins" w:date="2022-11-20T19:30:00Z">
        <w:r w:rsidR="00A15865" w:rsidDel="00CD0877">
          <w:delText xml:space="preserve"> thus</w:delText>
        </w:r>
      </w:del>
      <w:r w:rsidR="00A15865">
        <w:t xml:space="preserve"> the researchers </w:t>
      </w:r>
      <w:r w:rsidR="00DB1C26">
        <w:t>believe</w:t>
      </w:r>
      <w:r w:rsidR="00A15865">
        <w:t xml:space="preserve"> that a</w:t>
      </w:r>
      <w:r w:rsidR="00CE4F13">
        <w:t xml:space="preserve"> </w:t>
      </w:r>
      <w:r w:rsidR="00472FC0">
        <w:t xml:space="preserve">value additive </w:t>
      </w:r>
      <w:r w:rsidR="00CE4F13">
        <w:t xml:space="preserve">opportunity </w:t>
      </w:r>
      <w:r w:rsidR="00A15865">
        <w:t>exists.</w:t>
      </w:r>
    </w:p>
    <w:p w14:paraId="537431BA" w14:textId="1834AABE" w:rsidR="00F84827" w:rsidRDefault="00A136E6" w:rsidP="00F84827">
      <w:r>
        <w:t xml:space="preserve">The tools </w:t>
      </w:r>
      <w:r w:rsidR="00D34513">
        <w:t>necessary</w:t>
      </w:r>
      <w:r>
        <w:t xml:space="preserve"> to accomplish this </w:t>
      </w:r>
      <w:r w:rsidR="00EE2D38">
        <w:t>task</w:t>
      </w:r>
      <w:r w:rsidR="00D34513">
        <w:t xml:space="preserve"> need to have the following characteristics:</w:t>
      </w:r>
      <w:r w:rsidR="00EE2D38">
        <w:t xml:space="preserve"> </w:t>
      </w:r>
      <w:r>
        <w:t xml:space="preserve"> systematic, understandable, adaptable, complementary, efficient, scalable, multidimensional, innovative, and effective</w:t>
      </w:r>
      <w:del w:id="46" w:author="Allen Hoskins" w:date="2022-11-20T21:05:00Z">
        <w:r w:rsidDel="00030C23">
          <w:delText xml:space="preserve">.  </w:delText>
        </w:r>
      </w:del>
      <w:ins w:id="47" w:author="Allen Hoskins" w:date="2022-11-20T21:05:00Z">
        <w:r w:rsidR="00030C23">
          <w:t xml:space="preserve">. </w:t>
        </w:r>
      </w:ins>
    </w:p>
    <w:p w14:paraId="2BA48344" w14:textId="3978B6AF" w:rsidR="00F84827" w:rsidRDefault="00A136E6" w:rsidP="00F84827">
      <w:r>
        <w:t>Systematic tools enable the minimization of biases during the investment process, many of which are driven by emotions</w:t>
      </w:r>
      <w:r w:rsidR="00F60B66">
        <w:t xml:space="preserve"> </w:t>
      </w:r>
      <w:r w:rsidR="00A26EE0">
        <w:t xml:space="preserve">and prove to be </w:t>
      </w:r>
      <w:r w:rsidR="001A6B38">
        <w:t>detrimental to performance</w:t>
      </w:r>
      <w:del w:id="48" w:author="Allen Hoskins" w:date="2022-11-20T21:05:00Z">
        <w:r w:rsidDel="00030C23">
          <w:delText xml:space="preserve">.  </w:delText>
        </w:r>
      </w:del>
      <w:ins w:id="49" w:author="Allen Hoskins" w:date="2022-11-20T21:05:00Z">
        <w:r w:rsidR="00030C23">
          <w:t xml:space="preserve">. </w:t>
        </w:r>
      </w:ins>
      <w:r w:rsidR="00B426A4">
        <w:t xml:space="preserve">The incorporation of </w:t>
      </w:r>
      <w:r>
        <w:t xml:space="preserve">more disciplined steps in </w:t>
      </w:r>
      <w:r w:rsidR="004E7627">
        <w:t>an investment</w:t>
      </w:r>
      <w:r>
        <w:t xml:space="preserve"> process </w:t>
      </w:r>
      <w:r w:rsidR="00DC3592">
        <w:t>can</w:t>
      </w:r>
      <w:r>
        <w:t xml:space="preserve"> result in increased likelihood of challenging consensus views when such are not aligned with the current data</w:t>
      </w:r>
      <w:del w:id="50" w:author="Allen Hoskins" w:date="2022-11-20T21:05:00Z">
        <w:r w:rsidDel="00030C23">
          <w:delText xml:space="preserve">.  </w:delText>
        </w:r>
      </w:del>
      <w:ins w:id="51" w:author="Allen Hoskins" w:date="2022-11-20T21:05:00Z">
        <w:r w:rsidR="00030C23">
          <w:t xml:space="preserve">. </w:t>
        </w:r>
      </w:ins>
      <w:r>
        <w:t>A</w:t>
      </w:r>
      <w:del w:id="52" w:author="Allen Hoskins" w:date="2022-11-20T19:31:00Z">
        <w:r w:rsidDel="00CD0877">
          <w:delText>lso</w:delText>
        </w:r>
      </w:del>
      <w:r>
        <w:t xml:space="preserve"> related</w:t>
      </w:r>
      <w:ins w:id="53" w:author="Allen Hoskins" w:date="2022-11-20T19:31:00Z">
        <w:r w:rsidR="00CD0877">
          <w:t xml:space="preserve"> characteristic, </w:t>
        </w:r>
        <w:proofErr w:type="spellStart"/>
        <w:r w:rsidR="00CD0877">
          <w:t>repeatablility</w:t>
        </w:r>
        <w:proofErr w:type="spellEnd"/>
        <w:r w:rsidR="00CD0877">
          <w:t>,</w:t>
        </w:r>
      </w:ins>
      <w:r>
        <w:t xml:space="preserve"> </w:t>
      </w:r>
      <w:r w:rsidR="005E5BBE">
        <w:t>is</w:t>
      </w:r>
      <w:del w:id="54" w:author="Allen Hoskins" w:date="2022-11-20T19:31:00Z">
        <w:r w:rsidR="005E5BBE" w:rsidDel="00CD0877">
          <w:delText xml:space="preserve"> </w:delText>
        </w:r>
        <w:r w:rsidDel="00CD0877">
          <w:delText xml:space="preserve">repeatability </w:delText>
        </w:r>
        <w:r w:rsidR="00651511" w:rsidDel="00CD0877">
          <w:delText>which</w:delText>
        </w:r>
      </w:del>
      <w:r w:rsidR="00651511">
        <w:t xml:space="preserve"> </w:t>
      </w:r>
      <w:r>
        <w:t xml:space="preserve">is </w:t>
      </w:r>
      <w:r w:rsidR="0013373C">
        <w:t>an important</w:t>
      </w:r>
      <w:r>
        <w:t xml:space="preserve"> </w:t>
      </w:r>
      <w:r w:rsidR="00651511">
        <w:t xml:space="preserve">element </w:t>
      </w:r>
      <w:r>
        <w:t xml:space="preserve">in investment management </w:t>
      </w:r>
      <w:r w:rsidR="00067C13">
        <w:t xml:space="preserve">that is </w:t>
      </w:r>
      <w:ins w:id="55" w:author="Allen Hoskins" w:date="2022-11-20T19:31:00Z">
        <w:r w:rsidR="00CD0877">
          <w:t xml:space="preserve">generally </w:t>
        </w:r>
      </w:ins>
      <w:r w:rsidR="00067C13">
        <w:t>attainable with a disciplined</w:t>
      </w:r>
      <w:ins w:id="56" w:author="Allen Hoskins" w:date="2022-11-20T19:32:00Z">
        <w:r w:rsidR="00CD0877">
          <w:t>, systematic</w:t>
        </w:r>
      </w:ins>
      <w:r w:rsidR="00067C13">
        <w:t xml:space="preserve"> process</w:t>
      </w:r>
      <w:del w:id="57" w:author="Allen Hoskins" w:date="2022-11-20T21:05:00Z">
        <w:r w:rsidDel="00030C23">
          <w:delText xml:space="preserve">.  </w:delText>
        </w:r>
      </w:del>
      <w:ins w:id="58" w:author="Allen Hoskins" w:date="2022-11-20T21:05:00Z">
        <w:r w:rsidR="00030C23">
          <w:t xml:space="preserve">. </w:t>
        </w:r>
      </w:ins>
    </w:p>
    <w:p w14:paraId="614C813F" w14:textId="350F63D8" w:rsidR="00F84827" w:rsidRDefault="00A136E6" w:rsidP="00A007E1">
      <w:r>
        <w:t xml:space="preserve">Understandability is </w:t>
      </w:r>
      <w:del w:id="59" w:author="Allen Hoskins" w:date="2022-11-20T19:32:00Z">
        <w:r w:rsidDel="00CD0877">
          <w:delText>also a</w:delText>
        </w:r>
      </w:del>
      <w:ins w:id="60" w:author="Allen Hoskins" w:date="2022-11-20T19:32:00Z">
        <w:r w:rsidR="00CD0877">
          <w:t>another</w:t>
        </w:r>
      </w:ins>
      <w:r>
        <w:t xml:space="preserve"> necessary component of success in this industry</w:t>
      </w:r>
      <w:ins w:id="61" w:author="Allen Hoskins" w:date="2022-11-20T19:32:00Z">
        <w:r w:rsidR="00CD0877">
          <w:t>,</w:t>
        </w:r>
      </w:ins>
      <w:r w:rsidR="00BA3369">
        <w:t xml:space="preserve"> both for investment managers and their clients</w:t>
      </w:r>
      <w:del w:id="62" w:author="Allen Hoskins" w:date="2022-11-20T21:05:00Z">
        <w:r w:rsidDel="00030C23">
          <w:delText>.</w:delText>
        </w:r>
        <w:r w:rsidR="009B1D74" w:rsidDel="00030C23">
          <w:delText xml:space="preserve"> </w:delText>
        </w:r>
        <w:r w:rsidDel="00030C23">
          <w:delText xml:space="preserve"> </w:delText>
        </w:r>
      </w:del>
      <w:ins w:id="63" w:author="Allen Hoskins" w:date="2022-11-20T21:05:00Z">
        <w:r w:rsidR="00030C23">
          <w:t xml:space="preserve">. </w:t>
        </w:r>
      </w:ins>
      <w:r w:rsidR="009B1D74">
        <w:t>It is important for an investment manager to have a deep understanding first and foremost of both the data and tools being used</w:t>
      </w:r>
      <w:ins w:id="64" w:author="Allen Hoskins" w:date="2022-11-20T19:33:00Z">
        <w:r w:rsidR="00CD0877">
          <w:t xml:space="preserve"> to</w:t>
        </w:r>
      </w:ins>
      <w:del w:id="65" w:author="Allen Hoskins" w:date="2022-11-20T19:33:00Z">
        <w:r w:rsidR="009B1D74" w:rsidDel="00CD0877">
          <w:delText xml:space="preserve"> and then be able to</w:delText>
        </w:r>
      </w:del>
      <w:r w:rsidR="009B1D74">
        <w:t xml:space="preserve"> communicate </w:t>
      </w:r>
      <w:del w:id="66" w:author="Allen Hoskins" w:date="2022-11-20T19:33:00Z">
        <w:r w:rsidR="009B1D74" w:rsidDel="00CD0877">
          <w:delText>this to</w:delText>
        </w:r>
      </w:del>
      <w:ins w:id="67" w:author="Allen Hoskins" w:date="2022-11-20T19:33:00Z">
        <w:r w:rsidR="00CD0877">
          <w:t>effectively with</w:t>
        </w:r>
      </w:ins>
      <w:r w:rsidR="009B1D74">
        <w:t xml:space="preserve"> clients</w:t>
      </w:r>
      <w:del w:id="68" w:author="Allen Hoskins" w:date="2022-11-20T21:05:00Z">
        <w:r w:rsidR="009B1D74" w:rsidDel="00030C23">
          <w:delText xml:space="preserve">.  </w:delText>
        </w:r>
      </w:del>
      <w:ins w:id="69" w:author="Allen Hoskins" w:date="2022-11-20T21:05:00Z">
        <w:r w:rsidR="00030C23">
          <w:t xml:space="preserve">. </w:t>
        </w:r>
      </w:ins>
    </w:p>
    <w:p w14:paraId="4F073AE8" w14:textId="1C38C965" w:rsidR="00F84827" w:rsidRDefault="00A136E6" w:rsidP="00F84827">
      <w:r>
        <w:t>Th</w:t>
      </w:r>
      <w:ins w:id="70" w:author="Allen Hoskins" w:date="2022-11-20T19:35:00Z">
        <w:r w:rsidR="00CD0877">
          <w:t>ough the</w:t>
        </w:r>
      </w:ins>
      <w:del w:id="71" w:author="Allen Hoskins" w:date="2022-11-20T19:35:00Z">
        <w:r w:rsidDel="00CD0877">
          <w:delText>ough</w:delText>
        </w:r>
      </w:del>
      <w:r>
        <w:t xml:space="preserve"> human </w:t>
      </w:r>
      <w:del w:id="72" w:author="Allen Hoskins" w:date="2022-11-20T19:34:00Z">
        <w:r w:rsidDel="00CD0877">
          <w:delText xml:space="preserve">psychology </w:delText>
        </w:r>
      </w:del>
      <w:ins w:id="73" w:author="Allen Hoskins" w:date="2022-11-20T19:34:00Z">
        <w:r w:rsidR="00CD0877">
          <w:t>psyche</w:t>
        </w:r>
        <w:r w:rsidR="00CD0877">
          <w:t xml:space="preserve"> </w:t>
        </w:r>
      </w:ins>
      <w:r>
        <w:t>is not prone to change, the world is constantly doing so</w:t>
      </w:r>
      <w:del w:id="74" w:author="Allen Hoskins" w:date="2022-11-20T21:05:00Z">
        <w:r w:rsidDel="00030C23">
          <w:delText xml:space="preserve">.  </w:delText>
        </w:r>
      </w:del>
      <w:ins w:id="75" w:author="Allen Hoskins" w:date="2022-11-20T21:05:00Z">
        <w:r w:rsidR="00030C23">
          <w:t xml:space="preserve">. </w:t>
        </w:r>
      </w:ins>
      <w:r>
        <w:t xml:space="preserve">As such, investment managers must be able to adequately adapt to changes </w:t>
      </w:r>
      <w:r w:rsidR="002D110D">
        <w:t>taking place in the market</w:t>
      </w:r>
      <w:del w:id="76" w:author="Allen Hoskins" w:date="2022-11-20T21:05:00Z">
        <w:r w:rsidDel="00030C23">
          <w:delText xml:space="preserve">.  </w:delText>
        </w:r>
      </w:del>
      <w:ins w:id="77" w:author="Allen Hoskins" w:date="2022-11-20T21:05:00Z">
        <w:r w:rsidR="00030C23">
          <w:t xml:space="preserve">. </w:t>
        </w:r>
      </w:ins>
      <w:r>
        <w:t>It is not feasible for humans to be able to process the amount of information that computers can</w:t>
      </w:r>
      <w:ins w:id="78" w:author="Allen Hoskins" w:date="2022-11-20T19:35:00Z">
        <w:r w:rsidR="00CD0877">
          <w:t>,</w:t>
        </w:r>
      </w:ins>
      <w:r>
        <w:t xml:space="preserve"> thus leaning on the latter is ideal when it comes to developing adaptability in </w:t>
      </w:r>
      <w:r w:rsidR="00A7336C">
        <w:t>an</w:t>
      </w:r>
      <w:r>
        <w:t xml:space="preserve"> investment process</w:t>
      </w:r>
      <w:del w:id="79" w:author="Allen Hoskins" w:date="2022-11-20T21:05:00Z">
        <w:r w:rsidDel="00030C23">
          <w:delText xml:space="preserve">.  </w:delText>
        </w:r>
      </w:del>
      <w:ins w:id="80" w:author="Allen Hoskins" w:date="2022-11-20T21:05:00Z">
        <w:r w:rsidR="00030C23">
          <w:t xml:space="preserve">. </w:t>
        </w:r>
      </w:ins>
      <w:r>
        <w:t>As Mark Twain said, “History doesn’t repeat itself but it often rhymes</w:t>
      </w:r>
      <w:ins w:id="81" w:author="Allen Hoskins" w:date="2022-11-20T19:35:00Z">
        <w:r w:rsidR="00CD0877">
          <w:t>,</w:t>
        </w:r>
      </w:ins>
      <w:r>
        <w:t>”</w:t>
      </w:r>
      <w:del w:id="82" w:author="Allen Hoskins" w:date="2022-11-20T19:35:00Z">
        <w:r w:rsidDel="00CD0877">
          <w:delText>,</w:delText>
        </w:r>
      </w:del>
      <w:r>
        <w:t xml:space="preserve"> and so it is deemed beneficial to </w:t>
      </w:r>
      <w:r w:rsidR="00B75EC3">
        <w:t>have the capability</w:t>
      </w:r>
      <w:r>
        <w:t xml:space="preserve"> to adapt to change</w:t>
      </w:r>
      <w:r w:rsidR="008F34CA">
        <w:t>s in the markets</w:t>
      </w:r>
      <w:r>
        <w:t xml:space="preserve"> by </w:t>
      </w:r>
      <w:r w:rsidR="00966B36">
        <w:t xml:space="preserve">taking into account </w:t>
      </w:r>
      <w:r w:rsidR="00AA340F">
        <w:t>timely information</w:t>
      </w:r>
      <w:r w:rsidR="00966B36">
        <w:t xml:space="preserve"> </w:t>
      </w:r>
      <w:r>
        <w:t xml:space="preserve">that computers are </w:t>
      </w:r>
      <w:r w:rsidR="00966B36">
        <w:t xml:space="preserve">proficient at </w:t>
      </w:r>
      <w:del w:id="83" w:author="Allen Hoskins" w:date="2022-11-20T19:36:00Z">
        <w:r w:rsidR="00966B36" w:rsidDel="00CD0877">
          <w:delText>accomplishing</w:delText>
        </w:r>
      </w:del>
      <w:ins w:id="84" w:author="Allen Hoskins" w:date="2022-11-20T19:36:00Z">
        <w:r w:rsidR="00CD0877">
          <w:t>processing</w:t>
        </w:r>
      </w:ins>
      <w:del w:id="85" w:author="Allen Hoskins" w:date="2022-11-20T21:05:00Z">
        <w:r w:rsidDel="00030C23">
          <w:delText xml:space="preserve">.  </w:delText>
        </w:r>
      </w:del>
      <w:ins w:id="86" w:author="Allen Hoskins" w:date="2022-11-20T21:05:00Z">
        <w:r w:rsidR="00030C23">
          <w:t xml:space="preserve">. </w:t>
        </w:r>
      </w:ins>
    </w:p>
    <w:p w14:paraId="636BBB22" w14:textId="0919D5C5" w:rsidR="00F84827" w:rsidRDefault="00A136E6" w:rsidP="00F84827">
      <w:r>
        <w:t xml:space="preserve">In the </w:t>
      </w:r>
      <w:r w:rsidR="00BE09B0">
        <w:t xml:space="preserve">active </w:t>
      </w:r>
      <w:r>
        <w:t>investment management industry, the word "change" often has a negative connotation</w:t>
      </w:r>
      <w:del w:id="87" w:author="Allen Hoskins" w:date="2022-11-20T21:05:00Z">
        <w:r w:rsidDel="00030C23">
          <w:delText xml:space="preserve">.  </w:delText>
        </w:r>
      </w:del>
      <w:ins w:id="88" w:author="Allen Hoskins" w:date="2022-11-20T21:05:00Z">
        <w:r w:rsidR="00030C23">
          <w:t xml:space="preserve">. </w:t>
        </w:r>
      </w:ins>
      <w:r>
        <w:t xml:space="preserve">This is understandable given the many examples of managers being pressured to change their decision-making </w:t>
      </w:r>
      <w:r w:rsidR="00532FF7">
        <w:t xml:space="preserve">process </w:t>
      </w:r>
      <w:r>
        <w:t xml:space="preserve">in the heat of </w:t>
      </w:r>
      <w:del w:id="89" w:author="Allen Hoskins" w:date="2022-11-20T19:36:00Z">
        <w:r w:rsidDel="00CD0877">
          <w:delText>the battle</w:delText>
        </w:r>
      </w:del>
      <w:ins w:id="90" w:author="Allen Hoskins" w:date="2022-11-20T19:36:00Z">
        <w:r w:rsidR="00CD0877">
          <w:t>market changes,</w:t>
        </w:r>
      </w:ins>
      <w:r>
        <w:t xml:space="preserve"> which </w:t>
      </w:r>
      <w:r w:rsidR="002919DB">
        <w:t>often turn</w:t>
      </w:r>
      <w:del w:id="91" w:author="Allen Hoskins" w:date="2022-11-20T19:36:00Z">
        <w:r w:rsidR="002919DB" w:rsidDel="00CD0877">
          <w:delText>s</w:delText>
        </w:r>
      </w:del>
      <w:r>
        <w:t xml:space="preserve"> out to be the exact wrong time to do so</w:t>
      </w:r>
      <w:del w:id="92" w:author="Allen Hoskins" w:date="2022-11-20T21:05:00Z">
        <w:r w:rsidDel="00030C23">
          <w:delText xml:space="preserve">.  </w:delText>
        </w:r>
      </w:del>
      <w:ins w:id="93" w:author="Allen Hoskins" w:date="2022-11-20T21:05:00Z">
        <w:r w:rsidR="00030C23">
          <w:t xml:space="preserve">. </w:t>
        </w:r>
      </w:ins>
      <w:r>
        <w:t xml:space="preserve">Managers need tools </w:t>
      </w:r>
      <w:r w:rsidR="0055197D">
        <w:t xml:space="preserve">capable of </w:t>
      </w:r>
      <w:r>
        <w:t>complement</w:t>
      </w:r>
      <w:r w:rsidR="0055197D">
        <w:t>ing</w:t>
      </w:r>
      <w:r>
        <w:t xml:space="preserve"> </w:t>
      </w:r>
      <w:r w:rsidR="002919DB">
        <w:t>one’s historical</w:t>
      </w:r>
      <w:r>
        <w:t xml:space="preserve"> process </w:t>
      </w:r>
      <w:del w:id="94" w:author="Allen Hoskins" w:date="2022-11-20T19:37:00Z">
        <w:r w:rsidDel="00CD0877">
          <w:delText xml:space="preserve">but </w:delText>
        </w:r>
      </w:del>
      <w:ins w:id="95" w:author="Allen Hoskins" w:date="2022-11-20T19:37:00Z">
        <w:r w:rsidR="00CD0877">
          <w:t>that</w:t>
        </w:r>
        <w:r w:rsidR="00CD0877">
          <w:t xml:space="preserve"> </w:t>
        </w:r>
      </w:ins>
      <w:r>
        <w:t>do not uproot the core tenets and foundation</w:t>
      </w:r>
      <w:del w:id="96" w:author="Allen Hoskins" w:date="2022-11-20T21:05:00Z">
        <w:r w:rsidDel="00030C23">
          <w:delText xml:space="preserve">.  </w:delText>
        </w:r>
      </w:del>
      <w:ins w:id="97" w:author="Allen Hoskins" w:date="2022-11-20T21:05:00Z">
        <w:r w:rsidR="00030C23">
          <w:t xml:space="preserve">. </w:t>
        </w:r>
      </w:ins>
    </w:p>
    <w:p w14:paraId="36F6F3EC" w14:textId="740B4AB7" w:rsidR="00F84827" w:rsidRDefault="00A136E6" w:rsidP="00F84827">
      <w:r>
        <w:t xml:space="preserve">Being able to sufficiently cover all the stocks in a </w:t>
      </w:r>
      <w:r w:rsidR="00080E8F">
        <w:t xml:space="preserve">given </w:t>
      </w:r>
      <w:r>
        <w:t>universe</w:t>
      </w:r>
      <w:r w:rsidR="00CB1773">
        <w:t>,</w:t>
      </w:r>
      <w:r>
        <w:t xml:space="preserve"> which can equate to a few thousand and up to greater than ten thousand</w:t>
      </w:r>
      <w:r w:rsidR="00CB1773">
        <w:t>,</w:t>
      </w:r>
      <w:r>
        <w:t xml:space="preserve"> is daunting</w:t>
      </w:r>
      <w:del w:id="98" w:author="Allen Hoskins" w:date="2022-11-20T19:37:00Z">
        <w:r w:rsidDel="00CD0877">
          <w:delText xml:space="preserve"> to put it lightly</w:delText>
        </w:r>
      </w:del>
      <w:del w:id="99" w:author="Allen Hoskins" w:date="2022-11-20T21:05:00Z">
        <w:r w:rsidDel="00030C23">
          <w:delText xml:space="preserve">.  </w:delText>
        </w:r>
      </w:del>
      <w:ins w:id="100" w:author="Allen Hoskins" w:date="2022-11-20T21:05:00Z">
        <w:r w:rsidR="00030C23">
          <w:t xml:space="preserve">. </w:t>
        </w:r>
      </w:ins>
      <w:r>
        <w:t>Some may segment the universe and focus only on those with predetermined criteria</w:t>
      </w:r>
      <w:ins w:id="101" w:author="Allen Hoskins" w:date="2022-11-20T19:37:00Z">
        <w:r w:rsidR="00CD0877">
          <w:t>,</w:t>
        </w:r>
      </w:ins>
      <w:r>
        <w:t xml:space="preserve"> while others use screening tools to</w:t>
      </w:r>
      <w:del w:id="102" w:author="Allen Hoskins" w:date="2022-11-20T19:38:00Z">
        <w:r w:rsidDel="00CD0877">
          <w:delText xml:space="preserve"> quickly</w:delText>
        </w:r>
      </w:del>
      <w:r>
        <w:t xml:space="preserve"> narrow down the universe without going into much detail or depth</w:t>
      </w:r>
      <w:del w:id="103" w:author="Allen Hoskins" w:date="2022-11-20T21:05:00Z">
        <w:r w:rsidDel="00030C23">
          <w:delText xml:space="preserve">.  </w:delText>
        </w:r>
      </w:del>
      <w:ins w:id="104" w:author="Allen Hoskins" w:date="2022-11-20T21:05:00Z">
        <w:r w:rsidR="00030C23">
          <w:t xml:space="preserve">. </w:t>
        </w:r>
      </w:ins>
      <w:r>
        <w:t>Ideally, an investment manager will have tools that are efficient enough to adequately cover the entire selected universe</w:t>
      </w:r>
      <w:ins w:id="105" w:author="Allen Hoskins" w:date="2022-11-20T19:38:00Z">
        <w:r w:rsidR="00CD0877">
          <w:t>,</w:t>
        </w:r>
      </w:ins>
      <w:del w:id="106" w:author="Allen Hoskins" w:date="2022-11-20T19:38:00Z">
        <w:r w:rsidDel="00CD0877">
          <w:delText xml:space="preserve"> which</w:delText>
        </w:r>
      </w:del>
      <w:r>
        <w:t xml:space="preserve"> e</w:t>
      </w:r>
      <w:ins w:id="107" w:author="Allen Hoskins" w:date="2022-11-20T19:38:00Z">
        <w:r w:rsidR="00CD0877">
          <w:t>nabling</w:t>
        </w:r>
      </w:ins>
      <w:del w:id="108" w:author="Allen Hoskins" w:date="2022-11-20T19:38:00Z">
        <w:r w:rsidDel="00CD0877">
          <w:delText>nables</w:delText>
        </w:r>
      </w:del>
      <w:r>
        <w:t xml:space="preserve"> one to see not only </w:t>
      </w:r>
      <w:del w:id="109" w:author="Allen Hoskins" w:date="2022-11-20T19:38:00Z">
        <w:r w:rsidDel="00CD0877">
          <w:delText>the forest but also sufficient details about the trees</w:delText>
        </w:r>
      </w:del>
      <w:ins w:id="110" w:author="Allen Hoskins" w:date="2022-11-20T19:38:00Z">
        <w:r w:rsidR="00CD0877">
          <w:t>overall picture but al</w:t>
        </w:r>
      </w:ins>
      <w:ins w:id="111" w:author="Allen Hoskins" w:date="2022-11-20T19:39:00Z">
        <w:r w:rsidR="00CD0877">
          <w:t>so sufficient details</w:t>
        </w:r>
      </w:ins>
      <w:del w:id="112" w:author="Allen Hoskins" w:date="2022-11-20T21:05:00Z">
        <w:r w:rsidDel="00030C23">
          <w:delText xml:space="preserve">.  </w:delText>
        </w:r>
      </w:del>
      <w:ins w:id="113" w:author="Allen Hoskins" w:date="2022-11-20T21:05:00Z">
        <w:r w:rsidR="00030C23">
          <w:t xml:space="preserve">. </w:t>
        </w:r>
      </w:ins>
      <w:r>
        <w:t>An important aspect of such efficiency is the ability to identify key data sources and use various tools to draw out information</w:t>
      </w:r>
      <w:ins w:id="114" w:author="Allen Hoskins" w:date="2022-11-20T19:39:00Z">
        <w:r w:rsidR="00CD0877">
          <w:t xml:space="preserve"> that reduces the </w:t>
        </w:r>
      </w:ins>
      <w:del w:id="115" w:author="Allen Hoskins" w:date="2022-11-20T19:39:00Z">
        <w:r w:rsidDel="00CD0877">
          <w:delText xml:space="preserve"> from such sources which in turn can reduce </w:delText>
        </w:r>
      </w:del>
      <w:proofErr w:type="spellStart"/>
      <w:r>
        <w:t>the</w:t>
      </w:r>
      <w:proofErr w:type="spellEnd"/>
      <w:r>
        <w:t xml:space="preserve"> information noise intake </w:t>
      </w:r>
      <w:ins w:id="116" w:author="Allen Hoskins" w:date="2022-11-20T19:40:00Z">
        <w:r w:rsidR="00CD0877">
          <w:t>and isolates the important elements.</w:t>
        </w:r>
      </w:ins>
      <w:del w:id="117" w:author="Allen Hoskins" w:date="2022-11-20T19:40:00Z">
        <w:r w:rsidR="00800603" w:rsidDel="00CD0877">
          <w:delText xml:space="preserve">to </w:delText>
        </w:r>
        <w:r w:rsidDel="00CD0877">
          <w:delText xml:space="preserve">draw out what is important. </w:delText>
        </w:r>
      </w:del>
      <w:r>
        <w:t xml:space="preserve"> This type of crowdsourcing represents both a benefit as well as a significant challenge</w:t>
      </w:r>
      <w:ins w:id="118" w:author="Allen Hoskins" w:date="2022-11-20T19:40:00Z">
        <w:r w:rsidR="00CD0877">
          <w:t>,</w:t>
        </w:r>
      </w:ins>
      <w:r>
        <w:t xml:space="preserve"> as one must have the capability to determine which sources of information </w:t>
      </w:r>
      <w:r w:rsidR="00346D48">
        <w:t>are value-additive</w:t>
      </w:r>
      <w:r>
        <w:t>.</w:t>
      </w:r>
    </w:p>
    <w:p w14:paraId="3AF88624" w14:textId="13C2743B" w:rsidR="00F84827" w:rsidRDefault="00A136E6" w:rsidP="00F84827">
      <w:r>
        <w:t>Related to the aforementioned efficiency is the concept of scalability</w:t>
      </w:r>
      <w:del w:id="119" w:author="Allen Hoskins" w:date="2022-11-20T21:05:00Z">
        <w:r w:rsidDel="00030C23">
          <w:delText xml:space="preserve">.  </w:delText>
        </w:r>
      </w:del>
      <w:ins w:id="120" w:author="Allen Hoskins" w:date="2022-11-20T21:05:00Z">
        <w:r w:rsidR="00030C23">
          <w:t xml:space="preserve">. </w:t>
        </w:r>
      </w:ins>
      <w:r>
        <w:t>Fees are being compressed in the investment management industry and are likely to remain to be</w:t>
      </w:r>
      <w:ins w:id="121" w:author="Allen Hoskins" w:date="2022-11-20T19:40:00Z">
        <w:r w:rsidR="00CD0877">
          <w:t>,</w:t>
        </w:r>
      </w:ins>
      <w:ins w:id="122" w:author="Allen Hoskins" w:date="2022-11-20T19:41:00Z">
        <w:r w:rsidR="00CD0877">
          <w:t xml:space="preserve"> </w:t>
        </w:r>
      </w:ins>
      <w:del w:id="123" w:author="Allen Hoskins" w:date="2022-11-20T19:41:00Z">
        <w:r w:rsidDel="00CD0877">
          <w:delText xml:space="preserve"> for the foreseeable future thus</w:delText>
        </w:r>
      </w:del>
      <w:ins w:id="124" w:author="Allen Hoskins" w:date="2022-11-20T19:41:00Z">
        <w:r w:rsidR="00CD0877">
          <w:t>so</w:t>
        </w:r>
      </w:ins>
      <w:r>
        <w:t xml:space="preserve"> reducing costs </w:t>
      </w:r>
      <w:del w:id="125" w:author="Allen Hoskins" w:date="2022-11-20T19:41:00Z">
        <w:r w:rsidDel="000556BA">
          <w:delText xml:space="preserve">is of the utmost importance </w:delText>
        </w:r>
      </w:del>
      <w:r>
        <w:t>without sacrificing the quality of service provided</w:t>
      </w:r>
      <w:ins w:id="126" w:author="Allen Hoskins" w:date="2022-11-20T19:42:00Z">
        <w:r w:rsidR="000556BA">
          <w:t xml:space="preserve"> is essential</w:t>
        </w:r>
      </w:ins>
      <w:del w:id="127" w:author="Allen Hoskins" w:date="2022-11-20T21:05:00Z">
        <w:r w:rsidDel="00030C23">
          <w:delText xml:space="preserve">.  </w:delText>
        </w:r>
      </w:del>
      <w:ins w:id="128" w:author="Allen Hoskins" w:date="2022-11-20T21:05:00Z">
        <w:r w:rsidR="00030C23">
          <w:t xml:space="preserve">. </w:t>
        </w:r>
      </w:ins>
      <w:r>
        <w:t>By having scalable tools, one can expand the scope of their process without losing the execution ability</w:t>
      </w:r>
      <w:del w:id="129" w:author="Allen Hoskins" w:date="2022-11-20T21:05:00Z">
        <w:r w:rsidDel="00030C23">
          <w:delText xml:space="preserve">.  </w:delText>
        </w:r>
      </w:del>
      <w:ins w:id="130" w:author="Allen Hoskins" w:date="2022-11-20T21:05:00Z">
        <w:r w:rsidR="00030C23">
          <w:t xml:space="preserve">. </w:t>
        </w:r>
      </w:ins>
      <w:r w:rsidR="009E1537">
        <w:t>Tapping into</w:t>
      </w:r>
      <w:r w:rsidR="003828FA">
        <w:t xml:space="preserve"> </w:t>
      </w:r>
      <w:r w:rsidR="00FE1D0C">
        <w:t xml:space="preserve">the power of </w:t>
      </w:r>
      <w:r w:rsidR="003828FA">
        <w:t>crowdsourcing and data science</w:t>
      </w:r>
      <w:r w:rsidR="00FE1D0C">
        <w:t xml:space="preserve"> methods are two</w:t>
      </w:r>
      <w:r>
        <w:t xml:space="preserve"> example</w:t>
      </w:r>
      <w:r w:rsidR="00FE1D0C">
        <w:t>s</w:t>
      </w:r>
      <w:r>
        <w:t xml:space="preserve"> </w:t>
      </w:r>
      <w:r w:rsidR="00AD2B0B">
        <w:t xml:space="preserve">of </w:t>
      </w:r>
      <w:r w:rsidR="00FE1D0C">
        <w:t>w</w:t>
      </w:r>
      <w:r w:rsidR="00AD2B0B">
        <w:t>ay</w:t>
      </w:r>
      <w:r w:rsidR="00FE1D0C">
        <w:t>s</w:t>
      </w:r>
      <w:r>
        <w:t xml:space="preserve"> to enhance scalability within an investment process.</w:t>
      </w:r>
    </w:p>
    <w:p w14:paraId="6B3EF203" w14:textId="1B0F422B" w:rsidR="00F84827" w:rsidRDefault="00A136E6" w:rsidP="00F84827">
      <w:r>
        <w:lastRenderedPageBreak/>
        <w:t>Multidimensionality is a complex concept in principle and practice</w:t>
      </w:r>
      <w:del w:id="131" w:author="Allen Hoskins" w:date="2022-11-20T21:05:00Z">
        <w:r w:rsidDel="00030C23">
          <w:delText xml:space="preserve">.  </w:delText>
        </w:r>
      </w:del>
      <w:ins w:id="132" w:author="Allen Hoskins" w:date="2022-11-20T21:05:00Z">
        <w:r w:rsidR="00030C23">
          <w:t xml:space="preserve">. </w:t>
        </w:r>
      </w:ins>
      <w:r>
        <w:t xml:space="preserve">In the investment management industry, breaking down silos between roles </w:t>
      </w:r>
      <w:r w:rsidR="003C6FB6">
        <w:t xml:space="preserve">and individuals’ </w:t>
      </w:r>
      <w:r w:rsidR="005E6AEB">
        <w:t xml:space="preserve">expertise </w:t>
      </w:r>
      <w:r>
        <w:t>is deemed to be favorable</w:t>
      </w:r>
      <w:del w:id="133" w:author="Allen Hoskins" w:date="2022-11-20T21:05:00Z">
        <w:r w:rsidDel="00030C23">
          <w:delText xml:space="preserve">.  </w:delText>
        </w:r>
      </w:del>
      <w:ins w:id="134" w:author="Allen Hoskins" w:date="2022-11-20T21:05:00Z">
        <w:r w:rsidR="00030C23">
          <w:t xml:space="preserve">. </w:t>
        </w:r>
      </w:ins>
      <w:r>
        <w:t xml:space="preserve">By gathering pertinent information </w:t>
      </w:r>
      <w:r w:rsidR="00500AB7">
        <w:t xml:space="preserve">from </w:t>
      </w:r>
      <w:r w:rsidR="00C040F0">
        <w:t xml:space="preserve">varied </w:t>
      </w:r>
      <w:r w:rsidR="003E3484">
        <w:t>sources</w:t>
      </w:r>
      <w:r w:rsidR="00C040F0">
        <w:t xml:space="preserve"> </w:t>
      </w:r>
      <w:r>
        <w:t xml:space="preserve">and </w:t>
      </w:r>
      <w:r w:rsidR="00687C5A">
        <w:t>utilizing</w:t>
      </w:r>
      <w:r>
        <w:t xml:space="preserve"> data science tools, such multidimensionality can be </w:t>
      </w:r>
      <w:del w:id="135" w:author="Allen Hoskins" w:date="2022-11-20T19:42:00Z">
        <w:r w:rsidDel="00C80C4B">
          <w:delText>addressed thu</w:delText>
        </w:r>
      </w:del>
      <w:ins w:id="136" w:author="Allen Hoskins" w:date="2022-11-20T19:42:00Z">
        <w:r w:rsidR="00C80C4B">
          <w:t>achieved and can tap</w:t>
        </w:r>
      </w:ins>
      <w:del w:id="137" w:author="Allen Hoskins" w:date="2022-11-20T19:42:00Z">
        <w:r w:rsidDel="00C80C4B">
          <w:delText xml:space="preserve">s </w:delText>
        </w:r>
        <w:r w:rsidR="00687C5A" w:rsidDel="00C80C4B">
          <w:delText>tapping</w:delText>
        </w:r>
      </w:del>
      <w:r w:rsidR="00687C5A">
        <w:t xml:space="preserve"> into the strengths of</w:t>
      </w:r>
      <w:ins w:id="138" w:author="Allen Hoskins" w:date="2022-11-20T19:42:00Z">
        <w:r w:rsidR="00C80C4B">
          <w:t xml:space="preserve"> the</w:t>
        </w:r>
      </w:ins>
      <w:r>
        <w:t xml:space="preserve"> various parties</w:t>
      </w:r>
      <w:del w:id="139" w:author="Allen Hoskins" w:date="2022-11-20T21:05:00Z">
        <w:r w:rsidDel="00030C23">
          <w:delText xml:space="preserve">.  </w:delText>
        </w:r>
      </w:del>
      <w:ins w:id="140" w:author="Allen Hoskins" w:date="2022-11-20T21:05:00Z">
        <w:r w:rsidR="00030C23">
          <w:t xml:space="preserve">. </w:t>
        </w:r>
      </w:ins>
      <w:r>
        <w:t xml:space="preserve">Costs are </w:t>
      </w:r>
      <w:del w:id="141" w:author="Allen Hoskins" w:date="2022-11-20T19:42:00Z">
        <w:r w:rsidDel="00C80C4B">
          <w:delText xml:space="preserve">also </w:delText>
        </w:r>
      </w:del>
      <w:r>
        <w:t xml:space="preserve">reduced </w:t>
      </w:r>
      <w:del w:id="142" w:author="Allen Hoskins" w:date="2022-11-20T19:43:00Z">
        <w:r w:rsidDel="00C80C4B">
          <w:delText>if you can have</w:delText>
        </w:r>
      </w:del>
      <w:ins w:id="143" w:author="Allen Hoskins" w:date="2022-11-20T19:43:00Z">
        <w:r w:rsidR="00C80C4B">
          <w:t>when</w:t>
        </w:r>
      </w:ins>
      <w:r>
        <w:t xml:space="preserve"> people, tools, models, etc. that interact with each other and cover more bases which in turn requires less overhead.</w:t>
      </w:r>
    </w:p>
    <w:p w14:paraId="68D73C3F" w14:textId="6FF19E06" w:rsidR="00F84827" w:rsidRDefault="00A136E6" w:rsidP="00F84827">
      <w:r>
        <w:t>Innovation is at the heart of technolog</w:t>
      </w:r>
      <w:r w:rsidR="005E6AEB">
        <w:t>ical change</w:t>
      </w:r>
      <w:del w:id="144" w:author="Allen Hoskins" w:date="2022-11-20T21:05:00Z">
        <w:r w:rsidDel="00030C23">
          <w:delText xml:space="preserve">.  </w:delText>
        </w:r>
      </w:del>
      <w:ins w:id="145" w:author="Allen Hoskins" w:date="2022-11-20T21:05:00Z">
        <w:r w:rsidR="00030C23">
          <w:t xml:space="preserve">. </w:t>
        </w:r>
      </w:ins>
      <w:r>
        <w:t xml:space="preserve">To thrive in the future, investment managers must not </w:t>
      </w:r>
      <w:ins w:id="146" w:author="Allen Hoskins" w:date="2022-11-20T19:43:00Z">
        <w:r w:rsidR="00C80C4B">
          <w:t>resist</w:t>
        </w:r>
      </w:ins>
      <w:del w:id="147" w:author="Allen Hoskins" w:date="2022-11-20T19:43:00Z">
        <w:r w:rsidDel="00C80C4B">
          <w:delText>fight</w:delText>
        </w:r>
      </w:del>
      <w:r>
        <w:t xml:space="preserve"> technological change but rather embrace it</w:t>
      </w:r>
      <w:del w:id="148" w:author="Allen Hoskins" w:date="2022-11-20T21:05:00Z">
        <w:r w:rsidDel="00030C23">
          <w:delText xml:space="preserve">.  </w:delText>
        </w:r>
      </w:del>
      <w:ins w:id="149" w:author="Allen Hoskins" w:date="2022-11-20T21:05:00Z">
        <w:r w:rsidR="00030C23">
          <w:t xml:space="preserve">. </w:t>
        </w:r>
      </w:ins>
      <w:r>
        <w:t>There is a dichotomy prevalent in the industry in that investment managers often invest in innovative companies because of such innovation</w:t>
      </w:r>
      <w:ins w:id="150" w:author="Allen Hoskins" w:date="2022-11-20T19:43:00Z">
        <w:r w:rsidR="00C80C4B">
          <w:t>,</w:t>
        </w:r>
      </w:ins>
      <w:r>
        <w:t xml:space="preserve"> but they are slow to embrace it</w:t>
      </w:r>
      <w:r w:rsidR="003C6BB1">
        <w:t xml:space="preserve"> in their own </w:t>
      </w:r>
      <w:r>
        <w:t>work</w:t>
      </w:r>
      <w:del w:id="151" w:author="Allen Hoskins" w:date="2022-11-20T21:05:00Z">
        <w:r w:rsidDel="00030C23">
          <w:delText xml:space="preserve">.  </w:delText>
        </w:r>
      </w:del>
      <w:ins w:id="152" w:author="Allen Hoskins" w:date="2022-11-20T21:05:00Z">
        <w:r w:rsidR="00030C23">
          <w:t xml:space="preserve">. </w:t>
        </w:r>
      </w:ins>
    </w:p>
    <w:p w14:paraId="242F311A" w14:textId="0F2EDA11" w:rsidR="00F84827" w:rsidRDefault="00C80C4B" w:rsidP="00F84827">
      <w:ins w:id="153" w:author="Allen Hoskins" w:date="2022-11-20T19:43:00Z">
        <w:r>
          <w:t>T</w:t>
        </w:r>
      </w:ins>
      <w:del w:id="154" w:author="Allen Hoskins" w:date="2022-11-20T19:43:00Z">
        <w:r w:rsidR="00A136E6" w:rsidDel="00C80C4B">
          <w:delText>At the end of the day, t</w:delText>
        </w:r>
      </w:del>
      <w:r w:rsidR="00A136E6">
        <w:t>he investment management industry is primarily</w:t>
      </w:r>
      <w:r w:rsidR="003C6BB1">
        <w:t xml:space="preserve">, if not </w:t>
      </w:r>
      <w:ins w:id="155" w:author="Allen Hoskins" w:date="2022-11-20T19:43:00Z">
        <w:r>
          <w:t>entirely</w:t>
        </w:r>
      </w:ins>
      <w:del w:id="156" w:author="Allen Hoskins" w:date="2022-11-20T19:43:00Z">
        <w:r w:rsidR="003C6BB1" w:rsidDel="00C80C4B">
          <w:delText>all</w:delText>
        </w:r>
      </w:del>
      <w:r w:rsidR="003C6BB1">
        <w:t>,</w:t>
      </w:r>
      <w:r w:rsidR="00A136E6">
        <w:t xml:space="preserve"> about </w:t>
      </w:r>
      <w:r w:rsidR="00A844B8">
        <w:t xml:space="preserve">generating </w:t>
      </w:r>
      <w:r w:rsidR="000B20AE">
        <w:t xml:space="preserve">excess </w:t>
      </w:r>
      <w:r w:rsidR="00A844B8">
        <w:t>returns for clients</w:t>
      </w:r>
      <w:r w:rsidR="00A136E6">
        <w:t xml:space="preserve"> which for this study is </w:t>
      </w:r>
      <w:r w:rsidR="008C58DB">
        <w:t>focused on</w:t>
      </w:r>
      <w:r w:rsidR="00A136E6">
        <w:t xml:space="preserve"> investment managers seeking to outperform a </w:t>
      </w:r>
      <w:r w:rsidR="00A6496F">
        <w:t>U.S. large-cap</w:t>
      </w:r>
      <w:r w:rsidR="00A136E6">
        <w:t xml:space="preserve"> benchmark</w:t>
      </w:r>
      <w:del w:id="157" w:author="Allen Hoskins" w:date="2022-11-20T21:05:00Z">
        <w:r w:rsidR="00A136E6" w:rsidDel="00030C23">
          <w:delText xml:space="preserve">.  </w:delText>
        </w:r>
      </w:del>
      <w:ins w:id="158" w:author="Allen Hoskins" w:date="2022-11-20T21:05:00Z">
        <w:r w:rsidR="00030C23">
          <w:t xml:space="preserve">. </w:t>
        </w:r>
      </w:ins>
      <w:r w:rsidR="00A136E6">
        <w:t xml:space="preserve">As such, developing </w:t>
      </w:r>
      <w:r w:rsidR="008C58DB">
        <w:t xml:space="preserve">valued additive </w:t>
      </w:r>
      <w:r w:rsidR="00A136E6">
        <w:t xml:space="preserve">tools to aid in the decision-making process for </w:t>
      </w:r>
      <w:r w:rsidR="00132F47">
        <w:t xml:space="preserve">active long-only </w:t>
      </w:r>
      <w:r w:rsidR="00A136E6">
        <w:t>investment managers is the end goal of this research</w:t>
      </w:r>
      <w:del w:id="159" w:author="Allen Hoskins" w:date="2022-11-20T21:05:00Z">
        <w:r w:rsidR="000B4817" w:rsidDel="00030C23">
          <w:delText xml:space="preserve">.  </w:delText>
        </w:r>
      </w:del>
      <w:ins w:id="160" w:author="Allen Hoskins" w:date="2022-11-20T21:05:00Z">
        <w:r w:rsidR="00030C23">
          <w:t xml:space="preserve">. </w:t>
        </w:r>
      </w:ins>
      <w:r w:rsidR="000B4817">
        <w:t>The</w:t>
      </w:r>
      <w:del w:id="161" w:author="Allen Hoskins" w:date="2022-11-20T19:43:00Z">
        <w:r w:rsidR="000B4817" w:rsidDel="00C80C4B">
          <w:delText>se</w:delText>
        </w:r>
      </w:del>
      <w:del w:id="162" w:author="Allen Hoskins" w:date="2022-11-20T19:44:00Z">
        <w:r w:rsidR="000B4817" w:rsidDel="00C80C4B">
          <w:delText xml:space="preserve"> tools’</w:delText>
        </w:r>
      </w:del>
      <w:r w:rsidR="00A136E6">
        <w:t xml:space="preserve"> effectiveness</w:t>
      </w:r>
      <w:ins w:id="163" w:author="Allen Hoskins" w:date="2022-11-20T19:44:00Z">
        <w:r>
          <w:t xml:space="preserve"> of these tools</w:t>
        </w:r>
      </w:ins>
      <w:r w:rsidR="00A136E6">
        <w:t xml:space="preserve"> </w:t>
      </w:r>
      <w:r w:rsidR="008C58DB">
        <w:t>is</w:t>
      </w:r>
      <w:r w:rsidR="00A136E6">
        <w:t xml:space="preserve"> </w:t>
      </w:r>
      <w:ins w:id="164" w:author="Allen Hoskins" w:date="2022-11-20T19:44:00Z">
        <w:r>
          <w:t xml:space="preserve">tested </w:t>
        </w:r>
      </w:ins>
      <w:del w:id="165" w:author="Allen Hoskins" w:date="2022-11-20T19:44:00Z">
        <w:r w:rsidR="00A136E6" w:rsidDel="00C80C4B">
          <w:delText xml:space="preserve">put to the test </w:delText>
        </w:r>
      </w:del>
      <w:r w:rsidR="00A136E6">
        <w:t>in a scenario analysis for the year</w:t>
      </w:r>
      <w:r w:rsidR="008739BF">
        <w:t>s</w:t>
      </w:r>
      <w:r w:rsidR="00A136E6">
        <w:t xml:space="preserve"> 2020</w:t>
      </w:r>
      <w:r w:rsidR="008739BF">
        <w:t xml:space="preserve"> and 2021</w:t>
      </w:r>
      <w:ins w:id="166" w:author="Allen Hoskins" w:date="2022-11-20T19:44:00Z">
        <w:r>
          <w:t>,</w:t>
        </w:r>
      </w:ins>
      <w:r w:rsidR="00A136E6">
        <w:t xml:space="preserve"> which </w:t>
      </w:r>
      <w:r w:rsidR="008739BF">
        <w:t>are</w:t>
      </w:r>
      <w:r w:rsidR="00A136E6">
        <w:t xml:space="preserve"> well-known to be challenging time</w:t>
      </w:r>
      <w:r w:rsidR="00A6496F">
        <w:t>s</w:t>
      </w:r>
      <w:r w:rsidR="00A136E6">
        <w:t xml:space="preserve"> for the entire world, the stock market included, due to the global pandemic</w:t>
      </w:r>
      <w:ins w:id="167" w:author="Allen Hoskins" w:date="2022-11-20T19:44:00Z">
        <w:r>
          <w:t xml:space="preserve"> and resulting factors</w:t>
        </w:r>
      </w:ins>
      <w:r w:rsidR="00A136E6">
        <w:t xml:space="preserve">. </w:t>
      </w:r>
    </w:p>
    <w:p w14:paraId="69028DD3" w14:textId="586CFAA0" w:rsidR="009B1D59" w:rsidRPr="009A3755" w:rsidRDefault="00A136E6" w:rsidP="009B1D59">
      <w:pPr>
        <w:pStyle w:val="heading10"/>
      </w:pPr>
      <w:r>
        <w:t>2</w:t>
      </w:r>
      <w:r w:rsidRPr="009A3755">
        <w:t xml:space="preserve">   </w:t>
      </w:r>
      <w:r w:rsidR="00456A2B">
        <w:t>Literature Review</w:t>
      </w:r>
    </w:p>
    <w:p w14:paraId="0525682E" w14:textId="34583D07" w:rsidR="002C5C45" w:rsidRPr="009A3755" w:rsidRDefault="00A136E6" w:rsidP="002C5C45">
      <w:pPr>
        <w:pStyle w:val="heading20"/>
      </w:pPr>
      <w:r>
        <w:t>2</w:t>
      </w:r>
      <w:r w:rsidRPr="009A3755">
        <w:t xml:space="preserve">.1   </w:t>
      </w:r>
      <w:r>
        <w:t>Quantitative Investing</w:t>
      </w:r>
    </w:p>
    <w:p w14:paraId="1DF6316B" w14:textId="5E896215" w:rsidR="00ED318F" w:rsidRDefault="00A136E6" w:rsidP="00635D45">
      <w:r>
        <w:t xml:space="preserve">The utilization of data science tools is not a new </w:t>
      </w:r>
      <w:r w:rsidR="002B2CC2">
        <w:t>concept</w:t>
      </w:r>
      <w:r>
        <w:t xml:space="preserve"> in the investment industry</w:t>
      </w:r>
      <w:del w:id="168" w:author="Allen Hoskins" w:date="2022-11-20T21:05:00Z">
        <w:r w:rsidDel="00030C23">
          <w:delText xml:space="preserve">.  </w:delText>
        </w:r>
      </w:del>
      <w:ins w:id="169" w:author="Allen Hoskins" w:date="2022-11-20T21:05:00Z">
        <w:r w:rsidR="00030C23">
          <w:t xml:space="preserve">. </w:t>
        </w:r>
      </w:ins>
      <w:r>
        <w:t>Numerous tools and methods have been available for many years and in some cases decades</w:t>
      </w:r>
      <w:del w:id="170" w:author="Allen Hoskins" w:date="2022-11-20T21:05:00Z">
        <w:r w:rsidDel="00030C23">
          <w:delText xml:space="preserve">.  </w:delText>
        </w:r>
      </w:del>
      <w:ins w:id="171" w:author="Allen Hoskins" w:date="2022-11-20T21:05:00Z">
        <w:r w:rsidR="00030C23">
          <w:t xml:space="preserve">. </w:t>
        </w:r>
      </w:ins>
      <w:r>
        <w:t>However, the dynamics have been changing in recent years</w:t>
      </w:r>
      <w:del w:id="172" w:author="Allen Hoskins" w:date="2022-11-20T21:05:00Z">
        <w:r w:rsidDel="00030C23">
          <w:delText xml:space="preserve">.  </w:delText>
        </w:r>
      </w:del>
      <w:ins w:id="173" w:author="Allen Hoskins" w:date="2022-11-20T21:05:00Z">
        <w:r w:rsidR="00030C23">
          <w:t xml:space="preserve">. </w:t>
        </w:r>
      </w:ins>
      <w:r>
        <w:t>With the increased computational power and growing sources and amounts of data, the opportunity to utilize data science techniques has grown proportionally</w:t>
      </w:r>
      <w:del w:id="174" w:author="Allen Hoskins" w:date="2022-11-20T21:05:00Z">
        <w:r w:rsidDel="00030C23">
          <w:delText xml:space="preserve">.  </w:delText>
        </w:r>
      </w:del>
      <w:ins w:id="175" w:author="Allen Hoskins" w:date="2022-11-20T21:05:00Z">
        <w:r w:rsidR="00030C23">
          <w:t xml:space="preserve">. </w:t>
        </w:r>
      </w:ins>
      <w:r>
        <w:t>As noted by Subramanian (2022)</w:t>
      </w:r>
      <w:r>
        <w:rPr>
          <w:rStyle w:val="FootnoteReference"/>
        </w:rPr>
        <w:footnoteReference w:id="1"/>
      </w:r>
      <w:r>
        <w:t>, quantitative investing has become more competitive, complicated, and crowded</w:t>
      </w:r>
      <w:ins w:id="176" w:author="Allen Hoskins" w:date="2022-11-20T19:45:00Z">
        <w:r w:rsidR="0017576E">
          <w:t>,</w:t>
        </w:r>
      </w:ins>
      <w:r>
        <w:t xml:space="preserve"> as industry participants are being forced to adapt their strategies to remain </w:t>
      </w:r>
      <w:r w:rsidR="0066312A">
        <w:t>competitive and viable</w:t>
      </w:r>
      <w:del w:id="177" w:author="Allen Hoskins" w:date="2022-11-20T21:05:00Z">
        <w:r w:rsidDel="00030C23">
          <w:delText xml:space="preserve">.  </w:delText>
        </w:r>
      </w:del>
      <w:ins w:id="178" w:author="Allen Hoskins" w:date="2022-11-20T21:05:00Z">
        <w:r w:rsidR="00030C23">
          <w:t xml:space="preserve">. </w:t>
        </w:r>
      </w:ins>
      <w:r>
        <w:t>Simple factor investing strategies that are now well-known and researched have been broadly exploited by market participants</w:t>
      </w:r>
      <w:del w:id="179" w:author="Allen Hoskins" w:date="2022-11-20T21:05:00Z">
        <w:r w:rsidDel="00030C23">
          <w:delText xml:space="preserve">.  </w:delText>
        </w:r>
      </w:del>
      <w:ins w:id="180" w:author="Allen Hoskins" w:date="2022-11-20T21:05:00Z">
        <w:r w:rsidR="00030C23">
          <w:t xml:space="preserve">. </w:t>
        </w:r>
      </w:ins>
      <w:r>
        <w:t xml:space="preserve">As such, the number of factors being used by such investors has grown threefold, all the while </w:t>
      </w:r>
      <w:ins w:id="181" w:author="Allen Hoskins" w:date="2022-11-20T19:45:00Z">
        <w:r w:rsidR="0017576E">
          <w:t>this</w:t>
        </w:r>
      </w:ins>
      <w:del w:id="182" w:author="Allen Hoskins" w:date="2022-11-20T19:45:00Z">
        <w:r w:rsidDel="0017576E">
          <w:delText>such</w:delText>
        </w:r>
      </w:del>
      <w:r>
        <w:t xml:space="preserve"> increased focus has been at the expense of </w:t>
      </w:r>
      <w:r w:rsidR="00337590">
        <w:t>the use of</w:t>
      </w:r>
      <w:r>
        <w:t xml:space="preserve"> </w:t>
      </w:r>
      <w:r w:rsidR="00542099">
        <w:t xml:space="preserve">traditional </w:t>
      </w:r>
      <w:r>
        <w:t>fundamental investing [1]</w:t>
      </w:r>
      <w:del w:id="183" w:author="Allen Hoskins" w:date="2022-11-20T21:06:00Z">
        <w:r w:rsidDel="00030C23">
          <w:delText>.</w:delText>
        </w:r>
        <w:r w:rsidR="00C8447A" w:rsidDel="00030C23">
          <w:delText xml:space="preserve">  </w:delText>
        </w:r>
      </w:del>
      <w:ins w:id="184" w:author="Allen Hoskins" w:date="2022-11-20T21:06:00Z">
        <w:r w:rsidR="00030C23">
          <w:t xml:space="preserve">. </w:t>
        </w:r>
      </w:ins>
      <w:r w:rsidR="0042763F">
        <w:t>With this trend, n</w:t>
      </w:r>
      <w:r w:rsidR="00C8447A">
        <w:t>ew data is being collected</w:t>
      </w:r>
      <w:ins w:id="185" w:author="Allen Hoskins" w:date="2022-11-20T19:45:00Z">
        <w:r w:rsidR="0017576E">
          <w:t>,</w:t>
        </w:r>
      </w:ins>
      <w:r w:rsidR="00C8447A">
        <w:t xml:space="preserve"> </w:t>
      </w:r>
      <w:r w:rsidR="00AF0BAE">
        <w:t xml:space="preserve">as industry participants </w:t>
      </w:r>
      <w:del w:id="186" w:author="Allen Hoskins" w:date="2022-11-20T19:45:00Z">
        <w:r w:rsidR="00AF0BAE" w:rsidDel="0017576E">
          <w:delText xml:space="preserve">know </w:delText>
        </w:r>
      </w:del>
      <w:ins w:id="187" w:author="Allen Hoskins" w:date="2022-11-20T19:45:00Z">
        <w:r w:rsidR="0017576E">
          <w:t>have learned</w:t>
        </w:r>
        <w:r w:rsidR="0017576E">
          <w:t xml:space="preserve"> </w:t>
        </w:r>
      </w:ins>
      <w:r w:rsidR="00AF0BAE">
        <w:t>that without differentiated data</w:t>
      </w:r>
      <w:ins w:id="188" w:author="Allen Hoskins" w:date="2022-11-20T19:45:00Z">
        <w:r w:rsidR="0017576E">
          <w:t>,</w:t>
        </w:r>
      </w:ins>
      <w:r w:rsidR="00AF0BAE">
        <w:t xml:space="preserve"> </w:t>
      </w:r>
      <w:r w:rsidR="000F5ADE">
        <w:t>outperformance is more difficult to be achieved</w:t>
      </w:r>
      <w:del w:id="189" w:author="Allen Hoskins" w:date="2022-11-20T21:06:00Z">
        <w:r w:rsidR="000F5ADE" w:rsidDel="00030C23">
          <w:delText xml:space="preserve">.  </w:delText>
        </w:r>
      </w:del>
      <w:ins w:id="190" w:author="Allen Hoskins" w:date="2022-11-20T21:06:00Z">
        <w:r w:rsidR="00030C23">
          <w:t xml:space="preserve">. </w:t>
        </w:r>
      </w:ins>
      <w:r w:rsidR="008514A5">
        <w:t xml:space="preserve">Often this data is being gathered and dispersed by </w:t>
      </w:r>
      <w:r w:rsidR="00B87D74">
        <w:t>third parties that are not managing clients’ funds</w:t>
      </w:r>
      <w:del w:id="191" w:author="Allen Hoskins" w:date="2022-11-20T21:06:00Z">
        <w:r w:rsidR="00B87D74" w:rsidDel="00030C23">
          <w:delText xml:space="preserve">.  </w:delText>
        </w:r>
      </w:del>
      <w:ins w:id="192" w:author="Allen Hoskins" w:date="2022-11-20T21:06:00Z">
        <w:r w:rsidR="00030C23">
          <w:t xml:space="preserve">. </w:t>
        </w:r>
      </w:ins>
      <w:r w:rsidR="000F5ADE">
        <w:t>While thir</w:t>
      </w:r>
      <w:r w:rsidR="0042763F">
        <w:t xml:space="preserve">d-party data may </w:t>
      </w:r>
      <w:r w:rsidR="00914371">
        <w:t xml:space="preserve">display historical </w:t>
      </w:r>
      <w:r w:rsidR="00914371">
        <w:lastRenderedPageBreak/>
        <w:t xml:space="preserve">efficacy, </w:t>
      </w:r>
      <w:r w:rsidR="0016767A">
        <w:t xml:space="preserve">it can be difficult to </w:t>
      </w:r>
      <w:r w:rsidR="001B7B49">
        <w:t>incorporate</w:t>
      </w:r>
      <w:r w:rsidR="008D30B3">
        <w:t xml:space="preserve"> </w:t>
      </w:r>
      <w:del w:id="193" w:author="Allen Hoskins" w:date="2022-11-20T19:47:00Z">
        <w:r w:rsidR="008D30B3" w:rsidDel="003A70C4">
          <w:delText>such dat</w:delText>
        </w:r>
        <w:r w:rsidR="007A17AF" w:rsidDel="003A70C4">
          <w:delText xml:space="preserve">a </w:delText>
        </w:r>
      </w:del>
      <w:r w:rsidR="007A17AF">
        <w:t>into an existing investment process and philosophy</w:t>
      </w:r>
      <w:del w:id="194" w:author="Allen Hoskins" w:date="2022-11-20T21:06:00Z">
        <w:r w:rsidR="007A17AF" w:rsidDel="00030C23">
          <w:delText xml:space="preserve">.  </w:delText>
        </w:r>
      </w:del>
      <w:ins w:id="195" w:author="Allen Hoskins" w:date="2022-11-20T21:06:00Z">
        <w:r w:rsidR="00030C23">
          <w:t xml:space="preserve">. </w:t>
        </w:r>
      </w:ins>
      <w:r w:rsidR="007A17AF">
        <w:t xml:space="preserve">Also, </w:t>
      </w:r>
      <w:r w:rsidR="00717FF5">
        <w:t xml:space="preserve">if the </w:t>
      </w:r>
      <w:r w:rsidR="00290AC7">
        <w:t xml:space="preserve">third-party </w:t>
      </w:r>
      <w:r w:rsidR="00717FF5">
        <w:t>data is proven to be exploitable</w:t>
      </w:r>
      <w:ins w:id="196" w:author="Allen Hoskins" w:date="2022-11-20T19:46:00Z">
        <w:r w:rsidR="003A70C4">
          <w:t>,</w:t>
        </w:r>
      </w:ins>
      <w:r w:rsidR="00717FF5">
        <w:t xml:space="preserve"> it is likely </w:t>
      </w:r>
      <w:ins w:id="197" w:author="Allen Hoskins" w:date="2022-11-20T19:46:00Z">
        <w:r w:rsidR="003A70C4">
          <w:t xml:space="preserve">that </w:t>
        </w:r>
      </w:ins>
      <w:del w:id="198" w:author="Allen Hoskins" w:date="2022-11-20T19:46:00Z">
        <w:r w:rsidR="00717FF5" w:rsidDel="003A70C4">
          <w:delText>only a matter of time</w:delText>
        </w:r>
        <w:r w:rsidR="00290AC7" w:rsidDel="003A70C4">
          <w:delText xml:space="preserve"> before </w:delText>
        </w:r>
      </w:del>
      <w:r w:rsidR="00290AC7">
        <w:t xml:space="preserve">others </w:t>
      </w:r>
      <w:ins w:id="199" w:author="Allen Hoskins" w:date="2022-11-20T19:46:00Z">
        <w:r w:rsidR="003A70C4">
          <w:t xml:space="preserve">will </w:t>
        </w:r>
      </w:ins>
      <w:r w:rsidR="00290AC7">
        <w:t>capitali</w:t>
      </w:r>
      <w:r w:rsidR="008421DD">
        <w:t>ze on this as well</w:t>
      </w:r>
      <w:ins w:id="200" w:author="Allen Hoskins" w:date="2022-11-20T19:46:00Z">
        <w:r w:rsidR="003A70C4">
          <w:t>,</w:t>
        </w:r>
      </w:ins>
      <w:r w:rsidR="008421DD">
        <w:t xml:space="preserve"> given the financial incentives in place for the data provider.</w:t>
      </w:r>
    </w:p>
    <w:p w14:paraId="791E07F2" w14:textId="02810BBD" w:rsidR="00635D45" w:rsidRPr="00DB45B4" w:rsidRDefault="00A136E6" w:rsidP="00635D45">
      <w:r>
        <w:t xml:space="preserve">This </w:t>
      </w:r>
      <w:r w:rsidR="00542099">
        <w:t>focus on</w:t>
      </w:r>
      <w:r>
        <w:t xml:space="preserve"> quantitative </w:t>
      </w:r>
      <w:r w:rsidR="00E10801">
        <w:t xml:space="preserve">aspects </w:t>
      </w:r>
      <w:r w:rsidR="00542099">
        <w:t xml:space="preserve">at the expense of fundamental analysis </w:t>
      </w:r>
      <w:r>
        <w:t>is further evidenced by the number of job postings for data scientists and quantitative analysts outnumbering those for fundamental analysts by a factor of eight [1]</w:t>
      </w:r>
      <w:del w:id="201" w:author="Allen Hoskins" w:date="2022-11-20T21:06:00Z">
        <w:r w:rsidDel="00030C23">
          <w:delText xml:space="preserve">.  </w:delText>
        </w:r>
      </w:del>
      <w:ins w:id="202" w:author="Allen Hoskins" w:date="2022-11-20T21:06:00Z">
        <w:r w:rsidR="00030C23">
          <w:t xml:space="preserve">. </w:t>
        </w:r>
      </w:ins>
      <w:r>
        <w:t>Not only is the trend toward less fundamental</w:t>
      </w:r>
      <w:r w:rsidR="00542099">
        <w:t>ly driven</w:t>
      </w:r>
      <w:r>
        <w:t xml:space="preserve"> investing</w:t>
      </w:r>
      <w:ins w:id="203" w:author="Allen Hoskins" w:date="2022-11-20T19:47:00Z">
        <w:r w:rsidR="003A70C4">
          <w:t>,</w:t>
        </w:r>
      </w:ins>
      <w:r>
        <w:t xml:space="preserve"> but also </w:t>
      </w:r>
      <w:del w:id="204" w:author="Allen Hoskins" w:date="2022-11-20T19:47:00Z">
        <w:r w:rsidDel="003A70C4">
          <w:delText xml:space="preserve">towards </w:delText>
        </w:r>
      </w:del>
      <w:ins w:id="205" w:author="Allen Hoskins" w:date="2022-11-20T19:47:00Z">
        <w:r w:rsidR="003A70C4">
          <w:t>toward</w:t>
        </w:r>
        <w:r w:rsidR="003A70C4">
          <w:t xml:space="preserve"> </w:t>
        </w:r>
      </w:ins>
      <w:r>
        <w:t>a shorter-term investing horizon</w:t>
      </w:r>
      <w:ins w:id="206" w:author="Allen Hoskins" w:date="2022-11-20T19:47:00Z">
        <w:r w:rsidR="003A70C4">
          <w:t>,</w:t>
        </w:r>
      </w:ins>
      <w:r>
        <w:t xml:space="preserve"> as there is a growing proliferation of strategies attempting to profit from insights garnered from short-term data</w:t>
      </w:r>
      <w:del w:id="207" w:author="Allen Hoskins" w:date="2022-11-20T21:06:00Z">
        <w:r w:rsidDel="00030C23">
          <w:delText xml:space="preserve">.  </w:delText>
        </w:r>
      </w:del>
      <w:ins w:id="208" w:author="Allen Hoskins" w:date="2022-11-20T21:06:00Z">
        <w:r w:rsidR="00030C23">
          <w:t xml:space="preserve">. </w:t>
        </w:r>
      </w:ins>
      <w:r>
        <w:t xml:space="preserve">Clearly, the trend has been and is likely going to </w:t>
      </w:r>
      <w:r w:rsidRPr="00DB45B4">
        <w:t xml:space="preserve">continue to be </w:t>
      </w:r>
      <w:del w:id="209" w:author="Allen Hoskins" w:date="2022-11-20T19:47:00Z">
        <w:r w:rsidRPr="00DB45B4" w:rsidDel="003A70C4">
          <w:delText xml:space="preserve">towards </w:delText>
        </w:r>
      </w:del>
      <w:ins w:id="210" w:author="Allen Hoskins" w:date="2022-11-20T19:47:00Z">
        <w:r w:rsidR="003A70C4">
          <w:t>toward</w:t>
        </w:r>
        <w:r w:rsidR="003A70C4" w:rsidRPr="00DB45B4">
          <w:t xml:space="preserve"> </w:t>
        </w:r>
      </w:ins>
      <w:r w:rsidRPr="00DB45B4">
        <w:t>the growing field of quantitative investing, though how to create value in such an increasingly crowded space remains a debated topic.</w:t>
      </w:r>
    </w:p>
    <w:p w14:paraId="1782FBC5" w14:textId="021F34DE" w:rsidR="00A853FB" w:rsidRDefault="00A136E6" w:rsidP="00A853FB">
      <w:r w:rsidRPr="00DB45B4">
        <w:t xml:space="preserve">A few examples of how machine learning is being used or proposed to be used in the investment industry are detailed by research provided by Empirical Research Partners [2] and UBS </w:t>
      </w:r>
      <w:r w:rsidR="00CE7D5C">
        <w:t>Quantitative Research</w:t>
      </w:r>
      <w:r w:rsidRPr="00DB45B4">
        <w:t xml:space="preserve"> [3]</w:t>
      </w:r>
      <w:del w:id="211" w:author="Allen Hoskins" w:date="2022-11-20T21:06:00Z">
        <w:r w:rsidRPr="00DB45B4" w:rsidDel="00030C23">
          <w:delText xml:space="preserve">.  </w:delText>
        </w:r>
      </w:del>
      <w:ins w:id="212" w:author="Allen Hoskins" w:date="2022-11-20T21:06:00Z">
        <w:r w:rsidR="00030C23">
          <w:t xml:space="preserve">. </w:t>
        </w:r>
      </w:ins>
      <w:r w:rsidRPr="00DB45B4">
        <w:t>Empirical Research Partners (ERP) is an independent research boutique that provides research on portfolio strategy and quantitative topics</w:t>
      </w:r>
      <w:del w:id="213" w:author="Allen Hoskins" w:date="2022-11-20T21:06:00Z">
        <w:r w:rsidRPr="00DB45B4" w:rsidDel="00030C23">
          <w:delText xml:space="preserve">.  </w:delText>
        </w:r>
      </w:del>
      <w:ins w:id="214" w:author="Allen Hoskins" w:date="2022-11-20T21:06:00Z">
        <w:r w:rsidR="00030C23">
          <w:t xml:space="preserve">. </w:t>
        </w:r>
      </w:ins>
      <w:r w:rsidRPr="00DB45B4">
        <w:t>With decades of experience in quantitatively driven analytical research, ERP began incorporating machine learning into its analytical processes in 2021</w:t>
      </w:r>
      <w:del w:id="215" w:author="Allen Hoskins" w:date="2022-11-20T21:06:00Z">
        <w:r w:rsidRPr="00DB45B4" w:rsidDel="00030C23">
          <w:delText xml:space="preserve">.  </w:delText>
        </w:r>
      </w:del>
      <w:ins w:id="216" w:author="Allen Hoskins" w:date="2022-11-20T21:06:00Z">
        <w:r w:rsidR="00030C23">
          <w:t xml:space="preserve">. </w:t>
        </w:r>
      </w:ins>
      <w:r w:rsidRPr="00DB45B4">
        <w:t xml:space="preserve">Goldstein et al. (2021) discussed </w:t>
      </w:r>
      <w:del w:id="217" w:author="Allen Hoskins" w:date="2022-11-20T19:47:00Z">
        <w:r w:rsidRPr="00DB45B4" w:rsidDel="003A70C4">
          <w:delText>a balance attempted</w:delText>
        </w:r>
      </w:del>
      <w:ins w:id="218" w:author="Allen Hoskins" w:date="2022-11-20T19:47:00Z">
        <w:r w:rsidR="003A70C4">
          <w:t>an attempt at a balance</w:t>
        </w:r>
      </w:ins>
      <w:r w:rsidRPr="00DB45B4">
        <w:t xml:space="preserve"> </w:t>
      </w:r>
      <w:del w:id="219" w:author="Allen Hoskins" w:date="2022-11-20T19:48:00Z">
        <w:r w:rsidRPr="00DB45B4" w:rsidDel="003A70C4">
          <w:delText xml:space="preserve">to be struck </w:delText>
        </w:r>
      </w:del>
      <w:r w:rsidRPr="00DB45B4">
        <w:t xml:space="preserve">between </w:t>
      </w:r>
      <w:ins w:id="220" w:author="Allen Hoskins" w:date="2022-11-20T19:48:00Z">
        <w:r w:rsidR="003A70C4">
          <w:t xml:space="preserve">assuming knowledge of </w:t>
        </w:r>
      </w:ins>
      <w:del w:id="221" w:author="Allen Hoskins" w:date="2022-11-20T19:48:00Z">
        <w:r w:rsidRPr="00DB45B4" w:rsidDel="003A70C4">
          <w:delText xml:space="preserve">thinking they know </w:delText>
        </w:r>
      </w:del>
      <w:r w:rsidRPr="00DB45B4">
        <w:t xml:space="preserve">how things work and observing what is </w:t>
      </w:r>
      <w:proofErr w:type="spellStart"/>
      <w:ins w:id="222" w:author="Allen Hoskins" w:date="2022-11-20T19:48:00Z">
        <w:r w:rsidR="003A70C4">
          <w:t>occuring</w:t>
        </w:r>
      </w:ins>
      <w:proofErr w:type="spellEnd"/>
      <w:del w:id="223" w:author="Allen Hoskins" w:date="2022-11-20T19:48:00Z">
        <w:r w:rsidRPr="00DB45B4" w:rsidDel="003A70C4">
          <w:delText>actually going on</w:delText>
        </w:r>
      </w:del>
      <w:del w:id="224" w:author="Allen Hoskins" w:date="2022-11-20T21:06:00Z">
        <w:r w:rsidRPr="00DB45B4" w:rsidDel="00030C23">
          <w:delText xml:space="preserve">.  </w:delText>
        </w:r>
      </w:del>
      <w:ins w:id="225" w:author="Allen Hoskins" w:date="2022-11-20T21:06:00Z">
        <w:r w:rsidR="00030C23">
          <w:t xml:space="preserve">. </w:t>
        </w:r>
      </w:ins>
      <w:r w:rsidRPr="00DB45B4">
        <w:t>Also noted is how machine learning can help especially when the reality differs from its precedents</w:t>
      </w:r>
      <w:del w:id="226" w:author="Allen Hoskins" w:date="2022-11-20T21:06:00Z">
        <w:r w:rsidRPr="00DB45B4" w:rsidDel="00030C23">
          <w:delText xml:space="preserve">.  </w:delText>
        </w:r>
      </w:del>
      <w:ins w:id="227" w:author="Allen Hoskins" w:date="2022-11-20T21:06:00Z">
        <w:r w:rsidR="00030C23">
          <w:t xml:space="preserve">. </w:t>
        </w:r>
      </w:ins>
      <w:r w:rsidRPr="00DB45B4">
        <w:t>Jorgensen et al. (2021) researched and proposed the use of a machine learning algorithm, XGBoost, to predict future earnings growth</w:t>
      </w:r>
      <w:del w:id="228" w:author="Allen Hoskins" w:date="2022-11-20T21:06:00Z">
        <w:r w:rsidRPr="00DB45B4" w:rsidDel="00030C23">
          <w:delText xml:space="preserve">.  </w:delText>
        </w:r>
      </w:del>
      <w:ins w:id="229" w:author="Allen Hoskins" w:date="2022-11-20T21:06:00Z">
        <w:r w:rsidR="00030C23">
          <w:t xml:space="preserve">. </w:t>
        </w:r>
      </w:ins>
      <w:r w:rsidRPr="00DB45B4">
        <w:t xml:space="preserve">Their model sought to identify stocks with strong growth at low risk based on the view that higher growth </w:t>
      </w:r>
      <w:r w:rsidR="00D739BE">
        <w:t xml:space="preserve">is often perceived to </w:t>
      </w:r>
      <w:r w:rsidRPr="00DB45B4">
        <w:t>impl</w:t>
      </w:r>
      <w:r w:rsidR="00D739BE">
        <w:t>y</w:t>
      </w:r>
      <w:r w:rsidRPr="00DB45B4">
        <w:t xml:space="preserve"> higher risk</w:t>
      </w:r>
      <w:del w:id="230" w:author="Allen Hoskins" w:date="2022-11-20T21:06:00Z">
        <w:r w:rsidRPr="00DB45B4" w:rsidDel="00030C23">
          <w:delText xml:space="preserve">.  </w:delText>
        </w:r>
      </w:del>
      <w:ins w:id="231" w:author="Allen Hoskins" w:date="2022-11-20T21:06:00Z">
        <w:r w:rsidR="00030C23">
          <w:t xml:space="preserve">. </w:t>
        </w:r>
      </w:ins>
      <w:r w:rsidRPr="00DB45B4">
        <w:t xml:space="preserve">These two examples of machine learning applications in the investment industry </w:t>
      </w:r>
      <w:ins w:id="232" w:author="Allen Hoskins" w:date="2022-11-20T19:48:00Z">
        <w:r w:rsidR="003A70C4">
          <w:t xml:space="preserve">not only </w:t>
        </w:r>
      </w:ins>
      <w:r w:rsidRPr="00DB45B4">
        <w:t xml:space="preserve">evidence ways to not only leverage machine learning tools, but </w:t>
      </w:r>
      <w:ins w:id="233" w:author="Allen Hoskins" w:date="2022-11-20T19:49:00Z">
        <w:r w:rsidR="003A70C4">
          <w:t xml:space="preserve">they </w:t>
        </w:r>
      </w:ins>
      <w:r w:rsidRPr="00DB45B4">
        <w:t>do so in a manner that aligns with foundational views of one's process and philosophy</w:t>
      </w:r>
      <w:del w:id="234" w:author="Allen Hoskins" w:date="2022-11-20T21:06:00Z">
        <w:r w:rsidRPr="00DB45B4" w:rsidDel="00030C23">
          <w:delText xml:space="preserve">.  </w:delText>
        </w:r>
      </w:del>
      <w:ins w:id="235" w:author="Allen Hoskins" w:date="2022-11-20T21:06:00Z">
        <w:r w:rsidR="00030C23">
          <w:t xml:space="preserve">. </w:t>
        </w:r>
      </w:ins>
      <w:r w:rsidRPr="00DB45B4">
        <w:t>However, applications of tools similar to these two examples are deemed to be minimal in the context of the size of the industry</w:t>
      </w:r>
      <w:del w:id="236" w:author="Allen Hoskins" w:date="2022-11-20T21:06:00Z">
        <w:r w:rsidRPr="00DB45B4" w:rsidDel="00030C23">
          <w:delText>.</w:delText>
        </w:r>
        <w:r w:rsidDel="00030C23">
          <w:delText xml:space="preserve">  </w:delText>
        </w:r>
      </w:del>
      <w:ins w:id="237" w:author="Allen Hoskins" w:date="2022-11-20T21:06:00Z">
        <w:r w:rsidR="00030C23">
          <w:t xml:space="preserve">. </w:t>
        </w:r>
      </w:ins>
    </w:p>
    <w:p w14:paraId="45B70723" w14:textId="5045348D" w:rsidR="00635D45" w:rsidRDefault="00A136E6" w:rsidP="00635D45">
      <w:r>
        <w:t>Despite the evidence of growth in quantitative investing and technological transformation taking place in the investment industry, there remains a cloud of skepticism toward such methods</w:t>
      </w:r>
      <w:del w:id="238" w:author="Allen Hoskins" w:date="2022-11-20T21:06:00Z">
        <w:r w:rsidDel="00030C23">
          <w:delText xml:space="preserve">.  </w:delText>
        </w:r>
      </w:del>
      <w:ins w:id="239" w:author="Allen Hoskins" w:date="2022-11-20T21:06:00Z">
        <w:r w:rsidR="00030C23">
          <w:t xml:space="preserve">. </w:t>
        </w:r>
      </w:ins>
      <w:r w:rsidR="00180DBF">
        <w:t>A</w:t>
      </w:r>
      <w:r>
        <w:t>ccording to research published by the CFA Institute [4], relatively few investment professionals are currently exploiting artificial intelligence (AI) and big data applications in their investment processes</w:t>
      </w:r>
      <w:del w:id="240" w:author="Allen Hoskins" w:date="2022-11-20T21:06:00Z">
        <w:r w:rsidDel="00030C23">
          <w:delText xml:space="preserve">.  </w:delText>
        </w:r>
      </w:del>
      <w:ins w:id="241" w:author="Allen Hoskins" w:date="2022-11-20T21:06:00Z">
        <w:r w:rsidR="00030C23">
          <w:t xml:space="preserve">. </w:t>
        </w:r>
      </w:ins>
      <w:r>
        <w:t>Identified in this research are five major hurdles to the successful adoption of AI and big data in investment processes: cost, talent, technology, leadership vision, and time</w:t>
      </w:r>
      <w:del w:id="242" w:author="Allen Hoskins" w:date="2022-11-20T21:06:00Z">
        <w:r w:rsidDel="00030C23">
          <w:delText xml:space="preserve">.  </w:delText>
        </w:r>
      </w:del>
      <w:ins w:id="243" w:author="Allen Hoskins" w:date="2022-11-20T21:06:00Z">
        <w:r w:rsidR="00030C23">
          <w:t xml:space="preserve">. </w:t>
        </w:r>
      </w:ins>
      <w:r>
        <w:t>Other published research has detailed potential use cases for ML in equity analysis [5] but from a highly skeptical perspective</w:t>
      </w:r>
      <w:del w:id="244" w:author="Allen Hoskins" w:date="2022-11-20T21:06:00Z">
        <w:r w:rsidDel="00030C23">
          <w:delText xml:space="preserve">.  </w:delText>
        </w:r>
      </w:del>
      <w:ins w:id="245" w:author="Allen Hoskins" w:date="2022-11-20T21:06:00Z">
        <w:r w:rsidR="00030C23">
          <w:t xml:space="preserve">. </w:t>
        </w:r>
      </w:ins>
      <w:r>
        <w:t>Despite the sizable amount of academic research that has been devoted to this topic and the favorable results presented</w:t>
      </w:r>
      <w:r w:rsidR="00D94CC0">
        <w:t xml:space="preserve"> by many</w:t>
      </w:r>
      <w:r>
        <w:t>, Buczynski et al</w:t>
      </w:r>
      <w:r w:rsidR="00DB110E">
        <w:t>.</w:t>
      </w:r>
      <w:r>
        <w:t xml:space="preserve"> (2021) </w:t>
      </w:r>
      <w:del w:id="246" w:author="Allen Hoskins" w:date="2022-11-20T19:49:00Z">
        <w:r w:rsidDel="00FF3094">
          <w:delText>discuss</w:delText>
        </w:r>
        <w:r w:rsidR="007A5A6E" w:rsidDel="00FF3094">
          <w:delText>ed</w:delText>
        </w:r>
        <w:r w:rsidDel="00FF3094">
          <w:delText xml:space="preserve"> </w:delText>
        </w:r>
      </w:del>
      <w:ins w:id="247" w:author="Allen Hoskins" w:date="2022-11-20T19:49:00Z">
        <w:r w:rsidR="00FF3094">
          <w:t>outlin</w:t>
        </w:r>
      </w:ins>
      <w:ins w:id="248" w:author="Allen Hoskins" w:date="2022-11-20T19:50:00Z">
        <w:r w:rsidR="00FF3094">
          <w:t>ed</w:t>
        </w:r>
      </w:ins>
      <w:ins w:id="249" w:author="Allen Hoskins" w:date="2022-11-20T19:49:00Z">
        <w:r w:rsidR="00FF3094">
          <w:t xml:space="preserve"> </w:t>
        </w:r>
      </w:ins>
      <w:r>
        <w:t>the ambiguity and lack of high-profile real-world success cases in the investment industry</w:t>
      </w:r>
      <w:del w:id="250" w:author="Allen Hoskins" w:date="2022-11-20T21:06:00Z">
        <w:r w:rsidDel="00030C23">
          <w:delText xml:space="preserve">.   </w:delText>
        </w:r>
      </w:del>
      <w:ins w:id="251" w:author="Allen Hoskins" w:date="2022-11-20T21:06:00Z">
        <w:r w:rsidR="00030C23">
          <w:t xml:space="preserve">. </w:t>
        </w:r>
      </w:ins>
      <w:r>
        <w:t>Supporting this is the low number of AI funds and their assets under management (AUM) currently standing at low levels relative to the size of the industry</w:t>
      </w:r>
      <w:del w:id="252" w:author="Allen Hoskins" w:date="2022-11-20T21:06:00Z">
        <w:r w:rsidDel="00030C23">
          <w:delText xml:space="preserve">.  </w:delText>
        </w:r>
      </w:del>
      <w:ins w:id="253" w:author="Allen Hoskins" w:date="2022-11-20T21:06:00Z">
        <w:r w:rsidR="00030C23">
          <w:t xml:space="preserve">. </w:t>
        </w:r>
      </w:ins>
      <w:r>
        <w:t xml:space="preserve">Some reasons </w:t>
      </w:r>
      <w:r w:rsidR="0004023A">
        <w:t>discussed for this</w:t>
      </w:r>
      <w:r>
        <w:t xml:space="preserve"> include ambiguous definitions of investing strategies, trading vs investing (i.e. mainly short-term trading focus), and paper profits that </w:t>
      </w:r>
      <w:del w:id="254" w:author="Allen Hoskins" w:date="2022-11-20T19:50:00Z">
        <w:r w:rsidDel="00FF3094">
          <w:delText xml:space="preserve">don't </w:delText>
        </w:r>
      </w:del>
      <w:ins w:id="255" w:author="Allen Hoskins" w:date="2022-11-20T19:50:00Z">
        <w:r w:rsidR="00FF3094">
          <w:t>do not</w:t>
        </w:r>
        <w:r w:rsidR="00FF3094">
          <w:t xml:space="preserve"> </w:t>
        </w:r>
      </w:ins>
      <w:r>
        <w:t>factor in potential trading costs</w:t>
      </w:r>
      <w:del w:id="256" w:author="Allen Hoskins" w:date="2022-11-20T21:06:00Z">
        <w:r w:rsidDel="00030C23">
          <w:delText xml:space="preserve">.  </w:delText>
        </w:r>
      </w:del>
      <w:ins w:id="257" w:author="Allen Hoskins" w:date="2022-11-20T21:06:00Z">
        <w:r w:rsidR="00030C23">
          <w:t xml:space="preserve">. </w:t>
        </w:r>
      </w:ins>
    </w:p>
    <w:p w14:paraId="19999180" w14:textId="2A437330" w:rsidR="00635D45" w:rsidRDefault="00A136E6" w:rsidP="00635D45">
      <w:r>
        <w:t>Additional research from Prado (2018) notes the high rate of failure in quantitative finance, particularly so in the use of machine learning</w:t>
      </w:r>
      <w:del w:id="258" w:author="Allen Hoskins" w:date="2022-11-20T21:06:00Z">
        <w:r w:rsidDel="00030C23">
          <w:delText xml:space="preserve">.  </w:delText>
        </w:r>
      </w:del>
      <w:ins w:id="259" w:author="Allen Hoskins" w:date="2022-11-20T21:06:00Z">
        <w:r w:rsidR="00030C23">
          <w:t xml:space="preserve">. </w:t>
        </w:r>
      </w:ins>
      <w:r>
        <w:t>A few are successful</w:t>
      </w:r>
      <w:ins w:id="260" w:author="Allen Hoskins" w:date="2022-11-20T19:50:00Z">
        <w:r w:rsidR="00110366">
          <w:t>,</w:t>
        </w:r>
      </w:ins>
      <w:r>
        <w:t xml:space="preserve"> but this is </w:t>
      </w:r>
      <w:r>
        <w:lastRenderedPageBreak/>
        <w:t>a rare outcome for reasons that the researchers detail in their report</w:t>
      </w:r>
      <w:del w:id="261" w:author="Allen Hoskins" w:date="2022-11-20T21:06:00Z">
        <w:r w:rsidDel="00030C23">
          <w:delText xml:space="preserve">.  </w:delText>
        </w:r>
      </w:del>
      <w:ins w:id="262" w:author="Allen Hoskins" w:date="2022-11-20T21:06:00Z">
        <w:r w:rsidR="00030C23">
          <w:t xml:space="preserve">. </w:t>
        </w:r>
      </w:ins>
      <w:r>
        <w:t xml:space="preserve">One of the noted </w:t>
      </w:r>
      <w:del w:id="263" w:author="Allen Hoskins" w:date="2022-11-20T19:51:00Z">
        <w:r w:rsidDel="00110366">
          <w:delText>pitfalls/r</w:delText>
        </w:r>
      </w:del>
      <w:ins w:id="264" w:author="Allen Hoskins" w:date="2022-11-20T19:51:00Z">
        <w:r w:rsidR="00110366">
          <w:t>r</w:t>
        </w:r>
      </w:ins>
      <w:r>
        <w:t>easons for failure is related to the "Sisyphus Paradigm" [6]</w:t>
      </w:r>
      <w:del w:id="265" w:author="Allen Hoskins" w:date="2022-11-20T21:06:00Z">
        <w:r w:rsidDel="00030C23">
          <w:delText xml:space="preserve">.  </w:delText>
        </w:r>
      </w:del>
      <w:ins w:id="266" w:author="Allen Hoskins" w:date="2022-11-20T21:06:00Z">
        <w:r w:rsidR="00030C23">
          <w:t xml:space="preserve">. </w:t>
        </w:r>
      </w:ins>
      <w:r>
        <w:t xml:space="preserve">This is premised on portfolio managers making investment decisions that do not follow a particular </w:t>
      </w:r>
      <w:r w:rsidR="00BF6A99">
        <w:t>disciplined process</w:t>
      </w:r>
      <w:ins w:id="267" w:author="Allen Hoskins" w:date="2022-11-20T19:51:00Z">
        <w:r w:rsidR="00110366">
          <w:t>,</w:t>
        </w:r>
      </w:ins>
      <w:r>
        <w:t xml:space="preserve"> </w:t>
      </w:r>
      <w:del w:id="268" w:author="Allen Hoskins" w:date="2022-11-20T19:51:00Z">
        <w:r w:rsidDel="00110366">
          <w:delText xml:space="preserve">thus </w:delText>
        </w:r>
      </w:del>
      <w:ins w:id="269" w:author="Allen Hoskins" w:date="2022-11-20T19:51:00Z">
        <w:r w:rsidR="00110366">
          <w:t>so</w:t>
        </w:r>
        <w:r w:rsidR="00110366">
          <w:t xml:space="preserve"> </w:t>
        </w:r>
      </w:ins>
      <w:r>
        <w:t xml:space="preserve">improvement </w:t>
      </w:r>
      <w:r w:rsidR="002F5BF7">
        <w:t>by</w:t>
      </w:r>
      <w:r>
        <w:t xml:space="preserve"> </w:t>
      </w:r>
      <w:r w:rsidR="004D1C15">
        <w:t>consistent adaptation and execution</w:t>
      </w:r>
      <w:r>
        <w:t xml:space="preserve"> is rarely achieved</w:t>
      </w:r>
      <w:del w:id="270" w:author="Allen Hoskins" w:date="2022-11-20T21:06:00Z">
        <w:r w:rsidDel="00030C23">
          <w:delText xml:space="preserve">.  </w:delText>
        </w:r>
      </w:del>
      <w:ins w:id="271" w:author="Allen Hoskins" w:date="2022-11-20T21:06:00Z">
        <w:r w:rsidR="00030C23">
          <w:t xml:space="preserve">. </w:t>
        </w:r>
      </w:ins>
      <w:r>
        <w:t xml:space="preserve">These portfolio managers </w:t>
      </w:r>
      <w:r w:rsidR="00B8178A">
        <w:t xml:space="preserve">often </w:t>
      </w:r>
      <w:r>
        <w:t>do not naturally work well as a team</w:t>
      </w:r>
      <w:del w:id="272" w:author="Allen Hoskins" w:date="2022-11-20T21:06:00Z">
        <w:r w:rsidDel="00030C23">
          <w:delText xml:space="preserve">.  </w:delText>
        </w:r>
      </w:del>
      <w:ins w:id="273" w:author="Allen Hoskins" w:date="2022-11-20T21:06:00Z">
        <w:r w:rsidR="00030C23">
          <w:t xml:space="preserve">. </w:t>
        </w:r>
      </w:ins>
      <w:del w:id="274" w:author="Allen Hoskins" w:date="2022-11-20T19:51:00Z">
        <w:r w:rsidDel="00110366">
          <w:delText>Then wherever</w:delText>
        </w:r>
      </w:del>
      <w:ins w:id="275" w:author="Allen Hoskins" w:date="2022-11-20T19:51:00Z">
        <w:r w:rsidR="00110366">
          <w:t>Wherever</w:t>
        </w:r>
      </w:ins>
      <w:r>
        <w:t xml:space="preserve"> this formula </w:t>
      </w:r>
      <w:r w:rsidR="00777116">
        <w:t>is overlaid with more</w:t>
      </w:r>
      <w:r>
        <w:t xml:space="preserve"> quantitative </w:t>
      </w:r>
      <w:r w:rsidR="002F5BF7">
        <w:t>talent</w:t>
      </w:r>
      <w:r>
        <w:t>, it has not produced favorable results</w:t>
      </w:r>
      <w:del w:id="276" w:author="Allen Hoskins" w:date="2022-11-20T21:06:00Z">
        <w:r w:rsidDel="00030C23">
          <w:delText xml:space="preserve">.  </w:delText>
        </w:r>
      </w:del>
      <w:ins w:id="277" w:author="Allen Hoskins" w:date="2022-11-20T21:06:00Z">
        <w:r w:rsidR="00030C23">
          <w:t xml:space="preserve">. </w:t>
        </w:r>
      </w:ins>
      <w:r>
        <w:t>"The boardroom's mentality is, let us do with quants what has worked with PMs</w:t>
      </w:r>
      <w:del w:id="278" w:author="Allen Hoskins" w:date="2022-11-20T21:06:00Z">
        <w:r w:rsidDel="00030C23">
          <w:delText xml:space="preserve">.  </w:delText>
        </w:r>
      </w:del>
      <w:ins w:id="279" w:author="Allen Hoskins" w:date="2022-11-20T21:06:00Z">
        <w:r w:rsidR="00030C23">
          <w:t xml:space="preserve">. </w:t>
        </w:r>
      </w:ins>
      <w:r>
        <w:t>Let us hire 50 PhDs and demand that each of them produce an investment strategy within six months. This approach tends to backfire because each PhD will frantically search for investment opportunities and eventually settle for (1) a false positive that looks great in an overfit backtest or (2) standard factor investing, which is an overcrowded strategy with a low Sharpe ratio, but at least has academic support</w:t>
      </w:r>
      <w:del w:id="280" w:author="Allen Hoskins" w:date="2022-11-20T19:52:00Z">
        <w:r w:rsidDel="00110366">
          <w:delText>.</w:delText>
        </w:r>
      </w:del>
      <w:r>
        <w:t>" (Prado, 2018, p.4)</w:t>
      </w:r>
      <w:del w:id="281" w:author="Allen Hoskins" w:date="2022-11-20T21:06:00Z">
        <w:r w:rsidDel="00030C23">
          <w:delText xml:space="preserve">.  </w:delText>
        </w:r>
      </w:del>
      <w:ins w:id="282" w:author="Allen Hoskins" w:date="2022-11-20T21:06:00Z">
        <w:r w:rsidR="00030C23">
          <w:t xml:space="preserve">. </w:t>
        </w:r>
      </w:ins>
      <w:r>
        <w:t>This research serves to highlight several of the shortcomings of quantitative finance, in particular many of the shortcomings previously addressed in the overview related to biases, emotions, discipline, and repeatability.</w:t>
      </w:r>
    </w:p>
    <w:p w14:paraId="336F8F6D" w14:textId="40D3380D" w:rsidR="00635D45" w:rsidRDefault="00A136E6" w:rsidP="00635D45">
      <w:r>
        <w:t>Opportunity and risk lie ahead, though which outweighs</w:t>
      </w:r>
      <w:r w:rsidR="00621BCA">
        <w:t xml:space="preserve"> the other</w:t>
      </w:r>
      <w:r>
        <w:t xml:space="preserve"> is highly debatable</w:t>
      </w:r>
      <w:del w:id="283" w:author="Allen Hoskins" w:date="2022-11-20T21:06:00Z">
        <w:r w:rsidDel="00030C23">
          <w:delText xml:space="preserve">.  </w:delText>
        </w:r>
      </w:del>
      <w:ins w:id="284" w:author="Allen Hoskins" w:date="2022-11-20T21:06:00Z">
        <w:r w:rsidR="00030C23">
          <w:t xml:space="preserve">. </w:t>
        </w:r>
      </w:ins>
      <w:r>
        <w:t>Though there are numerous challenges to implementing AI and ML in investment management, the lack of widespread utilization</w:t>
      </w:r>
      <w:r w:rsidR="006D0F2A">
        <w:t xml:space="preserve">, evidence of </w:t>
      </w:r>
      <w:r w:rsidR="00CC15A7">
        <w:t xml:space="preserve">broad skepticism, </w:t>
      </w:r>
      <w:r>
        <w:t>and slow speed of adoption</w:t>
      </w:r>
      <w:del w:id="285" w:author="Allen Hoskins" w:date="2022-11-20T19:52:00Z">
        <w:r w:rsidDel="00110366">
          <w:delText xml:space="preserve"> also</w:delText>
        </w:r>
      </w:del>
      <w:r>
        <w:t xml:space="preserve"> can be viewed as an opportunity to</w:t>
      </w:r>
      <w:del w:id="286" w:author="Allen Hoskins" w:date="2022-11-20T19:52:00Z">
        <w:r w:rsidDel="00110366">
          <w:delText xml:space="preserve"> still</w:delText>
        </w:r>
      </w:del>
      <w:r>
        <w:t xml:space="preserve"> be in a first mover advantage position for those willing and able to exploit </w:t>
      </w:r>
      <w:r w:rsidR="0078221A">
        <w:t>it</w:t>
      </w:r>
      <w:del w:id="287" w:author="Allen Hoskins" w:date="2022-11-20T21:06:00Z">
        <w:r w:rsidDel="00030C23">
          <w:delText xml:space="preserve">.  </w:delText>
        </w:r>
      </w:del>
      <w:ins w:id="288" w:author="Allen Hoskins" w:date="2022-11-20T21:06:00Z">
        <w:r w:rsidR="00030C23">
          <w:t xml:space="preserve">. </w:t>
        </w:r>
      </w:ins>
    </w:p>
    <w:p w14:paraId="0D9DAA11" w14:textId="41E42F05" w:rsidR="00230A95" w:rsidRPr="009A3755" w:rsidRDefault="00A136E6" w:rsidP="00230A95">
      <w:pPr>
        <w:pStyle w:val="heading20"/>
      </w:pPr>
      <w:r>
        <w:t>2</w:t>
      </w:r>
      <w:r w:rsidRPr="009A3755">
        <w:t>.</w:t>
      </w:r>
      <w:r>
        <w:t>2</w:t>
      </w:r>
      <w:r w:rsidRPr="009A3755">
        <w:t xml:space="preserve">   </w:t>
      </w:r>
      <w:r w:rsidRPr="00230A95">
        <w:t xml:space="preserve">Machine Learning </w:t>
      </w:r>
      <w:r w:rsidR="00E53CAD">
        <w:t>Research in Investments</w:t>
      </w:r>
    </w:p>
    <w:p w14:paraId="1E35B641" w14:textId="77777777" w:rsidR="00230A95" w:rsidRDefault="00230A95" w:rsidP="00635D45"/>
    <w:p w14:paraId="74F3AB03" w14:textId="0BBBC4DA" w:rsidR="00635D45" w:rsidRDefault="00A136E6" w:rsidP="00635D45">
      <w:r>
        <w:t xml:space="preserve">Li and Tam (2018) sought to analyze the momentum and reversal phenomenon in stock markets by using </w:t>
      </w:r>
      <w:r w:rsidR="005A3DDA">
        <w:t>ML</w:t>
      </w:r>
      <w:del w:id="289" w:author="Allen Hoskins" w:date="2022-11-20T21:06:00Z">
        <w:r w:rsidDel="00030C23">
          <w:delText xml:space="preserve">.  </w:delText>
        </w:r>
      </w:del>
      <w:ins w:id="290" w:author="Allen Hoskins" w:date="2022-11-20T21:06:00Z">
        <w:r w:rsidR="00030C23">
          <w:t xml:space="preserve">. </w:t>
        </w:r>
      </w:ins>
      <w:r>
        <w:t>In the study, various machine learning techniques, including the Decision Tree (DT), Support Vector Machine (SVM), Multilayer Perceptron Neural Network (MLP), and Long Short-Term Memory Neural Network (LSTM) were explored and compared</w:t>
      </w:r>
      <w:del w:id="291" w:author="Allen Hoskins" w:date="2022-11-20T21:06:00Z">
        <w:r w:rsidDel="00030C23">
          <w:delText xml:space="preserve">.  </w:delText>
        </w:r>
      </w:del>
      <w:ins w:id="292" w:author="Allen Hoskins" w:date="2022-11-20T21:06:00Z">
        <w:r w:rsidR="00030C23">
          <w:t xml:space="preserve">. </w:t>
        </w:r>
      </w:ins>
      <w:r>
        <w:t xml:space="preserve">The experimental results demonstrated that these </w:t>
      </w:r>
      <w:r w:rsidR="005A3DDA">
        <w:t>ML</w:t>
      </w:r>
      <w:r>
        <w:t xml:space="preserve"> approaches, especially the SVM, are potentially beneficial for capturing</w:t>
      </w:r>
      <w:r w:rsidR="002E052B">
        <w:t xml:space="preserve"> </w:t>
      </w:r>
      <w:r>
        <w:t>relevant momentum and reversal effects, and may aid in trading strategies.</w:t>
      </w:r>
    </w:p>
    <w:p w14:paraId="42F47BE4" w14:textId="4959BFAE" w:rsidR="00635D45" w:rsidRDefault="00A136E6" w:rsidP="00635D45">
      <w:r>
        <w:t xml:space="preserve">Though research and the primary industry application have </w:t>
      </w:r>
      <w:del w:id="293" w:author="Allen Hoskins" w:date="2022-11-20T19:52:00Z">
        <w:r w:rsidDel="0034001D">
          <w:delText>gone towards</w:delText>
        </w:r>
      </w:del>
      <w:ins w:id="294" w:author="Allen Hoskins" w:date="2022-11-20T19:52:00Z">
        <w:r w:rsidR="0034001D">
          <w:t>generally focused on</w:t>
        </w:r>
      </w:ins>
      <w:r>
        <w:t xml:space="preserve"> utilizing ML for short-term trading strategies, there has been </w:t>
      </w:r>
      <w:ins w:id="295" w:author="Allen Hoskins" w:date="2022-11-20T19:52:00Z">
        <w:r w:rsidR="0034001D">
          <w:t xml:space="preserve">some </w:t>
        </w:r>
      </w:ins>
      <w:r>
        <w:t xml:space="preserve">research </w:t>
      </w:r>
      <w:del w:id="296" w:author="Allen Hoskins" w:date="2022-11-20T19:53:00Z">
        <w:r w:rsidDel="0034001D">
          <w:delText xml:space="preserve">done </w:delText>
        </w:r>
      </w:del>
      <w:ins w:id="297" w:author="Allen Hoskins" w:date="2022-11-20T19:53:00Z">
        <w:r w:rsidR="0034001D">
          <w:t>completed</w:t>
        </w:r>
        <w:r w:rsidR="0034001D">
          <w:t xml:space="preserve"> </w:t>
        </w:r>
      </w:ins>
      <w:r>
        <w:t>on applying ML to fundamental analysis</w:t>
      </w:r>
      <w:del w:id="298" w:author="Allen Hoskins" w:date="2022-11-20T21:06:00Z">
        <w:r w:rsidDel="00030C23">
          <w:delText xml:space="preserve">.  </w:delText>
        </w:r>
      </w:del>
      <w:ins w:id="299" w:author="Allen Hoskins" w:date="2022-11-20T21:06:00Z">
        <w:r w:rsidR="00030C23">
          <w:t xml:space="preserve">. </w:t>
        </w:r>
      </w:ins>
      <w:r>
        <w:t>Researchers Cao and You (2020) examined the efficacy of ML to forecast corporate earnings</w:t>
      </w:r>
      <w:del w:id="300" w:author="Allen Hoskins" w:date="2022-11-20T21:06:00Z">
        <w:r w:rsidDel="00030C23">
          <w:delText xml:space="preserve">.  </w:delText>
        </w:r>
      </w:del>
      <w:ins w:id="301" w:author="Allen Hoskins" w:date="2022-11-20T21:06:00Z">
        <w:r w:rsidR="00030C23">
          <w:t xml:space="preserve">. </w:t>
        </w:r>
      </w:ins>
      <w:r>
        <w:t>The researchers concluded that such models, especially those that accommodate nonlinearities</w:t>
      </w:r>
      <w:ins w:id="302" w:author="Allen Hoskins" w:date="2022-11-20T19:53:00Z">
        <w:r w:rsidR="00903CA4">
          <w:t>,</w:t>
        </w:r>
      </w:ins>
      <w:r>
        <w:t xml:space="preserve"> are powerful</w:t>
      </w:r>
      <w:del w:id="303" w:author="Allen Hoskins" w:date="2022-11-20T21:06:00Z">
        <w:r w:rsidDel="00030C23">
          <w:delText xml:space="preserve">.  </w:delText>
        </w:r>
      </w:del>
      <w:ins w:id="304" w:author="Allen Hoskins" w:date="2022-11-20T21:06:00Z">
        <w:r w:rsidR="00030C23">
          <w:t xml:space="preserve">. </w:t>
        </w:r>
      </w:ins>
      <w:r>
        <w:t xml:space="preserve">Similarly, researchers </w:t>
      </w:r>
      <w:proofErr w:type="spellStart"/>
      <w:r>
        <w:t>Amel</w:t>
      </w:r>
      <w:proofErr w:type="spellEnd"/>
      <w:r>
        <w:t>-Zadeh et al</w:t>
      </w:r>
      <w:r w:rsidR="00DB110E">
        <w:t>.</w:t>
      </w:r>
      <w:r>
        <w:t xml:space="preserve"> (2020) explored the use of ML on forecasting various metrics and concluded </w:t>
      </w:r>
      <w:ins w:id="305" w:author="Allen Hoskins" w:date="2022-11-20T19:53:00Z">
        <w:r w:rsidR="00903CA4">
          <w:t xml:space="preserve">that </w:t>
        </w:r>
      </w:ins>
      <w:del w:id="306" w:author="Allen Hoskins" w:date="2022-11-20T19:53:00Z">
        <w:r w:rsidDel="00903CA4">
          <w:delText xml:space="preserve">as well the possibility of </w:delText>
        </w:r>
      </w:del>
      <w:r>
        <w:t>non-linear models</w:t>
      </w:r>
      <w:ins w:id="307" w:author="Allen Hoskins" w:date="2022-11-20T19:53:00Z">
        <w:r w:rsidR="00903CA4">
          <w:t>,</w:t>
        </w:r>
      </w:ins>
      <w:r>
        <w:t xml:space="preserve"> such as random forest models and neural-network based models</w:t>
      </w:r>
      <w:ins w:id="308" w:author="Allen Hoskins" w:date="2022-11-20T19:54:00Z">
        <w:r w:rsidR="00903CA4">
          <w:t>, have the potential to produce</w:t>
        </w:r>
      </w:ins>
      <w:del w:id="309" w:author="Allen Hoskins" w:date="2022-11-20T19:54:00Z">
        <w:r w:rsidDel="00903CA4">
          <w:delText xml:space="preserve"> producing</w:delText>
        </w:r>
      </w:del>
      <w:r>
        <w:t xml:space="preserve"> forecasting efficacy</w:t>
      </w:r>
      <w:del w:id="310" w:author="Allen Hoskins" w:date="2022-11-20T21:06:00Z">
        <w:r w:rsidDel="00030C23">
          <w:delText xml:space="preserve">.  </w:delText>
        </w:r>
      </w:del>
      <w:ins w:id="311" w:author="Allen Hoskins" w:date="2022-11-20T21:06:00Z">
        <w:r w:rsidR="00030C23">
          <w:t xml:space="preserve">. </w:t>
        </w:r>
      </w:ins>
      <w:r>
        <w:t>Anand et al</w:t>
      </w:r>
      <w:r w:rsidR="00802098">
        <w:t>.</w:t>
      </w:r>
      <w:r>
        <w:t xml:space="preserve"> (2019) researched the topic of utilizing random forest models to predict directional changes in five profitability measures</w:t>
      </w:r>
      <w:del w:id="312" w:author="Allen Hoskins" w:date="2022-11-20T21:06:00Z">
        <w:r w:rsidDel="00030C23">
          <w:delText xml:space="preserve">.  </w:delText>
        </w:r>
      </w:del>
      <w:ins w:id="313" w:author="Allen Hoskins" w:date="2022-11-20T21:06:00Z">
        <w:r w:rsidR="00030C23">
          <w:t xml:space="preserve">. </w:t>
        </w:r>
      </w:ins>
      <w:r>
        <w:t>The results from this study aligned with the others regarding non-linear models</w:t>
      </w:r>
      <w:ins w:id="314" w:author="Allen Hoskins" w:date="2022-11-20T19:54:00Z">
        <w:r w:rsidR="00903CA4">
          <w:t xml:space="preserve"> and</w:t>
        </w:r>
      </w:ins>
      <w:del w:id="315" w:author="Allen Hoskins" w:date="2022-11-20T19:54:00Z">
        <w:r w:rsidDel="00903CA4">
          <w:delText xml:space="preserve"> as it</w:delText>
        </w:r>
      </w:del>
      <w:r>
        <w:t xml:space="preserve"> suggested that machine learning methods offer better predictive performance than traditional regression-based methods</w:t>
      </w:r>
      <w:del w:id="316" w:author="Allen Hoskins" w:date="2022-11-20T21:06:00Z">
        <w:r w:rsidDel="00030C23">
          <w:delText xml:space="preserve">.  </w:delText>
        </w:r>
      </w:del>
      <w:ins w:id="317" w:author="Allen Hoskins" w:date="2022-11-20T21:06:00Z">
        <w:r w:rsidR="00030C23">
          <w:t xml:space="preserve">. </w:t>
        </w:r>
      </w:ins>
      <w:r>
        <w:t xml:space="preserve">Despite this intriguing research, how and if such academic research has been applied in real-world situations remains </w:t>
      </w:r>
      <w:r w:rsidR="003A5EE2">
        <w:t>relatively</w:t>
      </w:r>
      <w:r>
        <w:t xml:space="preserve"> un</w:t>
      </w:r>
      <w:r w:rsidR="00753FF2">
        <w:t xml:space="preserve">known or at least not widely </w:t>
      </w:r>
      <w:r w:rsidR="007B556B">
        <w:t>publicized.</w:t>
      </w:r>
    </w:p>
    <w:p w14:paraId="38419F96" w14:textId="05173346" w:rsidR="00635D45" w:rsidRDefault="00A136E6" w:rsidP="00635D45">
      <w:r>
        <w:lastRenderedPageBreak/>
        <w:t>Attempting to address the aforementioned application topic was research performed by Rasekhschaffe and Jones (n.d.)</w:t>
      </w:r>
      <w:del w:id="318" w:author="Allen Hoskins" w:date="2022-11-20T21:06:00Z">
        <w:r w:rsidDel="00030C23">
          <w:delText xml:space="preserve">.  </w:delText>
        </w:r>
      </w:del>
      <w:ins w:id="319" w:author="Allen Hoskins" w:date="2022-11-20T21:06:00Z">
        <w:r w:rsidR="00030C23">
          <w:t xml:space="preserve">. </w:t>
        </w:r>
      </w:ins>
      <w:r>
        <w:t>In this research, the authors describe some of the basic concepts surrounding ML and provide a simple example of how investors can use such techniques to forecast the cross-section of stock returns while limiting the risk of overfitting</w:t>
      </w:r>
      <w:del w:id="320" w:author="Allen Hoskins" w:date="2022-11-20T21:06:00Z">
        <w:r w:rsidDel="00030C23">
          <w:delText xml:space="preserve">.  </w:delText>
        </w:r>
      </w:del>
      <w:ins w:id="321" w:author="Allen Hoskins" w:date="2022-11-20T21:06:00Z">
        <w:r w:rsidR="00030C23">
          <w:t xml:space="preserve">. </w:t>
        </w:r>
      </w:ins>
      <w:r>
        <w:t>Such overfitting is argued to be predicated by the inclusion of only individual equity characteristics and not any macro variables.</w:t>
      </w:r>
    </w:p>
    <w:p w14:paraId="48941B74" w14:textId="5DF02B4A" w:rsidR="00635D45" w:rsidRDefault="00A136E6" w:rsidP="00635D45">
      <w:r>
        <w:t>Researchers Arnott et al</w:t>
      </w:r>
      <w:r w:rsidR="00802098">
        <w:t>.</w:t>
      </w:r>
      <w:r>
        <w:t xml:space="preserve"> (2018) address risks associated with misapplying ML techniques and </w:t>
      </w:r>
      <w:del w:id="322" w:author="Allen Hoskins" w:date="2022-11-20T19:54:00Z">
        <w:r w:rsidDel="00AC0986">
          <w:delText xml:space="preserve">how </w:delText>
        </w:r>
      </w:del>
      <w:ins w:id="323" w:author="Allen Hoskins" w:date="2022-11-20T19:54:00Z">
        <w:r w:rsidR="00AC0986">
          <w:t>the ways</w:t>
        </w:r>
        <w:r w:rsidR="00AC0986">
          <w:t xml:space="preserve"> </w:t>
        </w:r>
      </w:ins>
      <w:r>
        <w:t>this can lead to unfavorable results</w:t>
      </w:r>
      <w:del w:id="324" w:author="Allen Hoskins" w:date="2022-11-20T21:06:00Z">
        <w:r w:rsidDel="00030C23">
          <w:delText xml:space="preserve">.  </w:delText>
        </w:r>
      </w:del>
      <w:ins w:id="325" w:author="Allen Hoskins" w:date="2022-11-20T21:06:00Z">
        <w:r w:rsidR="00030C23">
          <w:t xml:space="preserve">. </w:t>
        </w:r>
      </w:ins>
      <w:r>
        <w:t>One of their recommendations is to carefully structure the ML problem so that the inputs are guided by a reasonable hypothesis</w:t>
      </w:r>
      <w:del w:id="326" w:author="Allen Hoskins" w:date="2022-11-20T21:07:00Z">
        <w:r w:rsidDel="00030C23">
          <w:delText xml:space="preserve">.  </w:delText>
        </w:r>
      </w:del>
      <w:ins w:id="327" w:author="Allen Hoskins" w:date="2022-11-20T21:07:00Z">
        <w:r w:rsidR="00030C23">
          <w:t xml:space="preserve">. </w:t>
        </w:r>
      </w:ins>
      <w:r>
        <w:t>Another is to refrain from tweaking one’s model</w:t>
      </w:r>
      <w:del w:id="328" w:author="Allen Hoskins" w:date="2022-11-20T21:07:00Z">
        <w:r w:rsidDel="00030C23">
          <w:delText xml:space="preserve">.  </w:delText>
        </w:r>
      </w:del>
      <w:ins w:id="329" w:author="Allen Hoskins" w:date="2022-11-20T21:07:00Z">
        <w:r w:rsidR="00030C23">
          <w:t xml:space="preserve">. </w:t>
        </w:r>
      </w:ins>
      <w:r>
        <w:t xml:space="preserve">This research supports the notion that the human element is important in leveraging the power of </w:t>
      </w:r>
      <w:r w:rsidR="004D23BF">
        <w:t>ML</w:t>
      </w:r>
      <w:r>
        <w:t xml:space="preserve"> models by starting with an underlying hypothesis </w:t>
      </w:r>
      <w:r w:rsidR="003A2547">
        <w:t xml:space="preserve">and knowledge </w:t>
      </w:r>
      <w:r>
        <w:t>and then using data supporting this hypothesis to be fed into models</w:t>
      </w:r>
      <w:del w:id="330" w:author="Allen Hoskins" w:date="2022-11-20T21:07:00Z">
        <w:r w:rsidDel="00030C23">
          <w:delText xml:space="preserve">.  </w:delText>
        </w:r>
      </w:del>
      <w:ins w:id="331" w:author="Allen Hoskins" w:date="2022-11-20T21:07:00Z">
        <w:r w:rsidR="00030C23">
          <w:t xml:space="preserve">. </w:t>
        </w:r>
      </w:ins>
      <w:del w:id="332" w:author="Allen Hoskins" w:date="2022-11-20T19:54:00Z">
        <w:r w:rsidDel="00AC0986">
          <w:delText>Additionally, as</w:delText>
        </w:r>
      </w:del>
      <w:ins w:id="333" w:author="Allen Hoskins" w:date="2022-11-20T19:54:00Z">
        <w:r w:rsidR="00AC0986">
          <w:t>As</w:t>
        </w:r>
      </w:ins>
      <w:r>
        <w:t xml:space="preserve"> previously discussed regarding</w:t>
      </w:r>
      <w:del w:id="334" w:author="Allen Hoskins" w:date="2022-11-20T19:55:00Z">
        <w:r w:rsidDel="00AC0986">
          <w:delText>s</w:delText>
        </w:r>
      </w:del>
      <w:r>
        <w:t xml:space="preserve"> discipline</w:t>
      </w:r>
      <w:ins w:id="335" w:author="Allen Hoskins" w:date="2022-11-20T19:55:00Z">
        <w:r w:rsidR="00AC0986">
          <w:t>,</w:t>
        </w:r>
      </w:ins>
      <w:r>
        <w:t xml:space="preserve"> there </w:t>
      </w:r>
      <w:del w:id="336" w:author="Allen Hoskins" w:date="2022-11-20T19:55:00Z">
        <w:r w:rsidDel="00AC0986">
          <w:delText>will likely</w:delText>
        </w:r>
      </w:del>
      <w:ins w:id="337" w:author="Allen Hoskins" w:date="2022-11-20T19:55:00Z">
        <w:r w:rsidR="00AC0986">
          <w:t>may</w:t>
        </w:r>
      </w:ins>
      <w:r>
        <w:t xml:space="preserve"> be times when </w:t>
      </w:r>
      <w:del w:id="338" w:author="Allen Hoskins" w:date="2022-11-20T19:55:00Z">
        <w:r w:rsidDel="00AC0986">
          <w:delText xml:space="preserve">there are </w:delText>
        </w:r>
      </w:del>
      <w:r>
        <w:t>temptations</w:t>
      </w:r>
      <w:ins w:id="339" w:author="Allen Hoskins" w:date="2022-11-20T19:55:00Z">
        <w:r w:rsidR="00AC0986">
          <w:t xml:space="preserve"> exist</w:t>
        </w:r>
      </w:ins>
      <w:r>
        <w:t xml:space="preserve"> to tweak a model, likely due to poor performance,</w:t>
      </w:r>
      <w:ins w:id="340" w:author="Allen Hoskins" w:date="2022-11-20T19:55:00Z">
        <w:r w:rsidR="00AC0986">
          <w:t xml:space="preserve"> and</w:t>
        </w:r>
      </w:ins>
      <w:del w:id="341" w:author="Allen Hoskins" w:date="2022-11-20T19:55:00Z">
        <w:r w:rsidDel="00AC0986">
          <w:delText xml:space="preserve"> which</w:delText>
        </w:r>
      </w:del>
      <w:r>
        <w:t xml:space="preserve"> this research would argue against doing so.</w:t>
      </w:r>
    </w:p>
    <w:p w14:paraId="2749E047" w14:textId="15CDBEDD" w:rsidR="00240AB8" w:rsidRPr="009A3755" w:rsidRDefault="00A136E6" w:rsidP="00240AB8">
      <w:pPr>
        <w:pStyle w:val="heading20"/>
      </w:pPr>
      <w:r>
        <w:t>2</w:t>
      </w:r>
      <w:r w:rsidRPr="009A3755">
        <w:t>.</w:t>
      </w:r>
      <w:r>
        <w:t>3</w:t>
      </w:r>
      <w:r w:rsidRPr="009A3755">
        <w:t xml:space="preserve">   </w:t>
      </w:r>
      <w:r>
        <w:t>Fundamental Investing</w:t>
      </w:r>
    </w:p>
    <w:p w14:paraId="1B97BD67" w14:textId="23CDEE92" w:rsidR="00240AB8" w:rsidRDefault="00A136E6" w:rsidP="00240AB8">
      <w:r>
        <w:t xml:space="preserve">Fundamental analysis </w:t>
      </w:r>
      <w:r w:rsidR="00C478D8">
        <w:t>attempts to identify stocks that offer attractive</w:t>
      </w:r>
      <w:r w:rsidR="005654BA">
        <w:t xml:space="preserve"> valuation and/or growth characteristics</w:t>
      </w:r>
      <w:del w:id="342" w:author="Allen Hoskins" w:date="2022-11-20T21:07:00Z">
        <w:r w:rsidR="005654BA" w:rsidDel="00030C23">
          <w:delText xml:space="preserve">.  </w:delText>
        </w:r>
      </w:del>
      <w:ins w:id="343" w:author="Allen Hoskins" w:date="2022-11-20T21:07:00Z">
        <w:r w:rsidR="00030C23">
          <w:t xml:space="preserve">. </w:t>
        </w:r>
      </w:ins>
      <w:r w:rsidR="005654BA">
        <w:t>There is no standardized method of applying such analysis</w:t>
      </w:r>
      <w:ins w:id="344" w:author="Allen Hoskins" w:date="2022-11-20T19:56:00Z">
        <w:r w:rsidR="00AC0986">
          <w:t>,</w:t>
        </w:r>
      </w:ins>
      <w:r w:rsidR="005654BA">
        <w:t xml:space="preserve"> but </w:t>
      </w:r>
      <w:ins w:id="345" w:author="Allen Hoskins" w:date="2022-11-20T19:56:00Z">
        <w:r w:rsidR="00AC0986">
          <w:t xml:space="preserve">the process </w:t>
        </w:r>
      </w:ins>
      <w:r w:rsidR="005654BA">
        <w:t xml:space="preserve">generally involves </w:t>
      </w:r>
      <w:r w:rsidR="005667AB">
        <w:t>the assessment of the financial statements of a company</w:t>
      </w:r>
      <w:del w:id="346" w:author="Allen Hoskins" w:date="2022-11-20T21:07:00Z">
        <w:r w:rsidR="005667AB" w:rsidDel="00030C23">
          <w:delText xml:space="preserve">.  </w:delText>
        </w:r>
      </w:del>
      <w:ins w:id="347" w:author="Allen Hoskins" w:date="2022-11-20T21:07:00Z">
        <w:r w:rsidR="00030C23">
          <w:t xml:space="preserve">. </w:t>
        </w:r>
      </w:ins>
      <w:r w:rsidR="00423C7A">
        <w:t xml:space="preserve">The valuation and growth aspects of this analysis are often segregated by </w:t>
      </w:r>
      <w:r w:rsidR="00797765">
        <w:t>industry clients</w:t>
      </w:r>
      <w:ins w:id="348" w:author="Allen Hoskins" w:date="2022-11-20T19:56:00Z">
        <w:r w:rsidR="00AC0986">
          <w:t>,</w:t>
        </w:r>
      </w:ins>
      <w:r w:rsidR="00797765">
        <w:t xml:space="preserve"> even though </w:t>
      </w:r>
      <w:r w:rsidR="0010718A">
        <w:t>investors</w:t>
      </w:r>
      <w:r w:rsidR="00797765">
        <w:t xml:space="preserve"> are </w:t>
      </w:r>
      <w:r w:rsidR="00F37130">
        <w:t xml:space="preserve">typically looking at similar metrics </w:t>
      </w:r>
      <w:del w:id="349" w:author="Allen Hoskins" w:date="2022-11-20T19:56:00Z">
        <w:r w:rsidR="0010718A" w:rsidDel="00AC0986">
          <w:delText>just</w:delText>
        </w:r>
        <w:r w:rsidR="00517769" w:rsidDel="00AC0986">
          <w:delText xml:space="preserve"> </w:delText>
        </w:r>
      </w:del>
      <w:ins w:id="350" w:author="Allen Hoskins" w:date="2022-11-20T19:56:00Z">
        <w:r w:rsidR="00AC0986">
          <w:t>but</w:t>
        </w:r>
        <w:r w:rsidR="00AC0986">
          <w:t xml:space="preserve"> </w:t>
        </w:r>
      </w:ins>
      <w:r w:rsidR="00517769">
        <w:t>with differing</w:t>
      </w:r>
      <w:r w:rsidR="00F37130">
        <w:t xml:space="preserve"> priorities and </w:t>
      </w:r>
      <w:r w:rsidR="00BA3131">
        <w:t>preference</w:t>
      </w:r>
      <w:r w:rsidR="00F37130">
        <w:t>s</w:t>
      </w:r>
      <w:del w:id="351" w:author="Allen Hoskins" w:date="2022-11-20T21:07:00Z">
        <w:r w:rsidR="00F37130" w:rsidDel="00030C23">
          <w:delText xml:space="preserve">.  </w:delText>
        </w:r>
      </w:del>
      <w:ins w:id="352" w:author="Allen Hoskins" w:date="2022-11-20T21:07:00Z">
        <w:r w:rsidR="00030C23">
          <w:t xml:space="preserve">. </w:t>
        </w:r>
      </w:ins>
      <w:r w:rsidR="00F37130">
        <w:t xml:space="preserve">This segregation </w:t>
      </w:r>
      <w:r w:rsidR="00517769">
        <w:t>typicall</w:t>
      </w:r>
      <w:r w:rsidR="00BA3131">
        <w:t xml:space="preserve">y </w:t>
      </w:r>
      <w:r w:rsidR="008B0831">
        <w:t>results in classifying investment managers as either value or growth</w:t>
      </w:r>
      <w:r w:rsidR="007C521D">
        <w:t>.</w:t>
      </w:r>
    </w:p>
    <w:p w14:paraId="29D36836" w14:textId="1AAC4372" w:rsidR="007C521D" w:rsidRDefault="00A136E6" w:rsidP="00240AB8">
      <w:r>
        <w:t>Lee (2014) explored the background of what is known as value investing</w:t>
      </w:r>
      <w:del w:id="353" w:author="Allen Hoskins" w:date="2022-11-20T21:07:00Z">
        <w:r w:rsidDel="00030C23">
          <w:delText xml:space="preserve">.  </w:delText>
        </w:r>
      </w:del>
      <w:ins w:id="354" w:author="Allen Hoskins" w:date="2022-11-20T21:07:00Z">
        <w:r w:rsidR="00030C23">
          <w:t xml:space="preserve">. </w:t>
        </w:r>
      </w:ins>
      <w:r w:rsidR="00944C98" w:rsidRPr="00944C98">
        <w:t xml:space="preserve">Value investing </w:t>
      </w:r>
      <w:r w:rsidR="009D1B3A">
        <w:t xml:space="preserve">can be described as the process of analyzing </w:t>
      </w:r>
      <w:r w:rsidR="00944C98" w:rsidRPr="00944C98">
        <w:t>stocks based on a perceived gap between their current market price and their fundamental value</w:t>
      </w:r>
      <w:ins w:id="355" w:author="Allen Hoskins" w:date="2022-11-20T19:56:00Z">
        <w:r w:rsidR="00AC0986">
          <w:t>, which is</w:t>
        </w:r>
      </w:ins>
      <w:del w:id="356" w:author="Allen Hoskins" w:date="2022-11-20T19:56:00Z">
        <w:r w:rsidR="00944C98" w:rsidRPr="00944C98" w:rsidDel="00AC0986">
          <w:delText xml:space="preserve"> –</w:delText>
        </w:r>
      </w:del>
      <w:r w:rsidR="00944C98" w:rsidRPr="00944C98">
        <w:t xml:space="preserve"> commonly defined as the present value of the expected future payoffs to shareholders</w:t>
      </w:r>
      <w:r w:rsidR="00B90000">
        <w:t xml:space="preserve"> [</w:t>
      </w:r>
      <w:r w:rsidR="00DE3FD0">
        <w:t>13</w:t>
      </w:r>
      <w:r w:rsidR="00B90000">
        <w:t>]</w:t>
      </w:r>
      <w:del w:id="357" w:author="Allen Hoskins" w:date="2022-11-20T21:07:00Z">
        <w:r w:rsidR="00B90000" w:rsidDel="00030C23">
          <w:delText xml:space="preserve">.  </w:delText>
        </w:r>
      </w:del>
      <w:ins w:id="358" w:author="Allen Hoskins" w:date="2022-11-20T21:07:00Z">
        <w:r w:rsidR="00030C23">
          <w:t xml:space="preserve">. </w:t>
        </w:r>
      </w:ins>
      <w:r w:rsidR="00944C98" w:rsidRPr="00944C98">
        <w:t xml:space="preserve">Value investors </w:t>
      </w:r>
      <w:r w:rsidR="00B90000">
        <w:t xml:space="preserve">mainly focus their efforts on </w:t>
      </w:r>
      <w:r w:rsidR="00944C98" w:rsidRPr="00944C98">
        <w:t>buy</w:t>
      </w:r>
      <w:r w:rsidR="00B90000">
        <w:t>ing</w:t>
      </w:r>
      <w:r w:rsidR="00944C98" w:rsidRPr="00944C98">
        <w:t xml:space="preserve"> stocks that appear to be </w:t>
      </w:r>
      <w:del w:id="359" w:author="Allen Hoskins" w:date="2022-11-20T19:56:00Z">
        <w:r w:rsidR="00944C98" w:rsidRPr="00944C98" w:rsidDel="00AC0986">
          <w:delText xml:space="preserve">cheap </w:delText>
        </w:r>
      </w:del>
      <w:ins w:id="360" w:author="Allen Hoskins" w:date="2022-11-20T19:56:00Z">
        <w:r w:rsidR="00AC0986">
          <w:t>inexpensive</w:t>
        </w:r>
      </w:ins>
      <w:ins w:id="361" w:author="Allen Hoskins" w:date="2022-11-20T19:57:00Z">
        <w:r w:rsidR="00AC0986">
          <w:t xml:space="preserve"> </w:t>
        </w:r>
      </w:ins>
      <w:r w:rsidR="00944C98" w:rsidRPr="00944C98">
        <w:t>relative to their intrinsic value and sell</w:t>
      </w:r>
      <w:ins w:id="362" w:author="Allen Hoskins" w:date="2022-11-20T19:57:00Z">
        <w:r w:rsidR="00AC0986">
          <w:t>ing</w:t>
        </w:r>
      </w:ins>
      <w:r w:rsidR="00944C98" w:rsidRPr="00944C98">
        <w:t xml:space="preserve"> stocks that seem expensive</w:t>
      </w:r>
      <w:del w:id="363" w:author="Allen Hoskins" w:date="2022-11-20T21:07:00Z">
        <w:r w:rsidR="00944C98" w:rsidRPr="00944C98" w:rsidDel="00030C23">
          <w:delText xml:space="preserve">.  </w:delText>
        </w:r>
      </w:del>
      <w:ins w:id="364" w:author="Allen Hoskins" w:date="2022-11-20T21:07:00Z">
        <w:r w:rsidR="00030C23">
          <w:t xml:space="preserve">. </w:t>
        </w:r>
      </w:ins>
      <w:r w:rsidR="008224EF">
        <w:t>Other methods used to determine value involve calculating valuation multiples that take into account numerous financial statement outputs and current price levels</w:t>
      </w:r>
      <w:r w:rsidR="001F2048">
        <w:t xml:space="preserve">, </w:t>
      </w:r>
      <w:del w:id="365" w:author="Allen Hoskins" w:date="2022-11-20T19:57:00Z">
        <w:r w:rsidR="001F2048" w:rsidDel="00AC0986">
          <w:delText>for instance</w:delText>
        </w:r>
      </w:del>
      <w:ins w:id="366" w:author="Allen Hoskins" w:date="2022-11-20T19:57:00Z">
        <w:r w:rsidR="00AC0986">
          <w:t>such as</w:t>
        </w:r>
      </w:ins>
      <w:r w:rsidR="001F2048">
        <w:t xml:space="preserve"> the </w:t>
      </w:r>
      <w:r w:rsidR="00C9557D">
        <w:t>forward price to earnings ratio</w:t>
      </w:r>
      <w:del w:id="367" w:author="Allen Hoskins" w:date="2022-11-20T21:07:00Z">
        <w:r w:rsidR="00C9557D" w:rsidDel="00030C23">
          <w:delText>.</w:delText>
        </w:r>
        <w:r w:rsidR="007A18AE" w:rsidDel="00030C23">
          <w:delText xml:space="preserve">  </w:delText>
        </w:r>
      </w:del>
      <w:ins w:id="368" w:author="Allen Hoskins" w:date="2022-11-20T21:07:00Z">
        <w:r w:rsidR="00030C23">
          <w:t xml:space="preserve">. </w:t>
        </w:r>
      </w:ins>
      <w:r w:rsidR="000A3A99">
        <w:t xml:space="preserve">Such multiples can be compared relative to the overall market, the company's history, and relevant </w:t>
      </w:r>
      <w:r w:rsidR="004C551E">
        <w:t>company peers</w:t>
      </w:r>
      <w:del w:id="369" w:author="Allen Hoskins" w:date="2022-11-20T21:07:00Z">
        <w:r w:rsidR="004C551E" w:rsidDel="00030C23">
          <w:delText xml:space="preserve">.  </w:delText>
        </w:r>
      </w:del>
      <w:ins w:id="370" w:author="Allen Hoskins" w:date="2022-11-20T21:07:00Z">
        <w:r w:rsidR="00030C23">
          <w:t xml:space="preserve">. </w:t>
        </w:r>
      </w:ins>
      <w:r w:rsidR="007A18AE">
        <w:t xml:space="preserve">The “value effect” </w:t>
      </w:r>
      <w:r w:rsidR="007A18AE" w:rsidRPr="007A18AE">
        <w:t>was first recognized by Columbia University professor Benjamin Graham</w:t>
      </w:r>
      <w:ins w:id="371" w:author="Allen Hoskins" w:date="2022-11-20T19:57:00Z">
        <w:r w:rsidR="00AC0986">
          <w:t>,</w:t>
        </w:r>
      </w:ins>
      <w:r w:rsidR="007A18AE" w:rsidRPr="007A18AE">
        <w:t xml:space="preserve"> </w:t>
      </w:r>
      <w:r w:rsidR="007A18AE">
        <w:t>who served as a mentor to the famed Warren Buffett</w:t>
      </w:r>
      <w:r w:rsidR="001A310D">
        <w:t xml:space="preserve"> </w:t>
      </w:r>
      <w:r w:rsidR="007A18AE" w:rsidRPr="007A18AE">
        <w:t xml:space="preserve">and </w:t>
      </w:r>
      <w:r w:rsidR="001A310D">
        <w:t xml:space="preserve">has been </w:t>
      </w:r>
      <w:r w:rsidR="007A18AE" w:rsidRPr="007A18AE">
        <w:t>documented as early as 1934</w:t>
      </w:r>
      <w:del w:id="372" w:author="Allen Hoskins" w:date="2022-11-20T21:07:00Z">
        <w:r w:rsidR="007A18AE" w:rsidRPr="007A18AE" w:rsidDel="00030C23">
          <w:delText xml:space="preserve">. </w:delText>
        </w:r>
        <w:r w:rsidR="001A310D" w:rsidDel="00030C23">
          <w:delText xml:space="preserve"> </w:delText>
        </w:r>
      </w:del>
      <w:ins w:id="373" w:author="Allen Hoskins" w:date="2022-11-20T21:07:00Z">
        <w:r w:rsidR="00030C23">
          <w:t xml:space="preserve">. </w:t>
        </w:r>
      </w:ins>
      <w:r w:rsidR="007A18AE" w:rsidRPr="007A18AE">
        <w:t xml:space="preserve">Various elements of this effect have been confirmed </w:t>
      </w:r>
      <w:del w:id="374" w:author="Allen Hoskins" w:date="2022-11-20T19:57:00Z">
        <w:r w:rsidR="007A18AE" w:rsidRPr="007A18AE" w:rsidDel="00AC0986">
          <w:delText>(</w:delText>
        </w:r>
      </w:del>
      <w:r w:rsidR="007A18AE" w:rsidRPr="007A18AE">
        <w:t>and rediscovered</w:t>
      </w:r>
      <w:ins w:id="375" w:author="Allen Hoskins" w:date="2022-11-20T19:57:00Z">
        <w:r w:rsidR="00AC0986">
          <w:t xml:space="preserve"> </w:t>
        </w:r>
      </w:ins>
      <w:del w:id="376" w:author="Allen Hoskins" w:date="2022-11-20T19:57:00Z">
        <w:r w:rsidR="007A18AE" w:rsidRPr="007A18AE" w:rsidDel="00AC0986">
          <w:delText xml:space="preserve">) </w:delText>
        </w:r>
      </w:del>
      <w:r w:rsidR="007A18AE" w:rsidRPr="007A18AE">
        <w:t>by a host of academic studies in the ensuing 80 years</w:t>
      </w:r>
      <w:r w:rsidR="001A310D">
        <w:t xml:space="preserve"> [</w:t>
      </w:r>
      <w:r w:rsidR="00DE3FD0">
        <w:t>13</w:t>
      </w:r>
      <w:r w:rsidR="009D0B4D">
        <w:t>]</w:t>
      </w:r>
      <w:del w:id="377" w:author="Allen Hoskins" w:date="2022-11-20T21:07:00Z">
        <w:r w:rsidR="007A18AE" w:rsidRPr="007A18AE" w:rsidDel="00030C23">
          <w:delText>.</w:delText>
        </w:r>
        <w:r w:rsidR="00B256FE" w:rsidDel="00030C23">
          <w:delText xml:space="preserve">  </w:delText>
        </w:r>
      </w:del>
      <w:ins w:id="378" w:author="Allen Hoskins" w:date="2022-11-20T21:07:00Z">
        <w:r w:rsidR="00030C23">
          <w:t xml:space="preserve">. </w:t>
        </w:r>
      </w:ins>
      <w:r w:rsidR="00B256FE">
        <w:t xml:space="preserve">Typically value investors </w:t>
      </w:r>
      <w:del w:id="379" w:author="Allen Hoskins" w:date="2022-11-20T19:58:00Z">
        <w:r w:rsidR="00B256FE" w:rsidDel="00AC0986">
          <w:delText>focus a</w:delText>
        </w:r>
        <w:r w:rsidR="00410EDD" w:rsidDel="00AC0986">
          <w:delText>lso on</w:delText>
        </w:r>
      </w:del>
      <w:ins w:id="380" w:author="Allen Hoskins" w:date="2022-11-20T19:58:00Z">
        <w:r w:rsidR="00AC0986">
          <w:t>also consider</w:t>
        </w:r>
      </w:ins>
      <w:r w:rsidR="00410EDD">
        <w:t xml:space="preserve"> the quality characteristics of companies to avoid </w:t>
      </w:r>
      <w:del w:id="381" w:author="Allen Hoskins" w:date="2022-11-20T19:58:00Z">
        <w:r w:rsidR="00410EDD" w:rsidDel="00AC0986">
          <w:delText xml:space="preserve">what </w:delText>
        </w:r>
      </w:del>
      <w:ins w:id="382" w:author="Allen Hoskins" w:date="2022-11-20T19:58:00Z">
        <w:r w:rsidR="00AC0986">
          <w:t>that</w:t>
        </w:r>
        <w:r w:rsidR="00AC0986">
          <w:t xml:space="preserve"> </w:t>
        </w:r>
      </w:ins>
      <w:r w:rsidR="00410EDD">
        <w:t xml:space="preserve">are called “value traps” whereby a stock has </w:t>
      </w:r>
      <w:r w:rsidR="00E15F5A">
        <w:t>an attractive valuation but continues to underperform due to fundamental deterioration.</w:t>
      </w:r>
    </w:p>
    <w:p w14:paraId="10A85EC0" w14:textId="5397A692" w:rsidR="007C521D" w:rsidRDefault="00A136E6" w:rsidP="00777270">
      <w:r>
        <w:t>Growth investing</w:t>
      </w:r>
      <w:r w:rsidR="0076732E">
        <w:t xml:space="preserve"> </w:t>
      </w:r>
      <w:r w:rsidR="002606CE">
        <w:t xml:space="preserve">is described by researcher </w:t>
      </w:r>
      <w:r w:rsidR="00C964FC">
        <w:t>Damodaran (2012) as investing in companies based on how the market is valuing their growth potential, rather than</w:t>
      </w:r>
      <w:ins w:id="383" w:author="Allen Hoskins" w:date="2022-11-20T19:58:00Z">
        <w:r w:rsidR="00697243">
          <w:t xml:space="preserve"> on</w:t>
        </w:r>
      </w:ins>
      <w:r w:rsidR="00C964FC">
        <w:t xml:space="preserve"> existing investments</w:t>
      </w:r>
      <w:del w:id="384" w:author="Allen Hoskins" w:date="2022-11-20T21:07:00Z">
        <w:r w:rsidR="00C964FC" w:rsidDel="00030C23">
          <w:delText xml:space="preserve">.  </w:delText>
        </w:r>
      </w:del>
      <w:ins w:id="385" w:author="Allen Hoskins" w:date="2022-11-20T21:07:00Z">
        <w:r w:rsidR="00030C23">
          <w:t xml:space="preserve">. </w:t>
        </w:r>
      </w:ins>
      <w:r w:rsidR="00777270">
        <w:t xml:space="preserve">These types of investors believe that their competitive edge is in assessing the value of growth and </w:t>
      </w:r>
      <w:del w:id="386" w:author="Allen Hoskins" w:date="2022-11-20T19:59:00Z">
        <w:r w:rsidR="00777270" w:rsidDel="00697243">
          <w:delText>that they are</w:delText>
        </w:r>
      </w:del>
      <w:ins w:id="387" w:author="Allen Hoskins" w:date="2022-11-20T19:59:00Z">
        <w:r w:rsidR="00697243">
          <w:t>assume they are</w:t>
        </w:r>
      </w:ins>
      <w:r w:rsidR="00777270">
        <w:t xml:space="preserve"> more likely to find bargains in growth investments [14]</w:t>
      </w:r>
      <w:del w:id="388" w:author="Allen Hoskins" w:date="2022-11-20T21:07:00Z">
        <w:r w:rsidR="00777270" w:rsidDel="00030C23">
          <w:delText>.</w:delText>
        </w:r>
        <w:r w:rsidR="0054766F" w:rsidDel="00030C23">
          <w:delText xml:space="preserve">  </w:delText>
        </w:r>
      </w:del>
      <w:ins w:id="389" w:author="Allen Hoskins" w:date="2022-11-20T21:07:00Z">
        <w:r w:rsidR="00030C23">
          <w:t xml:space="preserve">. </w:t>
        </w:r>
      </w:ins>
      <w:r w:rsidR="0054766F">
        <w:t xml:space="preserve">There are various means by which this type of analysis is </w:t>
      </w:r>
      <w:r w:rsidR="0054766F">
        <w:lastRenderedPageBreak/>
        <w:t xml:space="preserve">performed which includes:  </w:t>
      </w:r>
      <w:r w:rsidR="00010FFC">
        <w:t xml:space="preserve">Analyzing historical growth </w:t>
      </w:r>
      <w:r w:rsidR="00EB59F2">
        <w:t>levels</w:t>
      </w:r>
      <w:del w:id="390" w:author="Allen Hoskins" w:date="2022-11-20T21:07:00Z">
        <w:r w:rsidR="00EB59F2" w:rsidDel="00030C23">
          <w:delText xml:space="preserve">.  </w:delText>
        </w:r>
      </w:del>
      <w:ins w:id="391" w:author="Allen Hoskins" w:date="2022-11-20T21:07:00Z">
        <w:r w:rsidR="00030C23">
          <w:t xml:space="preserve">. </w:t>
        </w:r>
      </w:ins>
      <w:r w:rsidR="0054766F">
        <w:t xml:space="preserve">Forecasting growth in the years to come and comparing </w:t>
      </w:r>
      <w:ins w:id="392" w:author="Allen Hoskins" w:date="2022-11-20T19:59:00Z">
        <w:r w:rsidR="00697243">
          <w:t xml:space="preserve">growth </w:t>
        </w:r>
      </w:ins>
      <w:r w:rsidR="0054766F">
        <w:t>to current consensus estimates</w:t>
      </w:r>
      <w:del w:id="393" w:author="Allen Hoskins" w:date="2022-11-20T21:07:00Z">
        <w:r w:rsidR="0054766F" w:rsidDel="00030C23">
          <w:delText xml:space="preserve">.  </w:delText>
        </w:r>
      </w:del>
      <w:ins w:id="394" w:author="Allen Hoskins" w:date="2022-11-20T21:07:00Z">
        <w:r w:rsidR="00030C23">
          <w:t xml:space="preserve">. </w:t>
        </w:r>
      </w:ins>
      <w:r w:rsidR="0054766F">
        <w:t xml:space="preserve">Looking at numerous financial metrics that capture </w:t>
      </w:r>
      <w:del w:id="395" w:author="Allen Hoskins" w:date="2022-11-20T20:00:00Z">
        <w:r w:rsidR="0054766F" w:rsidDel="00697243">
          <w:delText xml:space="preserve">the </w:delText>
        </w:r>
      </w:del>
      <w:r w:rsidR="0054766F">
        <w:t>growth attributes on a trailing and forward-looking basis</w:t>
      </w:r>
      <w:ins w:id="396" w:author="Allen Hoskins" w:date="2022-11-20T20:00:00Z">
        <w:r w:rsidR="00697243">
          <w:t xml:space="preserve">, as well as </w:t>
        </w:r>
      </w:ins>
      <w:del w:id="397" w:author="Allen Hoskins" w:date="2022-11-20T20:00:00Z">
        <w:r w:rsidR="0054766F" w:rsidDel="00697243">
          <w:delText xml:space="preserve">.  </w:delText>
        </w:r>
        <w:r w:rsidR="00B75243" w:rsidDel="00697243">
          <w:delText>Seeking</w:delText>
        </w:r>
      </w:del>
      <w:ins w:id="398" w:author="Allen Hoskins" w:date="2022-11-20T20:00:00Z">
        <w:r w:rsidR="00697243">
          <w:t>seek</w:t>
        </w:r>
      </w:ins>
      <w:r w:rsidR="00B75243">
        <w:t xml:space="preserve"> to exploit </w:t>
      </w:r>
      <w:r w:rsidR="00EB59F2">
        <w:t xml:space="preserve">opportunities </w:t>
      </w:r>
      <w:r w:rsidR="00B75243">
        <w:t>related to small-cap companies</w:t>
      </w:r>
      <w:r w:rsidR="00010FFC">
        <w:t>, initial public offerings</w:t>
      </w:r>
      <w:r w:rsidR="00EB59F2">
        <w:t xml:space="preserve">, </w:t>
      </w:r>
      <w:r w:rsidR="002F5AB8">
        <w:t>and</w:t>
      </w:r>
      <w:del w:id="399" w:author="Allen Hoskins" w:date="2022-11-20T20:00:00Z">
        <w:r w:rsidR="002F5AB8" w:rsidDel="00697243">
          <w:delText>/or</w:delText>
        </w:r>
      </w:del>
      <w:r w:rsidR="002F5AB8">
        <w:t xml:space="preserve"> macroeconomic trends </w:t>
      </w:r>
      <w:del w:id="400" w:author="Allen Hoskins" w:date="2022-11-20T20:01:00Z">
        <w:r w:rsidR="002F5AB8" w:rsidDel="00697243">
          <w:delText xml:space="preserve">which </w:delText>
        </w:r>
      </w:del>
      <w:ins w:id="401" w:author="Allen Hoskins" w:date="2022-11-20T20:01:00Z">
        <w:r w:rsidR="00697243">
          <w:t>that</w:t>
        </w:r>
        <w:r w:rsidR="00697243">
          <w:t xml:space="preserve"> </w:t>
        </w:r>
      </w:ins>
      <w:r w:rsidR="002F5AB8">
        <w:t>can drive growth trajectories</w:t>
      </w:r>
      <w:del w:id="402" w:author="Allen Hoskins" w:date="2022-11-20T21:07:00Z">
        <w:r w:rsidR="002F5AB8" w:rsidDel="00030C23">
          <w:delText xml:space="preserve">.  </w:delText>
        </w:r>
      </w:del>
      <w:ins w:id="403" w:author="Allen Hoskins" w:date="2022-11-20T21:07:00Z">
        <w:r w:rsidR="00030C23">
          <w:t xml:space="preserve">. </w:t>
        </w:r>
      </w:ins>
      <w:r w:rsidR="002F5AB8">
        <w:t xml:space="preserve">Valuation considerations may or may not be </w:t>
      </w:r>
      <w:del w:id="404" w:author="Allen Hoskins" w:date="2022-11-20T20:01:00Z">
        <w:r w:rsidR="002F5AB8" w:rsidDel="00697243">
          <w:delText>taken into account</w:delText>
        </w:r>
      </w:del>
      <w:ins w:id="405" w:author="Allen Hoskins" w:date="2022-11-20T20:01:00Z">
        <w:r w:rsidR="00697243">
          <w:t>considered,</w:t>
        </w:r>
      </w:ins>
      <w:r w:rsidR="00AE628B">
        <w:t xml:space="preserve"> though growth characteristics often drive the decision-making process.</w:t>
      </w:r>
    </w:p>
    <w:p w14:paraId="5DA02B51" w14:textId="1F258413" w:rsidR="007C521D" w:rsidRDefault="00A136E6" w:rsidP="00240AB8">
      <w:r>
        <w:t>Both value and growth investing offer</w:t>
      </w:r>
      <w:r w:rsidR="00106235">
        <w:t xml:space="preserve"> potentially value-additive</w:t>
      </w:r>
      <w:r w:rsidR="007C35C5">
        <w:t xml:space="preserve"> attributes to one’s investment philosophy and process</w:t>
      </w:r>
      <w:del w:id="406" w:author="Allen Hoskins" w:date="2022-11-20T21:07:00Z">
        <w:r w:rsidR="007C35C5" w:rsidDel="00030C23">
          <w:delText xml:space="preserve">.  </w:delText>
        </w:r>
      </w:del>
      <w:ins w:id="407" w:author="Allen Hoskins" w:date="2022-11-20T21:07:00Z">
        <w:r w:rsidR="00030C23">
          <w:t xml:space="preserve">. </w:t>
        </w:r>
      </w:ins>
      <w:r w:rsidR="007C35C5">
        <w:t xml:space="preserve">However, these forms of traditional fundamental analysis have been in </w:t>
      </w:r>
      <w:r w:rsidR="00CA4A08">
        <w:t>decline in recent years</w:t>
      </w:r>
      <w:ins w:id="408" w:author="Allen Hoskins" w:date="2022-11-20T20:01:00Z">
        <w:r w:rsidR="00697243">
          <w:t>.</w:t>
        </w:r>
      </w:ins>
      <w:del w:id="409" w:author="Allen Hoskins" w:date="2022-11-20T20:01:00Z">
        <w:r w:rsidR="00CA4A08" w:rsidDel="00697243">
          <w:delText xml:space="preserve"> as previously mentioned. </w:delText>
        </w:r>
      </w:del>
      <w:r w:rsidR="00CA4A08">
        <w:t xml:space="preserve"> There are several potential reasons for this decline:  They are not scalable </w:t>
      </w:r>
      <w:r w:rsidR="00137D4B">
        <w:t>as</w:t>
      </w:r>
      <w:r w:rsidR="00CA4A08">
        <w:t xml:space="preserve"> it is difficult</w:t>
      </w:r>
      <w:r w:rsidR="00021C78">
        <w:t xml:space="preserve"> and extremely costly to fundamentally analyze all stocks in a given universe</w:t>
      </w:r>
      <w:del w:id="410" w:author="Allen Hoskins" w:date="2022-11-20T21:07:00Z">
        <w:r w:rsidR="00021C78" w:rsidDel="00030C23">
          <w:delText xml:space="preserve">.  </w:delText>
        </w:r>
      </w:del>
      <w:ins w:id="411" w:author="Allen Hoskins" w:date="2022-11-20T21:07:00Z">
        <w:r w:rsidR="00030C23">
          <w:t xml:space="preserve">. </w:t>
        </w:r>
      </w:ins>
      <w:r w:rsidR="00021C78">
        <w:t xml:space="preserve">Due to </w:t>
      </w:r>
      <w:r w:rsidR="009C012C">
        <w:t>being less systematic than other types of investing, fundamental analysis can be more subjective and prone to being influenced by biases and emotions</w:t>
      </w:r>
      <w:del w:id="412" w:author="Allen Hoskins" w:date="2022-11-20T21:07:00Z">
        <w:r w:rsidR="009C012C" w:rsidDel="00030C23">
          <w:delText>.</w:delText>
        </w:r>
        <w:r w:rsidR="00E66620" w:rsidDel="00030C23">
          <w:delText xml:space="preserve">  </w:delText>
        </w:r>
      </w:del>
      <w:ins w:id="413" w:author="Allen Hoskins" w:date="2022-11-20T21:07:00Z">
        <w:r w:rsidR="00030C23">
          <w:t xml:space="preserve">. </w:t>
        </w:r>
      </w:ins>
      <w:r w:rsidR="00E66620">
        <w:t xml:space="preserve">By focusing on either value or growth, an investor may lack </w:t>
      </w:r>
      <w:del w:id="414" w:author="Allen Hoskins" w:date="2022-11-20T20:02:00Z">
        <w:r w:rsidR="00E66620" w:rsidDel="00697243">
          <w:delText xml:space="preserve">to </w:delText>
        </w:r>
      </w:del>
      <w:ins w:id="415" w:author="Allen Hoskins" w:date="2022-11-20T20:02:00Z">
        <w:r w:rsidR="00697243">
          <w:t>the</w:t>
        </w:r>
        <w:r w:rsidR="00697243">
          <w:t xml:space="preserve"> </w:t>
        </w:r>
      </w:ins>
      <w:r w:rsidR="00E66620">
        <w:t xml:space="preserve">ability to adjust to </w:t>
      </w:r>
      <w:commentRangeStart w:id="416"/>
      <w:r w:rsidR="00E66620">
        <w:t xml:space="preserve">secular </w:t>
      </w:r>
      <w:commentRangeEnd w:id="416"/>
      <w:r w:rsidR="008F1D35">
        <w:rPr>
          <w:rStyle w:val="CommentReference"/>
        </w:rPr>
        <w:commentReference w:id="416"/>
      </w:r>
      <w:del w:id="417" w:author="Allen Hoskins" w:date="2022-11-20T20:02:00Z">
        <w:r w:rsidR="00E66620" w:rsidDel="00697243">
          <w:delText>and/</w:delText>
        </w:r>
      </w:del>
      <w:r w:rsidR="00E66620">
        <w:t>or cyclical changes taking place in the market</w:t>
      </w:r>
      <w:r w:rsidR="00123648">
        <w:t>.</w:t>
      </w:r>
      <w:del w:id="418" w:author="Allen Hoskins" w:date="2022-11-20T20:03:00Z">
        <w:r w:rsidR="00123648" w:rsidDel="00B14070">
          <w:delText xml:space="preserve">  Also related to the subjective nature of this analysis, repeatability, and consistency may be lessened.</w:delText>
        </w:r>
      </w:del>
    </w:p>
    <w:p w14:paraId="1F53D228" w14:textId="76D3489E" w:rsidR="00123648" w:rsidRDefault="00A136E6" w:rsidP="00240AB8">
      <w:r>
        <w:t>While the headwinds facing fundamental analysis are well-known and</w:t>
      </w:r>
      <w:ins w:id="419" w:author="Allen Hoskins" w:date="2022-11-20T20:04:00Z">
        <w:r w:rsidR="00B14070">
          <w:t xml:space="preserve"> largely</w:t>
        </w:r>
      </w:ins>
      <w:r>
        <w:t xml:space="preserve"> understandable, the researchers in this study still believe there are valu</w:t>
      </w:r>
      <w:r w:rsidR="004808FF">
        <w:t>able insights that can be gleaned</w:t>
      </w:r>
      <w:del w:id="420" w:author="Allen Hoskins" w:date="2022-11-20T21:07:00Z">
        <w:r w:rsidR="004808FF" w:rsidDel="00030C23">
          <w:delText xml:space="preserve">.  </w:delText>
        </w:r>
      </w:del>
      <w:ins w:id="421" w:author="Allen Hoskins" w:date="2022-11-20T21:07:00Z">
        <w:r w:rsidR="00030C23">
          <w:t xml:space="preserve">. </w:t>
        </w:r>
      </w:ins>
      <w:r w:rsidR="004808FF">
        <w:t xml:space="preserve">This comes not from incorporating simple metrics and ratios into </w:t>
      </w:r>
      <w:r w:rsidR="00B3537B">
        <w:t xml:space="preserve">a strategy </w:t>
      </w:r>
      <w:del w:id="422" w:author="Allen Hoskins" w:date="2022-11-20T20:04:00Z">
        <w:r w:rsidR="00B3537B" w:rsidDel="00B14070">
          <w:delText>and/</w:delText>
        </w:r>
      </w:del>
      <w:r w:rsidR="00B3537B">
        <w:t xml:space="preserve">or model, but rather from being able to </w:t>
      </w:r>
      <w:r w:rsidR="00224DF7">
        <w:t xml:space="preserve">systematically and broadly </w:t>
      </w:r>
      <w:r w:rsidR="00B3537B">
        <w:t xml:space="preserve">quantify domain knowledge and financial acumen </w:t>
      </w:r>
      <w:r w:rsidR="00224DF7">
        <w:t>in a manner that is unique and value-additive</w:t>
      </w:r>
      <w:r w:rsidR="00952E81">
        <w:t>.</w:t>
      </w:r>
    </w:p>
    <w:p w14:paraId="2DF8D9C5" w14:textId="2616C1E6" w:rsidR="00EA5ABE" w:rsidRPr="009A3755" w:rsidRDefault="00A136E6" w:rsidP="00EA5ABE">
      <w:pPr>
        <w:pStyle w:val="heading20"/>
      </w:pPr>
      <w:r>
        <w:t>2</w:t>
      </w:r>
      <w:r w:rsidRPr="009A3755">
        <w:t>.</w:t>
      </w:r>
      <w:r w:rsidR="001536B9">
        <w:t>4</w:t>
      </w:r>
      <w:r w:rsidRPr="009A3755">
        <w:t xml:space="preserve">   </w:t>
      </w:r>
      <w:r>
        <w:t>Quantamental</w:t>
      </w:r>
      <w:r w:rsidR="00132D09">
        <w:t xml:space="preserve"> Investing</w:t>
      </w:r>
    </w:p>
    <w:p w14:paraId="3EC7245F" w14:textId="5F8DA10B" w:rsidR="00EA5ABE" w:rsidRDefault="00A136E6" w:rsidP="00EA5ABE">
      <w:r>
        <w:t xml:space="preserve">In recent years there have been efforts to </w:t>
      </w:r>
      <w:r w:rsidR="004335FF">
        <w:t>combine computer-driven and human-driven research</w:t>
      </w:r>
      <w:r w:rsidR="001179EC">
        <w:t>, which has been labeled as “</w:t>
      </w:r>
      <w:proofErr w:type="spellStart"/>
      <w:r w:rsidR="001179EC">
        <w:t>quantamental</w:t>
      </w:r>
      <w:proofErr w:type="spellEnd"/>
      <w:r w:rsidR="001179EC">
        <w:t xml:space="preserve"> investing</w:t>
      </w:r>
      <w:ins w:id="423" w:author="Allen Hoskins" w:date="2022-11-20T20:04:00Z">
        <w:r w:rsidR="00B14070">
          <w:t>.</w:t>
        </w:r>
      </w:ins>
      <w:r w:rsidR="001179EC">
        <w:t>”</w:t>
      </w:r>
      <w:del w:id="424" w:author="Allen Hoskins" w:date="2022-11-20T20:04:00Z">
        <w:r w:rsidR="001179EC" w:rsidDel="00B14070">
          <w:delText>.</w:delText>
        </w:r>
      </w:del>
      <w:r w:rsidR="00A37FD5">
        <w:t xml:space="preserve">  T</w:t>
      </w:r>
      <w:r w:rsidR="00F22747">
        <w:t>adoori and Guguloth (2020)</w:t>
      </w:r>
      <w:r w:rsidR="00323B53">
        <w:t xml:space="preserve"> researched this topic and provide</w:t>
      </w:r>
      <w:ins w:id="425" w:author="Allen Hoskins" w:date="2022-11-20T20:04:00Z">
        <w:r w:rsidR="00B14070">
          <w:t>d</w:t>
        </w:r>
      </w:ins>
      <w:r w:rsidR="00323B53">
        <w:t xml:space="preserve"> a background of both sides of the equation</w:t>
      </w:r>
      <w:del w:id="426" w:author="Allen Hoskins" w:date="2022-11-20T21:07:00Z">
        <w:r w:rsidR="00323B53" w:rsidDel="00030C23">
          <w:delText xml:space="preserve">.  </w:delText>
        </w:r>
      </w:del>
      <w:ins w:id="427" w:author="Allen Hoskins" w:date="2022-11-20T21:07:00Z">
        <w:r w:rsidR="00030C23">
          <w:t xml:space="preserve">. </w:t>
        </w:r>
      </w:ins>
      <w:r w:rsidR="00A857B4">
        <w:t xml:space="preserve">They </w:t>
      </w:r>
      <w:r w:rsidR="00890E80">
        <w:t>discuss</w:t>
      </w:r>
      <w:r w:rsidR="00313873">
        <w:t>ed</w:t>
      </w:r>
      <w:r w:rsidR="00A857B4">
        <w:t xml:space="preserve"> </w:t>
      </w:r>
      <w:r w:rsidR="005C314C">
        <w:t xml:space="preserve">that most often the signals used </w:t>
      </w:r>
      <w:r w:rsidR="00FA2C02">
        <w:t xml:space="preserve">in the quantitative models </w:t>
      </w:r>
      <w:r w:rsidR="005C314C">
        <w:t>include value, momentum, growth, volatility, leverage, size, and profitability</w:t>
      </w:r>
      <w:del w:id="428" w:author="Allen Hoskins" w:date="2022-11-20T21:07:00Z">
        <w:r w:rsidR="005C314C" w:rsidDel="00030C23">
          <w:delText xml:space="preserve">.  </w:delText>
        </w:r>
      </w:del>
      <w:ins w:id="429" w:author="Allen Hoskins" w:date="2022-11-20T21:07:00Z">
        <w:r w:rsidR="00030C23">
          <w:t xml:space="preserve">. </w:t>
        </w:r>
      </w:ins>
      <w:r w:rsidR="00052AD7">
        <w:t>Advantages</w:t>
      </w:r>
      <w:r w:rsidR="002E0435">
        <w:t xml:space="preserve"> </w:t>
      </w:r>
      <w:r w:rsidR="008F2A24">
        <w:t xml:space="preserve">noted </w:t>
      </w:r>
      <w:r w:rsidR="002E0435">
        <w:t>from this type of strategy include</w:t>
      </w:r>
      <w:r w:rsidR="00D879B5">
        <w:t>d</w:t>
      </w:r>
      <w:del w:id="430" w:author="Allen Hoskins" w:date="2022-11-20T20:04:00Z">
        <w:r w:rsidR="004B1265" w:rsidDel="00B14070">
          <w:delText>:</w:delText>
        </w:r>
      </w:del>
      <w:r w:rsidR="002E0435">
        <w:t xml:space="preserve"> increased discipline, decision-making speed</w:t>
      </w:r>
      <w:r w:rsidR="006B75E9">
        <w:t>, anomaly exploitation, scalability,</w:t>
      </w:r>
      <w:r w:rsidR="002E0435">
        <w:t xml:space="preserve"> and risk control</w:t>
      </w:r>
      <w:del w:id="431" w:author="Allen Hoskins" w:date="2022-11-20T21:07:00Z">
        <w:r w:rsidR="000164CF" w:rsidDel="00030C23">
          <w:delText xml:space="preserve">.  </w:delText>
        </w:r>
      </w:del>
      <w:ins w:id="432" w:author="Allen Hoskins" w:date="2022-11-20T21:07:00Z">
        <w:r w:rsidR="00030C23">
          <w:t xml:space="preserve">. </w:t>
        </w:r>
      </w:ins>
      <w:r w:rsidR="004B1265">
        <w:t xml:space="preserve">Issues </w:t>
      </w:r>
      <w:r w:rsidR="008F2A24">
        <w:t xml:space="preserve">noted </w:t>
      </w:r>
      <w:r w:rsidR="004B1265">
        <w:t>with implementing this type of strategy include</w:t>
      </w:r>
      <w:r w:rsidR="00B8447E">
        <w:t>d</w:t>
      </w:r>
      <w:del w:id="433" w:author="Allen Hoskins" w:date="2022-11-20T20:04:00Z">
        <w:r w:rsidR="004B1265" w:rsidDel="00B14070">
          <w:delText>:</w:delText>
        </w:r>
      </w:del>
      <w:r w:rsidR="004B1265">
        <w:t xml:space="preserve"> large upfront costs, </w:t>
      </w:r>
      <w:r w:rsidR="001E2BB8">
        <w:t xml:space="preserve">scarcity of talent pool with </w:t>
      </w:r>
      <w:r w:rsidR="00D01307">
        <w:t xml:space="preserve">needed </w:t>
      </w:r>
      <w:r w:rsidR="001E2BB8">
        <w:t>expertise</w:t>
      </w:r>
      <w:r w:rsidR="00C23A9D">
        <w:t>, elimination of fund manager authority</w:t>
      </w:r>
      <w:r w:rsidR="00E658E3">
        <w:t xml:space="preserve"> and generally being deve</w:t>
      </w:r>
      <w:r w:rsidR="00807EAC">
        <w:t>loped for a short duration only and therefore struggling in changing market conditions</w:t>
      </w:r>
      <w:del w:id="434" w:author="Allen Hoskins" w:date="2022-11-20T21:07:00Z">
        <w:r w:rsidR="00807EAC" w:rsidDel="00030C23">
          <w:delText xml:space="preserve">.  </w:delText>
        </w:r>
      </w:del>
      <w:ins w:id="435" w:author="Allen Hoskins" w:date="2022-11-20T21:07:00Z">
        <w:r w:rsidR="00030C23">
          <w:t xml:space="preserve">. </w:t>
        </w:r>
      </w:ins>
      <w:r w:rsidR="00807EAC">
        <w:t xml:space="preserve">While this type of investing is believed to be a step in the right direction, the researchers of this study </w:t>
      </w:r>
      <w:r w:rsidR="00655444">
        <w:t>identify</w:t>
      </w:r>
      <w:r w:rsidR="004922E3">
        <w:t xml:space="preserve"> shortcomings that make this suboptimal</w:t>
      </w:r>
      <w:del w:id="436" w:author="Allen Hoskins" w:date="2022-11-20T21:07:00Z">
        <w:r w:rsidR="00807EAC" w:rsidDel="00030C23">
          <w:delText xml:space="preserve">.  </w:delText>
        </w:r>
      </w:del>
      <w:ins w:id="437" w:author="Allen Hoskins" w:date="2022-11-20T21:07:00Z">
        <w:r w:rsidR="00030C23">
          <w:t xml:space="preserve">. </w:t>
        </w:r>
      </w:ins>
      <w:r w:rsidR="00807EAC">
        <w:t xml:space="preserve">The description implies that there are still challenges related to different </w:t>
      </w:r>
      <w:r w:rsidR="00702ADB">
        <w:t>people</w:t>
      </w:r>
      <w:r w:rsidR="00807EAC">
        <w:t xml:space="preserve"> with different skills, preferences, and biases trying to work together</w:t>
      </w:r>
      <w:del w:id="438" w:author="Allen Hoskins" w:date="2022-11-20T21:07:00Z">
        <w:r w:rsidR="00807EAC" w:rsidDel="00030C23">
          <w:delText xml:space="preserve">.  </w:delText>
        </w:r>
      </w:del>
      <w:ins w:id="439" w:author="Allen Hoskins" w:date="2022-11-20T21:07:00Z">
        <w:r w:rsidR="00030C23">
          <w:t xml:space="preserve">. </w:t>
        </w:r>
      </w:ins>
      <w:r w:rsidR="00807EAC">
        <w:t>Often different teams are leveraged at different steps</w:t>
      </w:r>
      <w:ins w:id="440" w:author="Allen Hoskins" w:date="2022-11-20T20:05:00Z">
        <w:r w:rsidR="00B14070">
          <w:t>, creating issues with communication, understanding, interaction, and allowing for potential disagreements on foundational principles.</w:t>
        </w:r>
      </w:ins>
      <w:del w:id="441" w:author="Allen Hoskins" w:date="2022-11-20T20:05:00Z">
        <w:r w:rsidR="00807EAC" w:rsidDel="00B14070">
          <w:delText xml:space="preserve"> which implies that they do not fully understand</w:delText>
        </w:r>
        <w:r w:rsidR="00F14264" w:rsidDel="00B14070">
          <w:delText xml:space="preserve"> nor thoroughly interact with</w:delText>
        </w:r>
        <w:r w:rsidR="00807EAC" w:rsidDel="00B14070">
          <w:delText xml:space="preserve"> each other</w:delText>
        </w:r>
        <w:r w:rsidR="00530784" w:rsidDel="00B14070">
          <w:delText xml:space="preserve"> </w:delText>
        </w:r>
        <w:r w:rsidR="00807EAC" w:rsidDel="00B14070">
          <w:delText>and may disagree on some foundational principles.</w:delText>
        </w:r>
      </w:del>
      <w:r w:rsidR="00807EAC">
        <w:t xml:space="preserve"> </w:t>
      </w:r>
      <w:del w:id="442" w:author="Allen Hoskins" w:date="2022-11-20T20:05:00Z">
        <w:r w:rsidR="00807EAC" w:rsidDel="00B14070">
          <w:delText xml:space="preserve"> </w:delText>
        </w:r>
      </w:del>
      <w:r w:rsidR="00B7514A">
        <w:t xml:space="preserve">For example, there may be quantitative models </w:t>
      </w:r>
      <w:r w:rsidR="004922E3">
        <w:t>use</w:t>
      </w:r>
      <w:r w:rsidR="00B7514A">
        <w:t>d on the front end of a stock screening process, then fundamental analysis is performed</w:t>
      </w:r>
      <w:del w:id="443" w:author="Allen Hoskins" w:date="2022-11-20T21:07:00Z">
        <w:r w:rsidR="00B7514A" w:rsidDel="00030C23">
          <w:delText>.</w:delText>
        </w:r>
        <w:r w:rsidR="004922E3" w:rsidDel="00030C23">
          <w:delText xml:space="preserve">  </w:delText>
        </w:r>
      </w:del>
      <w:ins w:id="444" w:author="Allen Hoskins" w:date="2022-11-20T21:07:00Z">
        <w:r w:rsidR="00030C23">
          <w:t xml:space="preserve">. </w:t>
        </w:r>
      </w:ins>
      <w:del w:id="445" w:author="Allen Hoskins" w:date="2022-11-20T20:06:00Z">
        <w:r w:rsidR="004922E3" w:rsidDel="00F57733">
          <w:delText>That seems reasonable</w:delText>
        </w:r>
      </w:del>
      <w:ins w:id="446" w:author="Allen Hoskins" w:date="2022-11-20T20:06:00Z">
        <w:r w:rsidR="00F57733">
          <w:t>This may seem reasonable,</w:t>
        </w:r>
      </w:ins>
      <w:r w:rsidR="004922E3">
        <w:t xml:space="preserve"> but the </w:t>
      </w:r>
      <w:r w:rsidR="00772B84">
        <w:t xml:space="preserve">quantitative screens are often based on simple factors and </w:t>
      </w:r>
      <w:r w:rsidR="00F14264">
        <w:t>are not premised on</w:t>
      </w:r>
      <w:r w:rsidR="00772B84">
        <w:t xml:space="preserve"> deep analytical insights</w:t>
      </w:r>
      <w:ins w:id="447" w:author="Allen Hoskins" w:date="2022-11-20T20:07:00Z">
        <w:r w:rsidR="00C96B5D">
          <w:t>,</w:t>
        </w:r>
      </w:ins>
      <w:r w:rsidR="00660D74">
        <w:t xml:space="preserve"> thus the </w:t>
      </w:r>
      <w:r w:rsidR="003466AB">
        <w:t>likelihood of</w:t>
      </w:r>
      <w:r w:rsidR="00D75FDB">
        <w:t xml:space="preserve"> differentiat</w:t>
      </w:r>
      <w:r w:rsidR="00705CFD">
        <w:t>ed results</w:t>
      </w:r>
      <w:r w:rsidR="003466AB">
        <w:t xml:space="preserve"> due to the quantitative tools</w:t>
      </w:r>
      <w:r w:rsidR="00660D74">
        <w:t xml:space="preserve"> is </w:t>
      </w:r>
      <w:r w:rsidR="00115A58">
        <w:t>minimal</w:t>
      </w:r>
      <w:del w:id="448" w:author="Allen Hoskins" w:date="2022-11-20T21:07:00Z">
        <w:r w:rsidR="00705CFD" w:rsidDel="00030C23">
          <w:delText xml:space="preserve">.  </w:delText>
        </w:r>
      </w:del>
      <w:ins w:id="449" w:author="Allen Hoskins" w:date="2022-11-20T21:07:00Z">
        <w:r w:rsidR="00030C23">
          <w:t xml:space="preserve">. </w:t>
        </w:r>
      </w:ins>
      <w:del w:id="450" w:author="Allen Hoskins" w:date="2022-11-20T20:07:00Z">
        <w:r w:rsidR="00705CFD" w:rsidDel="00C96B5D">
          <w:delText xml:space="preserve">To </w:delText>
        </w:r>
        <w:r w:rsidR="00752386" w:rsidDel="00C96B5D">
          <w:delText>use more than the aforementioned factors</w:delText>
        </w:r>
      </w:del>
      <w:ins w:id="451" w:author="Allen Hoskins" w:date="2022-11-20T20:07:00Z">
        <w:r w:rsidR="00C96B5D">
          <w:t>Additionally</w:t>
        </w:r>
      </w:ins>
      <w:r w:rsidR="00752386">
        <w:t xml:space="preserve">, </w:t>
      </w:r>
      <w:r w:rsidR="00480015">
        <w:t xml:space="preserve">other sources of data </w:t>
      </w:r>
      <w:r w:rsidR="00256C67">
        <w:t>are often</w:t>
      </w:r>
      <w:r w:rsidR="00480015">
        <w:t xml:space="preserve"> sought out</w:t>
      </w:r>
      <w:ins w:id="452" w:author="Allen Hoskins" w:date="2022-11-20T20:07:00Z">
        <w:r w:rsidR="00C96B5D">
          <w:t>,</w:t>
        </w:r>
      </w:ins>
      <w:r w:rsidR="00480015">
        <w:t xml:space="preserve"> which may or may not align with the foundational principles of </w:t>
      </w:r>
      <w:del w:id="453" w:author="Allen Hoskins" w:date="2022-11-20T20:08:00Z">
        <w:r w:rsidR="00480015" w:rsidDel="00C96B5D">
          <w:delText xml:space="preserve">one’s </w:delText>
        </w:r>
      </w:del>
      <w:ins w:id="454" w:author="Allen Hoskins" w:date="2022-11-20T20:08:00Z">
        <w:r w:rsidR="00C96B5D">
          <w:t xml:space="preserve">the </w:t>
        </w:r>
      </w:ins>
      <w:r w:rsidR="00480015">
        <w:t>process</w:t>
      </w:r>
      <w:del w:id="455" w:author="Allen Hoskins" w:date="2022-11-20T21:07:00Z">
        <w:r w:rsidR="009F4E9E" w:rsidDel="00030C23">
          <w:delText xml:space="preserve">.  </w:delText>
        </w:r>
      </w:del>
      <w:ins w:id="456" w:author="Allen Hoskins" w:date="2022-11-20T21:07:00Z">
        <w:r w:rsidR="00030C23">
          <w:t xml:space="preserve">. </w:t>
        </w:r>
      </w:ins>
      <w:r w:rsidR="009F4E9E">
        <w:t xml:space="preserve">This challenge is </w:t>
      </w:r>
      <w:r w:rsidR="009F4E9E">
        <w:lastRenderedPageBreak/>
        <w:t>especially prevalent when unstructured data is incorporated into one’s process</w:t>
      </w:r>
      <w:del w:id="457" w:author="Allen Hoskins" w:date="2022-11-20T20:08:00Z">
        <w:r w:rsidR="00480015" w:rsidDel="00C96B5D">
          <w:delText>.  And</w:delText>
        </w:r>
      </w:del>
      <w:ins w:id="458" w:author="Allen Hoskins" w:date="2022-11-20T20:08:00Z">
        <w:r w:rsidR="00C96B5D">
          <w:t>. This</w:t>
        </w:r>
      </w:ins>
      <w:del w:id="459" w:author="Allen Hoskins" w:date="2022-11-20T20:08:00Z">
        <w:r w:rsidR="00480015" w:rsidDel="00C96B5D">
          <w:delText xml:space="preserve"> with this</w:delText>
        </w:r>
      </w:del>
      <w:r w:rsidR="00480015">
        <w:t xml:space="preserve"> data search </w:t>
      </w:r>
      <w:ins w:id="460" w:author="Allen Hoskins" w:date="2022-11-20T20:08:00Z">
        <w:r w:rsidR="00C96B5D">
          <w:t xml:space="preserve">is </w:t>
        </w:r>
      </w:ins>
      <w:r w:rsidR="0022779F">
        <w:t xml:space="preserve">often </w:t>
      </w:r>
      <w:r w:rsidR="00480015">
        <w:t xml:space="preserve">being </w:t>
      </w:r>
      <w:r w:rsidR="0022779F">
        <w:t>led</w:t>
      </w:r>
      <w:r w:rsidR="00480015">
        <w:t xml:space="preserve"> by the quantitative </w:t>
      </w:r>
      <w:r w:rsidR="00AF5931">
        <w:t>team</w:t>
      </w:r>
      <w:r w:rsidR="00115A58">
        <w:t xml:space="preserve"> members</w:t>
      </w:r>
      <w:ins w:id="461" w:author="Allen Hoskins" w:date="2022-11-20T20:08:00Z">
        <w:r w:rsidR="00C96B5D">
          <w:t>. S</w:t>
        </w:r>
      </w:ins>
      <w:del w:id="462" w:author="Allen Hoskins" w:date="2022-11-20T20:08:00Z">
        <w:r w:rsidR="00AF5931" w:rsidDel="00C96B5D">
          <w:delText xml:space="preserve"> s</w:delText>
        </w:r>
      </w:del>
      <w:r w:rsidR="00AF5931">
        <w:t xml:space="preserve">uch efforts can </w:t>
      </w:r>
      <w:r w:rsidR="006E7F14">
        <w:t>result in data mining</w:t>
      </w:r>
      <w:ins w:id="463" w:author="Allen Hoskins" w:date="2022-11-20T20:08:00Z">
        <w:r w:rsidR="00C96B5D">
          <w:t xml:space="preserve">, when </w:t>
        </w:r>
      </w:ins>
      <w:del w:id="464" w:author="Allen Hoskins" w:date="2022-11-20T20:08:00Z">
        <w:r w:rsidR="006E7F14" w:rsidDel="00C96B5D">
          <w:delText xml:space="preserve"> where </w:delText>
        </w:r>
      </w:del>
      <w:r w:rsidR="006E7F14">
        <w:t xml:space="preserve">the data chosen </w:t>
      </w:r>
      <w:r w:rsidR="0022779F">
        <w:t xml:space="preserve">to be incorporated </w:t>
      </w:r>
      <w:r w:rsidR="006E7F14">
        <w:t xml:space="preserve">is </w:t>
      </w:r>
      <w:r w:rsidR="0022779F">
        <w:t xml:space="preserve">primarily </w:t>
      </w:r>
      <w:r w:rsidR="006E7F14">
        <w:t xml:space="preserve">due to </w:t>
      </w:r>
      <w:r w:rsidR="0049749E">
        <w:t xml:space="preserve">the historical </w:t>
      </w:r>
      <w:r w:rsidR="0022779F">
        <w:t>backtests</w:t>
      </w:r>
      <w:r w:rsidR="0049749E">
        <w:t xml:space="preserve"> rather than </w:t>
      </w:r>
      <w:r w:rsidR="0022779F">
        <w:t>financial acumen</w:t>
      </w:r>
      <w:r w:rsidR="00B7514A">
        <w:t xml:space="preserve"> gained over time via experiential knowledge</w:t>
      </w:r>
      <w:del w:id="465" w:author="Allen Hoskins" w:date="2022-11-20T21:07:00Z">
        <w:r w:rsidR="00D75FDB" w:rsidDel="00030C23">
          <w:delText xml:space="preserve">.  </w:delText>
        </w:r>
      </w:del>
      <w:ins w:id="466" w:author="Allen Hoskins" w:date="2022-11-20T21:07:00Z">
        <w:r w:rsidR="00030C23">
          <w:t xml:space="preserve">. </w:t>
        </w:r>
      </w:ins>
      <w:del w:id="467" w:author="Allen Hoskins" w:date="2022-11-20T20:09:00Z">
        <w:r w:rsidR="00D01307" w:rsidDel="00C96B5D">
          <w:delText xml:space="preserve">With this </w:delText>
        </w:r>
        <w:r w:rsidR="0022779F" w:rsidDel="00C96B5D">
          <w:delText xml:space="preserve">being </w:delText>
        </w:r>
        <w:r w:rsidR="00D01307" w:rsidDel="00C96B5D">
          <w:delText xml:space="preserve">more of a </w:delText>
        </w:r>
        <w:r w:rsidR="0022779F" w:rsidDel="00C96B5D">
          <w:delText xml:space="preserve">siloed </w:delText>
        </w:r>
        <w:r w:rsidR="00D01307" w:rsidDel="00C96B5D">
          <w:delText>process rather than a full integration</w:delText>
        </w:r>
        <w:r w:rsidR="0076368D" w:rsidDel="00C96B5D">
          <w:delText xml:space="preserve"> of people with various expertise</w:delText>
        </w:r>
        <w:r w:rsidR="003A66E6" w:rsidDel="00C96B5D">
          <w:delText>, it not only lacks the ability to optimize</w:delText>
        </w:r>
        <w:r w:rsidR="0032331D" w:rsidDel="00C96B5D">
          <w:delText xml:space="preserve"> their collective wisdom</w:delText>
        </w:r>
        <w:r w:rsidR="001313BC" w:rsidDel="00C96B5D">
          <w:delText xml:space="preserve"> in an aligned manner but also seems to be unclear how decision-making is executed when there is conflict</w:delText>
        </w:r>
        <w:r w:rsidR="00B7514A" w:rsidDel="00C96B5D">
          <w:delText>ing opinions</w:delText>
        </w:r>
      </w:del>
      <w:ins w:id="468" w:author="Allen Hoskins" w:date="2022-11-20T20:09:00Z">
        <w:r w:rsidR="00C96B5D">
          <w:t xml:space="preserve">With this being more of a siloed process rather than a full integration of people with various expertise, it not only lacks the ability to optimize collective wisdom in an aligned manner, but also lacks clarity in the execution of decision-making when </w:t>
        </w:r>
      </w:ins>
      <w:ins w:id="469" w:author="Allen Hoskins" w:date="2022-11-20T20:10:00Z">
        <w:r w:rsidR="00C96B5D">
          <w:t>conflicting opinions exist</w:t>
        </w:r>
      </w:ins>
      <w:del w:id="470" w:author="Allen Hoskins" w:date="2022-11-20T21:07:00Z">
        <w:r w:rsidR="00B7514A" w:rsidDel="00030C23">
          <w:delText xml:space="preserve">.  </w:delText>
        </w:r>
      </w:del>
      <w:ins w:id="471" w:author="Allen Hoskins" w:date="2022-11-20T21:07:00Z">
        <w:r w:rsidR="00030C23">
          <w:t xml:space="preserve">. </w:t>
        </w:r>
      </w:ins>
      <w:r w:rsidR="00B7514A">
        <w:t>For example, a quantitative model may recommend a stock but</w:t>
      </w:r>
      <w:ins w:id="472" w:author="Allen Hoskins" w:date="2022-11-20T20:10:00Z">
        <w:r w:rsidR="00C96B5D">
          <w:t xml:space="preserve"> the</w:t>
        </w:r>
      </w:ins>
      <w:r w:rsidR="00B7514A">
        <w:t xml:space="preserve"> fundamental analysis may not</w:t>
      </w:r>
      <w:ins w:id="473" w:author="Allen Hoskins" w:date="2022-11-20T20:10:00Z">
        <w:r w:rsidR="00C96B5D">
          <w:t>, and it is unclear how this is settled systematically and optimally.</w:t>
        </w:r>
      </w:ins>
      <w:del w:id="474" w:author="Allen Hoskins" w:date="2022-11-20T20:10:00Z">
        <w:r w:rsidR="00B7514A" w:rsidDel="00C96B5D">
          <w:delText>.  How that is settled systematically and optimally is unclear</w:delText>
        </w:r>
        <w:r w:rsidR="004C3457" w:rsidDel="00C96B5D">
          <w:delText>.</w:delText>
        </w:r>
      </w:del>
    </w:p>
    <w:p w14:paraId="748ABCE1" w14:textId="349BAB24" w:rsidR="00230A95" w:rsidRPr="009A3755" w:rsidRDefault="00A136E6" w:rsidP="00230A95">
      <w:pPr>
        <w:pStyle w:val="heading20"/>
      </w:pPr>
      <w:r>
        <w:t>2</w:t>
      </w:r>
      <w:r w:rsidRPr="009A3755">
        <w:t>.</w:t>
      </w:r>
      <w:r w:rsidR="001536B9">
        <w:t>5</w:t>
      </w:r>
      <w:r w:rsidRPr="009A3755">
        <w:t xml:space="preserve">   </w:t>
      </w:r>
      <w:r>
        <w:t>Financial Analyst Estimates</w:t>
      </w:r>
    </w:p>
    <w:p w14:paraId="5FC05369" w14:textId="17BFB020" w:rsidR="00635D45" w:rsidRDefault="00A136E6" w:rsidP="00635D45">
      <w:r>
        <w:t>Scale</w:t>
      </w:r>
      <w:r w:rsidR="00541FBB">
        <w:t xml:space="preserve"> in an investment process can be garnered</w:t>
      </w:r>
      <w:r w:rsidR="004D678E">
        <w:t xml:space="preserve"> by </w:t>
      </w:r>
      <w:r w:rsidR="002C64DB">
        <w:t>crowdsourcing</w:t>
      </w:r>
      <w:ins w:id="475" w:author="Allen Hoskins" w:date="2022-11-20T20:10:00Z">
        <w:r w:rsidR="00D15F12">
          <w:t>,</w:t>
        </w:r>
      </w:ins>
      <w:r w:rsidR="002C64DB">
        <w:t xml:space="preserve"> which</w:t>
      </w:r>
      <w:r w:rsidR="002C64DB" w:rsidRPr="002C64DB">
        <w:t xml:space="preserve"> involves obtaining </w:t>
      </w:r>
      <w:r w:rsidR="0052799E">
        <w:t>data</w:t>
      </w:r>
      <w:r w:rsidR="002C64DB" w:rsidRPr="002C64DB">
        <w:t xml:space="preserve"> </w:t>
      </w:r>
      <w:r w:rsidR="00A45683">
        <w:t xml:space="preserve">and insights </w:t>
      </w:r>
      <w:r w:rsidR="002C64DB" w:rsidRPr="002C64DB">
        <w:t>from a large group of people</w:t>
      </w:r>
      <w:del w:id="476" w:author="Allen Hoskins" w:date="2022-11-20T21:07:00Z">
        <w:r w:rsidDel="00030C23">
          <w:delText xml:space="preserve">.  </w:delText>
        </w:r>
      </w:del>
      <w:ins w:id="477" w:author="Allen Hoskins" w:date="2022-11-20T21:07:00Z">
        <w:r w:rsidR="00030C23">
          <w:t xml:space="preserve">. </w:t>
        </w:r>
      </w:ins>
      <w:r w:rsidR="00541FBB">
        <w:t xml:space="preserve">One means of </w:t>
      </w:r>
      <w:r w:rsidR="00214E0C">
        <w:t xml:space="preserve">applying such crowdsourcing is via data provided by </w:t>
      </w:r>
      <w:r w:rsidR="00330914">
        <w:t xml:space="preserve">sell-side </w:t>
      </w:r>
      <w:r w:rsidR="00214E0C">
        <w:t>financial analysts that</w:t>
      </w:r>
      <w:r w:rsidR="00330914">
        <w:t xml:space="preserve"> </w:t>
      </w:r>
      <w:r w:rsidR="00F23FC5">
        <w:t>provide estimates, ratings</w:t>
      </w:r>
      <w:r w:rsidR="0020243D">
        <w:t xml:space="preserve">, </w:t>
      </w:r>
      <w:r w:rsidR="002818D6">
        <w:t>target prices, and general commentary regarding the companies that each is assigned to cover</w:t>
      </w:r>
      <w:del w:id="478" w:author="Allen Hoskins" w:date="2022-11-20T21:07:00Z">
        <w:r w:rsidR="002818D6" w:rsidDel="00030C23">
          <w:delText xml:space="preserve">.  </w:delText>
        </w:r>
      </w:del>
      <w:ins w:id="479" w:author="Allen Hoskins" w:date="2022-11-20T21:07:00Z">
        <w:r w:rsidR="00030C23">
          <w:t xml:space="preserve">. </w:t>
        </w:r>
      </w:ins>
      <w:r>
        <w:t>The topic of financial analysts’ forecasts providing and containing valuable information to the marketplace has been well documented</w:t>
      </w:r>
      <w:del w:id="480" w:author="Allen Hoskins" w:date="2022-11-20T21:07:00Z">
        <w:r w:rsidDel="00030C23">
          <w:delText xml:space="preserve">.  </w:delText>
        </w:r>
      </w:del>
      <w:ins w:id="481" w:author="Allen Hoskins" w:date="2022-11-20T21:07:00Z">
        <w:r w:rsidR="00030C23">
          <w:t xml:space="preserve">. </w:t>
        </w:r>
      </w:ins>
      <w:r>
        <w:t xml:space="preserve">In the late 1970’s, researchers </w:t>
      </w:r>
      <w:proofErr w:type="spellStart"/>
      <w:r>
        <w:t>Givoly</w:t>
      </w:r>
      <w:proofErr w:type="spellEnd"/>
      <w:r>
        <w:t xml:space="preserve"> and Lakonishok (1979) assessed the information content of revisions in analysts' forecasts of earnings by assessing the relationship between the direction of these revisions and stock price movement</w:t>
      </w:r>
      <w:del w:id="482" w:author="Allen Hoskins" w:date="2022-11-20T21:07:00Z">
        <w:r w:rsidDel="00030C23">
          <w:delText xml:space="preserve">.  </w:delText>
        </w:r>
      </w:del>
      <w:ins w:id="483" w:author="Allen Hoskins" w:date="2022-11-20T21:07:00Z">
        <w:r w:rsidR="00030C23">
          <w:t xml:space="preserve">. </w:t>
        </w:r>
      </w:ins>
      <w:r>
        <w:t>This research serves as one of the foundational research reports for this topic</w:t>
      </w:r>
      <w:ins w:id="484" w:author="Allen Hoskins" w:date="2022-11-20T20:11:00Z">
        <w:r w:rsidR="00D15F12">
          <w:t>.</w:t>
        </w:r>
      </w:ins>
      <w:del w:id="485" w:author="Allen Hoskins" w:date="2022-11-20T20:11:00Z">
        <w:r w:rsidDel="00D15F12">
          <w:delText xml:space="preserve"> </w:delText>
        </w:r>
      </w:del>
      <w:r>
        <w:t xml:space="preserve"> The results support the notion that market reaction to the changes in forecasts </w:t>
      </w:r>
      <w:r w:rsidR="005E7AA7">
        <w:t>may be</w:t>
      </w:r>
      <w:r>
        <w:t xml:space="preserve"> relatively slow and may provide return opportunities for investors</w:t>
      </w:r>
      <w:del w:id="486" w:author="Allen Hoskins" w:date="2022-11-20T21:07:00Z">
        <w:r w:rsidDel="00030C23">
          <w:delText xml:space="preserve">.  </w:delText>
        </w:r>
      </w:del>
      <w:ins w:id="487" w:author="Allen Hoskins" w:date="2022-11-20T21:07:00Z">
        <w:r w:rsidR="00030C23">
          <w:t xml:space="preserve">. </w:t>
        </w:r>
      </w:ins>
      <w:r>
        <w:t>Another historical perspective on this topic comes from one of the same authors</w:t>
      </w:r>
      <w:ins w:id="488" w:author="Allen Hoskins" w:date="2022-11-20T20:11:00Z">
        <w:r w:rsidR="00D15F12">
          <w:t>.</w:t>
        </w:r>
      </w:ins>
      <w:del w:id="489" w:author="Allen Hoskins" w:date="2022-11-20T20:11:00Z">
        <w:r w:rsidDel="00D15F12">
          <w:delText xml:space="preserve"> published whereby</w:delText>
        </w:r>
      </w:del>
      <w:r>
        <w:t xml:space="preserve"> Fried and Givoly (1982) assessed the quality of analysts' forecasts as a representation of the market expectation of earnings and compared it with other prediction models</w:t>
      </w:r>
      <w:del w:id="490" w:author="Allen Hoskins" w:date="2022-11-20T21:07:00Z">
        <w:r w:rsidDel="00030C23">
          <w:delText xml:space="preserve">.  </w:delText>
        </w:r>
      </w:del>
      <w:ins w:id="491" w:author="Allen Hoskins" w:date="2022-11-20T21:07:00Z">
        <w:r w:rsidR="00030C23">
          <w:t xml:space="preserve">. </w:t>
        </w:r>
      </w:ins>
      <w:r>
        <w:t xml:space="preserve">These researchers </w:t>
      </w:r>
      <w:del w:id="492" w:author="Allen Hoskins" w:date="2022-11-20T20:11:00Z">
        <w:r w:rsidDel="00D15F12">
          <w:delText xml:space="preserve">suggested </w:delText>
        </w:r>
      </w:del>
      <w:ins w:id="493" w:author="Allen Hoskins" w:date="2022-11-20T20:11:00Z">
        <w:r w:rsidR="00D15F12">
          <w:t>suggest</w:t>
        </w:r>
      </w:ins>
      <w:ins w:id="494" w:author="Allen Hoskins" w:date="2022-11-20T20:12:00Z">
        <w:r w:rsidR="00D15F12">
          <w:t>ed</w:t>
        </w:r>
      </w:ins>
      <w:ins w:id="495" w:author="Allen Hoskins" w:date="2022-11-20T20:11:00Z">
        <w:r w:rsidR="00D15F12">
          <w:t xml:space="preserve"> </w:t>
        </w:r>
      </w:ins>
      <w:r>
        <w:t>that analysts' forecasts provide a better surrogate for market expectations than forecasts generated by time-series models. The study</w:t>
      </w:r>
      <w:ins w:id="496" w:author="Allen Hoskins" w:date="2022-11-20T20:11:00Z">
        <w:r w:rsidR="00D15F12">
          <w:t xml:space="preserve"> </w:t>
        </w:r>
      </w:ins>
      <w:del w:id="497" w:author="Allen Hoskins" w:date="2022-11-20T20:11:00Z">
        <w:r w:rsidDel="00D15F12">
          <w:delText xml:space="preserve"> also </w:delText>
        </w:r>
      </w:del>
      <w:r>
        <w:t>identifie</w:t>
      </w:r>
      <w:ins w:id="498" w:author="Allen Hoskins" w:date="2022-11-20T20:12:00Z">
        <w:r w:rsidR="00D15F12">
          <w:t>d</w:t>
        </w:r>
      </w:ins>
      <w:del w:id="499" w:author="Allen Hoskins" w:date="2022-11-20T20:12:00Z">
        <w:r w:rsidDel="00D15F12">
          <w:delText>s</w:delText>
        </w:r>
      </w:del>
      <w:r>
        <w:t xml:space="preserve"> factors that might contribute to the performance of financial analysts' forecasts</w:t>
      </w:r>
      <w:del w:id="500" w:author="Allen Hoskins" w:date="2022-11-20T21:07:00Z">
        <w:r w:rsidDel="00030C23">
          <w:delText xml:space="preserve">.  </w:delText>
        </w:r>
      </w:del>
      <w:ins w:id="501" w:author="Allen Hoskins" w:date="2022-11-20T21:07:00Z">
        <w:r w:rsidR="00030C23">
          <w:t xml:space="preserve">. </w:t>
        </w:r>
      </w:ins>
      <w:del w:id="502" w:author="Allen Hoskins" w:date="2022-11-20T20:12:00Z">
        <w:r w:rsidDel="00D15F12">
          <w:delText>This research</w:delText>
        </w:r>
      </w:del>
      <w:ins w:id="503" w:author="Allen Hoskins" w:date="2022-11-20T20:12:00Z">
        <w:r w:rsidR="00D15F12">
          <w:t>It also</w:t>
        </w:r>
      </w:ins>
      <w:r>
        <w:t xml:space="preserve"> </w:t>
      </w:r>
      <w:del w:id="504" w:author="Allen Hoskins" w:date="2022-11-20T20:12:00Z">
        <w:r w:rsidDel="00D15F12">
          <w:delText xml:space="preserve">also </w:delText>
        </w:r>
      </w:del>
      <w:r>
        <w:t>provides a historical perspective on the concept of crowdsourcing for information</w:t>
      </w:r>
      <w:ins w:id="505" w:author="Allen Hoskins" w:date="2022-11-20T20:13:00Z">
        <w:r w:rsidR="00D15F12">
          <w:t>,</w:t>
        </w:r>
      </w:ins>
      <w:r>
        <w:t xml:space="preserve"> as they assessed the use of analyst forecasts as surrogates for the market's expectation of future earnings</w:t>
      </w:r>
      <w:del w:id="506" w:author="Allen Hoskins" w:date="2022-11-20T21:07:00Z">
        <w:r w:rsidDel="00030C23">
          <w:delText xml:space="preserve">.  </w:delText>
        </w:r>
      </w:del>
      <w:ins w:id="507" w:author="Allen Hoskins" w:date="2022-11-20T21:07:00Z">
        <w:r w:rsidR="00030C23">
          <w:t xml:space="preserve">. </w:t>
        </w:r>
      </w:ins>
      <w:r>
        <w:t>Not only are the revisions of analysts potentially powerful</w:t>
      </w:r>
      <w:ins w:id="508" w:author="Allen Hoskins" w:date="2022-11-20T20:13:00Z">
        <w:r w:rsidR="0001301D">
          <w:t>,</w:t>
        </w:r>
      </w:ins>
      <w:r>
        <w:t xml:space="preserve"> but the consistency and stability of such metrics may be informative as well</w:t>
      </w:r>
      <w:del w:id="509" w:author="Allen Hoskins" w:date="2022-11-20T21:07:00Z">
        <w:r w:rsidDel="00030C23">
          <w:delText xml:space="preserve">.  </w:delText>
        </w:r>
      </w:del>
      <w:ins w:id="510" w:author="Allen Hoskins" w:date="2022-11-20T21:07:00Z">
        <w:r w:rsidR="00030C23">
          <w:t xml:space="preserve">. </w:t>
        </w:r>
      </w:ins>
      <w:r>
        <w:t>Li (2021) also studied this topic and suggested the consistency of estimates and revisions contains informational value</w:t>
      </w:r>
      <w:r w:rsidR="00674E5D">
        <w:t xml:space="preserve"> to invest</w:t>
      </w:r>
      <w:r w:rsidR="00F11914">
        <w:t>ors when comparing stocks to each other</w:t>
      </w:r>
      <w:del w:id="511" w:author="Allen Hoskins" w:date="2022-11-20T21:07:00Z">
        <w:r w:rsidDel="00030C23">
          <w:delText xml:space="preserve">.  </w:delText>
        </w:r>
      </w:del>
      <w:ins w:id="512" w:author="Allen Hoskins" w:date="2022-11-20T21:07:00Z">
        <w:r w:rsidR="00030C23">
          <w:t xml:space="preserve">. </w:t>
        </w:r>
      </w:ins>
    </w:p>
    <w:p w14:paraId="6A4727E5" w14:textId="6A871522" w:rsidR="00A964FF" w:rsidRPr="00A964FF" w:rsidRDefault="00A136E6" w:rsidP="00A964FF">
      <w:pPr>
        <w:rPr>
          <w:ins w:id="513" w:author="Allen Hoskins" w:date="2022-11-20T20:15:00Z"/>
        </w:rPr>
      </w:pPr>
      <w:r>
        <w:t>The underlying premise as to why analyst forecasts provide potential value to investors is a debated matter</w:t>
      </w:r>
      <w:del w:id="514" w:author="Allen Hoskins" w:date="2022-11-20T21:07:00Z">
        <w:r w:rsidDel="00030C23">
          <w:delText xml:space="preserve">.  </w:delText>
        </w:r>
      </w:del>
      <w:ins w:id="515" w:author="Allen Hoskins" w:date="2022-11-20T21:07:00Z">
        <w:r w:rsidR="00030C23">
          <w:t xml:space="preserve">. </w:t>
        </w:r>
      </w:ins>
      <w:r>
        <w:t>Possibilities include the fact that they get much of their information from company management</w:t>
      </w:r>
      <w:ins w:id="516" w:author="Allen Hoskins" w:date="2022-11-20T20:13:00Z">
        <w:r w:rsidR="0001301D">
          <w:t>,</w:t>
        </w:r>
      </w:ins>
      <w:r>
        <w:t xml:space="preserve"> which has deep insights, as well as social behaviors in the form of herding</w:t>
      </w:r>
      <w:del w:id="517" w:author="Allen Hoskins" w:date="2022-11-20T21:07:00Z">
        <w:r w:rsidDel="00030C23">
          <w:delText xml:space="preserve">.  </w:delText>
        </w:r>
      </w:del>
      <w:ins w:id="518" w:author="Allen Hoskins" w:date="2022-11-20T21:07:00Z">
        <w:r w:rsidR="00030C23">
          <w:t xml:space="preserve">. </w:t>
        </w:r>
      </w:ins>
      <w:proofErr w:type="spellStart"/>
      <w:r>
        <w:t>Raafat</w:t>
      </w:r>
      <w:proofErr w:type="spellEnd"/>
      <w:r>
        <w:t xml:space="preserve"> et al</w:t>
      </w:r>
      <w:r w:rsidR="00802098">
        <w:t>.</w:t>
      </w:r>
      <w:r>
        <w:t xml:space="preserve"> (2009) addressed the social behavior of herding and how its application can be generally applied</w:t>
      </w:r>
      <w:del w:id="519" w:author="Allen Hoskins" w:date="2022-11-20T21:07:00Z">
        <w:r w:rsidDel="00030C23">
          <w:delText xml:space="preserve">.  </w:delText>
        </w:r>
      </w:del>
      <w:ins w:id="520" w:author="Allen Hoskins" w:date="2022-11-20T21:07:00Z">
        <w:r w:rsidR="00030C23">
          <w:t xml:space="preserve">. </w:t>
        </w:r>
      </w:ins>
      <w:r>
        <w:t>The authors also address the mechanisms of transmission as well as the patterns of connection between herding agents</w:t>
      </w:r>
      <w:ins w:id="521" w:author="Allen Hoskins" w:date="2022-11-20T20:13:00Z">
        <w:r w:rsidR="0001301D">
          <w:t xml:space="preserve"> and their effects on the revision patterns of analysts.</w:t>
        </w:r>
      </w:ins>
      <w:del w:id="522" w:author="Allen Hoskins" w:date="2022-11-20T20:13:00Z">
        <w:r w:rsidDel="0001301D">
          <w:delText xml:space="preserve">. </w:delText>
        </w:r>
      </w:del>
      <w:r>
        <w:t xml:space="preserve"> </w:t>
      </w:r>
      <w:del w:id="523" w:author="Allen Hoskins" w:date="2022-11-20T20:13:00Z">
        <w:r w:rsidDel="0001301D">
          <w:delText xml:space="preserve">Herding and the study of social behavior are deemed to be intriguing and align with this study and the use of crowdsourcing in the form of studying the revision patterns of analysts to garner insights into a given </w:delText>
        </w:r>
        <w:r w:rsidR="00A362B2" w:rsidDel="0001301D">
          <w:delText>stock</w:delText>
        </w:r>
        <w:r w:rsidDel="0001301D">
          <w:delText xml:space="preserve"> relative to others.  </w:delText>
        </w:r>
      </w:del>
      <w:r>
        <w:t>On this topic, Welch (2000) further expounded as he sought to show that the buy or sell recommendations of security analysts have</w:t>
      </w:r>
      <w:del w:id="524" w:author="Allen Hoskins" w:date="2022-11-20T20:14:00Z">
        <w:r w:rsidDel="0001301D">
          <w:delText xml:space="preserve"> a</w:delText>
        </w:r>
      </w:del>
      <w:r>
        <w:t xml:space="preserve"> positive effect</w:t>
      </w:r>
      <w:ins w:id="525" w:author="Allen Hoskins" w:date="2022-11-20T20:14:00Z">
        <w:r w:rsidR="0001301D">
          <w:t>s</w:t>
        </w:r>
      </w:ins>
      <w:r>
        <w:t xml:space="preserve"> on the recommendations of the next two analysts. </w:t>
      </w:r>
      <w:r>
        <w:lastRenderedPageBreak/>
        <w:t>This influence can be linked to short-term information in the most recent revisions</w:t>
      </w:r>
      <w:del w:id="526" w:author="Allen Hoskins" w:date="2022-11-20T21:07:00Z">
        <w:r w:rsidDel="00030C23">
          <w:delText xml:space="preserve">.  </w:delText>
        </w:r>
      </w:del>
      <w:ins w:id="527" w:author="Allen Hoskins" w:date="2022-11-20T21:07:00Z">
        <w:r w:rsidR="00030C23">
          <w:t xml:space="preserve">. </w:t>
        </w:r>
      </w:ins>
      <w:r>
        <w:t>This research indicates the potential for consensus herding consistent with models in which analysts herd based on little information.</w:t>
      </w:r>
      <w:del w:id="528" w:author="Allen Hoskins" w:date="2022-11-20T20:14:00Z">
        <w:r w:rsidDel="00A964FF">
          <w:delText xml:space="preserve">  </w:delText>
        </w:r>
      </w:del>
      <w:r>
        <w:t xml:space="preserve"> Additionally, Durand et al</w:t>
      </w:r>
      <w:r w:rsidR="00802098">
        <w:t>.</w:t>
      </w:r>
      <w:r>
        <w:t xml:space="preserve"> (2014) analyzed the potential for behavioral bias </w:t>
      </w:r>
      <w:del w:id="529" w:author="Allen Hoskins" w:date="2022-11-20T20:14:00Z">
        <w:r w:rsidDel="0001301D">
          <w:delText xml:space="preserve">amongst </w:delText>
        </w:r>
      </w:del>
      <w:ins w:id="530" w:author="Allen Hoskins" w:date="2022-11-20T20:14:00Z">
        <w:r w:rsidR="0001301D">
          <w:t>among</w:t>
        </w:r>
        <w:r w:rsidR="0001301D">
          <w:t xml:space="preserve"> </w:t>
        </w:r>
      </w:ins>
      <w:r>
        <w:t>analysts as they tend to move away from the prevailing consensus as their confidence increases</w:t>
      </w:r>
      <w:ins w:id="531" w:author="Allen Hoskins" w:date="2022-11-20T20:14:00Z">
        <w:r w:rsidR="0001301D">
          <w:t xml:space="preserve"> over time</w:t>
        </w:r>
      </w:ins>
      <w:r>
        <w:t>.</w:t>
      </w:r>
      <w:del w:id="532" w:author="Allen Hoskins" w:date="2022-11-20T20:14:00Z">
        <w:r w:rsidDel="00A964FF">
          <w:delText xml:space="preserve"> </w:delText>
        </w:r>
      </w:del>
      <w:r>
        <w:t xml:space="preserve"> </w:t>
      </w:r>
      <w:ins w:id="533" w:author="Allen Hoskins" w:date="2022-11-20T20:15:00Z">
        <w:r w:rsidR="00A964FF" w:rsidRPr="00A964FF">
          <w:t>The researchers suggest that sell-side analysts perform an economically useful service by providing information to the market which is not believed to be perfectly informationally efficient</w:t>
        </w:r>
      </w:ins>
      <w:ins w:id="534" w:author="Allen Hoskins" w:date="2022-11-20T21:07:00Z">
        <w:r w:rsidR="00030C23">
          <w:t xml:space="preserve">. </w:t>
        </w:r>
      </w:ins>
      <w:ins w:id="535" w:author="Allen Hoskins" w:date="2022-11-20T20:15:00Z">
        <w:r w:rsidR="00A964FF" w:rsidRPr="00A964FF">
          <w:t>Herding is also economically rational given analysts' career concerns, as being wrong when everyone else is wrong is preferable to being wrong on one’s own</w:t>
        </w:r>
      </w:ins>
      <w:ins w:id="536" w:author="Allen Hoskins" w:date="2022-11-20T21:07:00Z">
        <w:r w:rsidR="00030C23">
          <w:t xml:space="preserve">. </w:t>
        </w:r>
      </w:ins>
      <w:ins w:id="537" w:author="Allen Hoskins" w:date="2022-11-20T20:15:00Z">
        <w:r w:rsidR="00A964FF" w:rsidRPr="00A964FF">
          <w:t>This research supports the notion that sell-side analysts should be studied as a group rather than as specific individuals</w:t>
        </w:r>
      </w:ins>
      <w:ins w:id="538" w:author="Allen Hoskins" w:date="2022-11-20T21:07:00Z">
        <w:r w:rsidR="00030C23">
          <w:t xml:space="preserve">. </w:t>
        </w:r>
      </w:ins>
      <w:ins w:id="539" w:author="Allen Hoskins" w:date="2022-11-20T20:15:00Z">
        <w:r w:rsidR="00A964FF" w:rsidRPr="00A964FF">
          <w:t>Also, this research is premised on analyzing sell-side analyst estimates rather than their buy and sell recommendations and ratings, which are believed to be more influenced by the aforementioned herding mechanisms, pressures, and biases.</w:t>
        </w:r>
      </w:ins>
    </w:p>
    <w:p w14:paraId="704CD362" w14:textId="46D26EE8" w:rsidR="00635D45" w:rsidRPr="00A964FF" w:rsidDel="00A964FF" w:rsidRDefault="00A136E6" w:rsidP="00A964FF">
      <w:pPr>
        <w:pStyle w:val="heading20"/>
        <w:rPr>
          <w:del w:id="540" w:author="Allen Hoskins" w:date="2022-11-20T20:15:00Z"/>
        </w:rPr>
      </w:pPr>
      <w:del w:id="541" w:author="Allen Hoskins" w:date="2022-11-20T20:15:00Z">
        <w:r w:rsidRPr="00A964FF" w:rsidDel="00A964FF">
          <w:delText>The researchers suggest that sell-side analysts perform an economically useful service by providing information to the market which is not believed to be perfectly informationally efficient.  Herding is also economically rational given analysts' career concerns as being wrong when everyone else is wrong is preferable to being wrong on your own.  This research supports the notion that sell-side analysts perform a useful service to the marketplace and one should study them as a group rather than as</w:delText>
        </w:r>
        <w:r w:rsidR="00A34F1C" w:rsidRPr="00A964FF" w:rsidDel="00A964FF">
          <w:delText xml:space="preserve"> specific</w:delText>
        </w:r>
        <w:r w:rsidRPr="00A964FF" w:rsidDel="00A964FF">
          <w:delText xml:space="preserve"> individuals.</w:delText>
        </w:r>
        <w:r w:rsidR="00EE00A2" w:rsidRPr="00A964FF" w:rsidDel="00A964FF">
          <w:delText xml:space="preserve">  Also, this research is premised on analyz</w:delText>
        </w:r>
        <w:r w:rsidR="00FB636E" w:rsidRPr="00A964FF" w:rsidDel="00A964FF">
          <w:delText>ing sell-side analyst estimates rather than their buy and sell recommendations and ratings</w:delText>
        </w:r>
        <w:r w:rsidR="00525EA2" w:rsidRPr="00A964FF" w:rsidDel="00A964FF">
          <w:delText xml:space="preserve"> which are believed to be more influenced by</w:delText>
        </w:r>
        <w:r w:rsidR="00096777" w:rsidRPr="00A964FF" w:rsidDel="00A964FF">
          <w:delText xml:space="preserve"> </w:delText>
        </w:r>
        <w:r w:rsidR="001E2AB3" w:rsidRPr="00A964FF" w:rsidDel="00A964FF">
          <w:delText>the aforementioned herding mechanisms</w:delText>
        </w:r>
        <w:r w:rsidR="00B02543" w:rsidRPr="00A964FF" w:rsidDel="00A964FF">
          <w:delText xml:space="preserve">, </w:delText>
        </w:r>
        <w:r w:rsidR="001E2AB3" w:rsidRPr="00A964FF" w:rsidDel="00A964FF">
          <w:delText>pressures</w:delText>
        </w:r>
        <w:r w:rsidR="00B02543" w:rsidRPr="00A964FF" w:rsidDel="00A964FF">
          <w:delText>, and biases</w:delText>
        </w:r>
        <w:r w:rsidR="001E2AB3" w:rsidRPr="00A964FF" w:rsidDel="00A964FF">
          <w:delText>.</w:delText>
        </w:r>
      </w:del>
    </w:p>
    <w:p w14:paraId="2B709792" w14:textId="74606A5A" w:rsidR="009D36E0" w:rsidRPr="009A3755" w:rsidRDefault="00A136E6" w:rsidP="00A964FF">
      <w:pPr>
        <w:pStyle w:val="heading20"/>
      </w:pPr>
      <w:r>
        <w:t>2</w:t>
      </w:r>
      <w:r w:rsidRPr="009A3755">
        <w:t>.</w:t>
      </w:r>
      <w:r w:rsidR="001536B9">
        <w:t>6</w:t>
      </w:r>
      <w:r w:rsidRPr="009A3755">
        <w:t xml:space="preserve">   </w:t>
      </w:r>
      <w:r>
        <w:t>Momentum Investing</w:t>
      </w:r>
    </w:p>
    <w:p w14:paraId="19738E3D" w14:textId="6EBE1F16" w:rsidR="009D36E0" w:rsidRDefault="00A136E6" w:rsidP="009D36E0">
      <w:r>
        <w:t>Price momentum in the stock market is a phenomenon that has been discussed and studied for many decades</w:t>
      </w:r>
      <w:del w:id="542" w:author="Allen Hoskins" w:date="2022-11-20T21:07:00Z">
        <w:r w:rsidDel="00030C23">
          <w:delText xml:space="preserve">.  </w:delText>
        </w:r>
      </w:del>
      <w:ins w:id="543" w:author="Allen Hoskins" w:date="2022-11-20T21:07:00Z">
        <w:r w:rsidR="00030C23">
          <w:t xml:space="preserve">. </w:t>
        </w:r>
      </w:ins>
      <w:r w:rsidR="002D7EEA">
        <w:t xml:space="preserve">Broadly speaking, momentum </w:t>
      </w:r>
      <w:r w:rsidR="00895ECB">
        <w:t xml:space="preserve">is based on the theory that stocks that have been performing well </w:t>
      </w:r>
      <w:r w:rsidR="00BA1EBD">
        <w:t>during a certain time period</w:t>
      </w:r>
      <w:r w:rsidR="000A0CBA">
        <w:t xml:space="preserve"> will continue to do so</w:t>
      </w:r>
      <w:del w:id="544" w:author="Allen Hoskins" w:date="2022-11-20T21:07:00Z">
        <w:r w:rsidR="000A0CBA" w:rsidDel="00030C23">
          <w:delText xml:space="preserve">.  </w:delText>
        </w:r>
      </w:del>
      <w:ins w:id="545" w:author="Allen Hoskins" w:date="2022-11-20T21:07:00Z">
        <w:r w:rsidR="00030C23">
          <w:t xml:space="preserve">. </w:t>
        </w:r>
      </w:ins>
      <w:r>
        <w:t xml:space="preserve">This phenomenon can be viewed as another </w:t>
      </w:r>
      <w:del w:id="546" w:author="Allen Hoskins" w:date="2022-11-20T20:16:00Z">
        <w:r w:rsidDel="00D44C24">
          <w:delText xml:space="preserve">means </w:delText>
        </w:r>
      </w:del>
      <w:ins w:id="547" w:author="Allen Hoskins" w:date="2022-11-20T20:16:00Z">
        <w:r w:rsidR="00D44C24">
          <w:t>form</w:t>
        </w:r>
        <w:r w:rsidR="00D44C24">
          <w:t xml:space="preserve"> </w:t>
        </w:r>
      </w:ins>
      <w:r>
        <w:t>of crowdsourcing</w:t>
      </w:r>
      <w:ins w:id="548" w:author="Allen Hoskins" w:date="2022-11-20T20:16:00Z">
        <w:r w:rsidR="00D44C24">
          <w:t>,</w:t>
        </w:r>
      </w:ins>
      <w:r>
        <w:t xml:space="preserve"> as such trends can be described to represent the collective opinion of marketplace participants</w:t>
      </w:r>
      <w:del w:id="549" w:author="Allen Hoskins" w:date="2022-11-20T21:07:00Z">
        <w:r w:rsidDel="00030C23">
          <w:delText xml:space="preserve">.  </w:delText>
        </w:r>
      </w:del>
      <w:ins w:id="550" w:author="Allen Hoskins" w:date="2022-11-20T21:07:00Z">
        <w:r w:rsidR="00030C23">
          <w:t xml:space="preserve">. </w:t>
        </w:r>
      </w:ins>
      <w:r>
        <w:t>Though many investors utilize such metrics and tools, their underlying calculation and application are far from standardized nor agreed upon by many</w:t>
      </w:r>
      <w:ins w:id="551" w:author="Allen Hoskins" w:date="2022-11-20T20:16:00Z">
        <w:r w:rsidR="00D44C24">
          <w:t>,</w:t>
        </w:r>
      </w:ins>
      <w:r>
        <w:t xml:space="preserve"> which support</w:t>
      </w:r>
      <w:ins w:id="552" w:author="Allen Hoskins" w:date="2022-11-20T20:16:00Z">
        <w:r w:rsidR="00D44C24">
          <w:t>s</w:t>
        </w:r>
      </w:ins>
      <w:r>
        <w:t xml:space="preserve"> the notion that </w:t>
      </w:r>
      <w:del w:id="553" w:author="Allen Hoskins" w:date="2022-11-20T20:16:00Z">
        <w:r w:rsidDel="00D44C24">
          <w:delText xml:space="preserve">it </w:delText>
        </w:r>
      </w:del>
      <w:ins w:id="554" w:author="Allen Hoskins" w:date="2022-11-20T20:16:00Z">
        <w:r w:rsidR="00D44C24">
          <w:t>they</w:t>
        </w:r>
        <w:r w:rsidR="00D44C24">
          <w:t xml:space="preserve"> </w:t>
        </w:r>
      </w:ins>
      <w:r>
        <w:t>may still be exploitable depending on how one defines and utilizes such information</w:t>
      </w:r>
      <w:del w:id="555" w:author="Allen Hoskins" w:date="2022-11-20T21:07:00Z">
        <w:r w:rsidDel="00030C23">
          <w:delText xml:space="preserve">.  </w:delText>
        </w:r>
      </w:del>
      <w:ins w:id="556" w:author="Allen Hoskins" w:date="2022-11-20T21:07:00Z">
        <w:r w:rsidR="00030C23">
          <w:t xml:space="preserve">. </w:t>
        </w:r>
      </w:ins>
      <w:r>
        <w:t>Chan et al. (1995) researched the topic of relating the predictability of future returns from past returns to the market's underreaction to information</w:t>
      </w:r>
      <w:ins w:id="557" w:author="Allen Hoskins" w:date="2022-11-20T20:16:00Z">
        <w:r w:rsidR="00D44C24">
          <w:t>. They use</w:t>
        </w:r>
      </w:ins>
      <w:ins w:id="558" w:author="Allen Hoskins" w:date="2022-11-20T20:17:00Z">
        <w:r w:rsidR="00D44C24">
          <w:t>d</w:t>
        </w:r>
      </w:ins>
      <w:del w:id="559" w:author="Allen Hoskins" w:date="2022-11-20T20:16:00Z">
        <w:r w:rsidDel="00D44C24">
          <w:delText>,</w:delText>
        </w:r>
      </w:del>
      <w:r>
        <w:t xml:space="preserve"> </w:t>
      </w:r>
      <w:del w:id="560" w:author="Allen Hoskins" w:date="2022-11-20T20:17:00Z">
        <w:r w:rsidDel="00D44C24">
          <w:delText xml:space="preserve">with </w:delText>
        </w:r>
      </w:del>
      <w:r>
        <w:t>a particular focus on past earnings news</w:t>
      </w:r>
      <w:del w:id="561" w:author="Allen Hoskins" w:date="2022-11-20T21:07:00Z">
        <w:r w:rsidDel="00030C23">
          <w:delText xml:space="preserve">.  </w:delText>
        </w:r>
      </w:del>
      <w:ins w:id="562" w:author="Allen Hoskins" w:date="2022-11-20T21:07:00Z">
        <w:r w:rsidR="00030C23">
          <w:t xml:space="preserve">. </w:t>
        </w:r>
      </w:ins>
      <w:r>
        <w:t>The researchers concluded that past returns and past earnings surprises each have predictive power on future returns after controlling for the other, which supports the inclusion of momentum and price trend information in this analysis</w:t>
      </w:r>
      <w:del w:id="563" w:author="Allen Hoskins" w:date="2022-11-20T21:07:00Z">
        <w:r w:rsidDel="00030C23">
          <w:delText xml:space="preserve">.  </w:delText>
        </w:r>
      </w:del>
      <w:ins w:id="564" w:author="Allen Hoskins" w:date="2022-11-20T21:07:00Z">
        <w:r w:rsidR="00030C23">
          <w:t xml:space="preserve">. </w:t>
        </w:r>
      </w:ins>
      <w:r>
        <w:t>Additionally, research was conducted by Low and Tan (2016) to assess the extent to which sell-side equity analysts can facilitate market efficiency</w:t>
      </w:r>
      <w:del w:id="565" w:author="Allen Hoskins" w:date="2022-11-20T21:07:00Z">
        <w:r w:rsidDel="00030C23">
          <w:delText xml:space="preserve">.  </w:delText>
        </w:r>
      </w:del>
      <w:ins w:id="566" w:author="Allen Hoskins" w:date="2022-11-20T21:07:00Z">
        <w:r w:rsidR="00030C23">
          <w:t xml:space="preserve">. </w:t>
        </w:r>
      </w:ins>
      <w:r>
        <w:t xml:space="preserve">Their study finds that analysts can provide value-relevant signals to investors by </w:t>
      </w:r>
      <w:del w:id="567" w:author="Allen Hoskins" w:date="2022-11-20T20:17:00Z">
        <w:r w:rsidDel="00D44C24">
          <w:delText>picking up on</w:delText>
        </w:r>
      </w:del>
      <w:ins w:id="568" w:author="Allen Hoskins" w:date="2022-11-20T20:17:00Z">
        <w:r w:rsidR="00D44C24">
          <w:t>identifying</w:t>
        </w:r>
      </w:ins>
      <w:r>
        <w:t xml:space="preserve"> indicators of momentum</w:t>
      </w:r>
      <w:del w:id="569" w:author="Allen Hoskins" w:date="2022-11-20T21:07:00Z">
        <w:r w:rsidDel="00030C23">
          <w:delText xml:space="preserve">.  </w:delText>
        </w:r>
      </w:del>
      <w:ins w:id="570" w:author="Allen Hoskins" w:date="2022-11-20T21:07:00Z">
        <w:r w:rsidR="00030C23">
          <w:t xml:space="preserve">. </w:t>
        </w:r>
      </w:ins>
      <w:r>
        <w:t>The researchers suggest that the ability to identify under or over-valued stocks by analysts as information intermediaries is important in the price-continuation momentum effect</w:t>
      </w:r>
      <w:del w:id="571" w:author="Allen Hoskins" w:date="2022-11-20T21:07:00Z">
        <w:r w:rsidDel="00030C23">
          <w:delText xml:space="preserve">.  </w:delText>
        </w:r>
      </w:del>
      <w:ins w:id="572" w:author="Allen Hoskins" w:date="2022-11-20T21:07:00Z">
        <w:r w:rsidR="00030C23">
          <w:t xml:space="preserve">. </w:t>
        </w:r>
      </w:ins>
      <w:r>
        <w:t>This paper supports the notion of momentum in the markets as well as the value-relevant signals provided to the marketplace by the actions of sell-side analysts.</w:t>
      </w:r>
    </w:p>
    <w:p w14:paraId="26FFB8F7" w14:textId="38F0E7BE" w:rsidR="001C6A7C" w:rsidRDefault="00A136E6" w:rsidP="00AA44F7">
      <w:r>
        <w:t>Not only is the topic of momentum not standardized</w:t>
      </w:r>
      <w:ins w:id="573" w:author="Allen Hoskins" w:date="2022-11-20T20:17:00Z">
        <w:r w:rsidR="00D44C24">
          <w:t>,</w:t>
        </w:r>
      </w:ins>
      <w:r>
        <w:t xml:space="preserve"> but it also is often misunderstood</w:t>
      </w:r>
      <w:del w:id="574" w:author="Allen Hoskins" w:date="2022-11-20T21:07:00Z">
        <w:r w:rsidDel="00030C23">
          <w:delText xml:space="preserve">.  </w:delText>
        </w:r>
      </w:del>
      <w:ins w:id="575" w:author="Allen Hoskins" w:date="2022-11-20T21:07:00Z">
        <w:r w:rsidR="00030C23">
          <w:t xml:space="preserve">. </w:t>
        </w:r>
      </w:ins>
      <w:proofErr w:type="spellStart"/>
      <w:r w:rsidR="006B3A73">
        <w:t>Asness</w:t>
      </w:r>
      <w:proofErr w:type="spellEnd"/>
      <w:r w:rsidR="006B3A73">
        <w:t>, et al. (</w:t>
      </w:r>
      <w:r w:rsidR="00974D5A">
        <w:t xml:space="preserve">2014) addressed this in their research titled, “Fact, Fiction and Momentum Investing.”  </w:t>
      </w:r>
      <w:r w:rsidR="00CA6DD7">
        <w:t>One myth addressed in this study was that momentum cannot be captured by long-only investors</w:t>
      </w:r>
      <w:ins w:id="576" w:author="Allen Hoskins" w:date="2022-11-20T20:17:00Z">
        <w:r w:rsidR="00D44C24">
          <w:t>,</w:t>
        </w:r>
      </w:ins>
      <w:r w:rsidR="00CA6DD7">
        <w:t xml:space="preserve"> because momentum can be exploited only on the short side [</w:t>
      </w:r>
      <w:r w:rsidR="007F644B">
        <w:t>24</w:t>
      </w:r>
      <w:r w:rsidR="00CA6DD7">
        <w:t>]</w:t>
      </w:r>
      <w:del w:id="577" w:author="Allen Hoskins" w:date="2022-11-20T21:07:00Z">
        <w:r w:rsidR="00CA6DD7" w:rsidDel="00030C23">
          <w:delText xml:space="preserve">.  </w:delText>
        </w:r>
      </w:del>
      <w:ins w:id="578" w:author="Allen Hoskins" w:date="2022-11-20T21:07:00Z">
        <w:r w:rsidR="00030C23">
          <w:t xml:space="preserve">. </w:t>
        </w:r>
      </w:ins>
      <w:r w:rsidR="00CA6DD7">
        <w:t>On a risk-adjusted return basis, this study found such claims to be untrue and actually found the long side to have higher returns</w:t>
      </w:r>
      <w:del w:id="579" w:author="Allen Hoskins" w:date="2022-11-20T21:07:00Z">
        <w:r w:rsidR="00CA6DD7" w:rsidDel="00030C23">
          <w:delText xml:space="preserve">.  </w:delText>
        </w:r>
      </w:del>
      <w:ins w:id="580" w:author="Allen Hoskins" w:date="2022-11-20T21:07:00Z">
        <w:r w:rsidR="00030C23">
          <w:t xml:space="preserve">. </w:t>
        </w:r>
      </w:ins>
      <w:r w:rsidR="00CA6DD7">
        <w:t>Another myth addressed</w:t>
      </w:r>
      <w:r w:rsidR="00842E75">
        <w:t xml:space="preserve"> was that momentum is much stronger among small-cap stocks than large-cap stocks</w:t>
      </w:r>
      <w:del w:id="581" w:author="Allen Hoskins" w:date="2022-11-20T21:07:00Z">
        <w:r w:rsidR="00842E75" w:rsidDel="00030C23">
          <w:delText xml:space="preserve">.  </w:delText>
        </w:r>
      </w:del>
      <w:ins w:id="582" w:author="Allen Hoskins" w:date="2022-11-20T21:07:00Z">
        <w:r w:rsidR="00030C23">
          <w:t xml:space="preserve">. </w:t>
        </w:r>
      </w:ins>
      <w:r w:rsidR="005918D1">
        <w:t>Again</w:t>
      </w:r>
      <w:ins w:id="583" w:author="Allen Hoskins" w:date="2022-11-20T20:18:00Z">
        <w:r w:rsidR="00D44C24">
          <w:t>,</w:t>
        </w:r>
      </w:ins>
      <w:r w:rsidR="005918D1">
        <w:t xml:space="preserve"> this study found such claims to be false based on </w:t>
      </w:r>
      <w:r w:rsidR="00AC50CE">
        <w:t>risk-</w:t>
      </w:r>
      <w:r w:rsidR="00AC50CE">
        <w:lastRenderedPageBreak/>
        <w:t xml:space="preserve">adjusted </w:t>
      </w:r>
      <w:r w:rsidR="005918D1">
        <w:t>returns of varied time periods.</w:t>
      </w:r>
      <w:ins w:id="584" w:author="Allen Hoskins" w:date="2022-11-20T20:18:00Z">
        <w:r w:rsidR="00D44C24">
          <w:t xml:space="preserve"> </w:t>
        </w:r>
      </w:ins>
      <w:del w:id="585" w:author="Allen Hoskins" w:date="2022-11-20T20:18:00Z">
        <w:r w:rsidR="00EE0C5D" w:rsidDel="00D44C24">
          <w:delText xml:space="preserve">  </w:delText>
        </w:r>
      </w:del>
      <w:ins w:id="586" w:author="Allen Hoskins" w:date="2022-11-20T20:18:00Z">
        <w:r w:rsidR="00D44C24" w:rsidRPr="00D44C24">
          <w:rPr>
            <w:rPrChange w:id="587" w:author="Allen Hoskins" w:date="2022-11-20T20:18:00Z">
              <w:rPr>
                <w:highlight w:val="yellow"/>
              </w:rPr>
            </w:rPrChange>
          </w:rPr>
          <w:t>Other myths this study sought to debunk included that there is no theory behind momentum, momentum is too volatile to rely on, one should be particularly worried about momentum’s returns disappearing, and momentum is best used with screens rather than as a direct factor</w:t>
        </w:r>
      </w:ins>
      <w:del w:id="588" w:author="Allen Hoskins" w:date="2022-11-20T20:18:00Z">
        <w:r w:rsidR="00EE0C5D" w:rsidRPr="00D44C24" w:rsidDel="00D44C24">
          <w:delText xml:space="preserve">Other myths </w:delText>
        </w:r>
        <w:r w:rsidR="00541888" w:rsidRPr="00D44C24" w:rsidDel="00D44C24">
          <w:delText xml:space="preserve">this study sought to debunk included the following:  there is no theory behind momentum, </w:delText>
        </w:r>
        <w:r w:rsidR="00092DDA" w:rsidRPr="00D44C24" w:rsidDel="00D44C24">
          <w:delText>momentum is too volatile to rely o</w:delText>
        </w:r>
        <w:r w:rsidR="00D24CE2" w:rsidRPr="00D44C24" w:rsidDel="00D44C24">
          <w:delText>n, one should be particularly worried about momentum’s returns disappearing and momen</w:delText>
        </w:r>
        <w:r w:rsidR="00131E42" w:rsidRPr="00D44C24" w:rsidDel="00D44C24">
          <w:delText>tum is best used with screens rather than as a direct factor</w:delText>
        </w:r>
      </w:del>
      <w:del w:id="589" w:author="Allen Hoskins" w:date="2022-11-20T21:07:00Z">
        <w:r w:rsidR="00131E42" w:rsidRPr="00D44C24" w:rsidDel="00030C23">
          <w:delText>.</w:delText>
        </w:r>
        <w:r w:rsidR="00131E42" w:rsidDel="00030C23">
          <w:delText xml:space="preserve">  </w:delText>
        </w:r>
      </w:del>
      <w:ins w:id="590" w:author="Allen Hoskins" w:date="2022-11-20T21:07:00Z">
        <w:r w:rsidR="00030C23">
          <w:t xml:space="preserve">. </w:t>
        </w:r>
      </w:ins>
      <w:r w:rsidR="00131E42">
        <w:t xml:space="preserve">By providing evidence against these myths and thus </w:t>
      </w:r>
      <w:r w:rsidR="002B555A">
        <w:t>for using price momentum as part of one’s stock selection process, this supports the researchers</w:t>
      </w:r>
      <w:r w:rsidR="001D627A">
        <w:t>' hypothesis regarding the use of price momentum metrics in the ML modeling efforts.</w:t>
      </w:r>
      <w:r w:rsidR="00FE06E8" w:rsidRPr="009A3755">
        <w:t xml:space="preserve"> </w:t>
      </w:r>
    </w:p>
    <w:p w14:paraId="0790A0AE" w14:textId="77777777" w:rsidR="002E13DA" w:rsidRDefault="002E13DA" w:rsidP="00374057"/>
    <w:p w14:paraId="580087F7" w14:textId="77777777" w:rsidR="00D44C24" w:rsidRPr="00D44C24" w:rsidRDefault="00D44C24" w:rsidP="00D44C24">
      <w:pPr>
        <w:rPr>
          <w:ins w:id="591" w:author="Allen Hoskins" w:date="2022-11-20T20:18:00Z"/>
          <w:rPrChange w:id="592" w:author="Allen Hoskins" w:date="2022-11-20T20:19:00Z">
            <w:rPr>
              <w:ins w:id="593" w:author="Allen Hoskins" w:date="2022-11-20T20:18:00Z"/>
              <w:highlight w:val="yellow"/>
            </w:rPr>
          </w:rPrChange>
        </w:rPr>
      </w:pPr>
      <w:ins w:id="594" w:author="Allen Hoskins" w:date="2022-11-20T20:18:00Z">
        <w:r w:rsidRPr="00D44C24">
          <w:rPr>
            <w:rPrChange w:id="595" w:author="Allen Hoskins" w:date="2022-11-20T20:19:00Z">
              <w:rPr>
                <w:highlight w:val="yellow"/>
              </w:rPr>
            </w:rPrChange>
          </w:rPr>
          <w:t xml:space="preserve">Using ML, this research seeks to create tools and strategies that leverage a combination of domain knowledge, fundamental analysis, momentum, crowdsourcing, and data science methods. An inherent efficiency and competition within the market is seen by the decay in simple factor investing, thus a differentiated perspective must be taken. It is the researchers’ opinion that humans should determine the inputs to the models to leverage financial acumen and mitigate risks associated with data mining in which a strategy is derived mainly based on past results. The researchers intend to develop a binary classification price momentum (PMO) model to aid in timing be used as an overlay tool. </w:t>
        </w:r>
      </w:ins>
    </w:p>
    <w:p w14:paraId="276CFE86" w14:textId="77777777" w:rsidR="00D44C24" w:rsidRPr="00D44C24" w:rsidRDefault="00D44C24" w:rsidP="00D44C24">
      <w:pPr>
        <w:rPr>
          <w:ins w:id="596" w:author="Allen Hoskins" w:date="2022-11-20T20:18:00Z"/>
          <w:rPrChange w:id="597" w:author="Allen Hoskins" w:date="2022-11-20T20:19:00Z">
            <w:rPr>
              <w:ins w:id="598" w:author="Allen Hoskins" w:date="2022-11-20T20:18:00Z"/>
              <w:highlight w:val="yellow"/>
            </w:rPr>
          </w:rPrChange>
        </w:rPr>
      </w:pPr>
    </w:p>
    <w:p w14:paraId="1B6D34D2" w14:textId="77777777" w:rsidR="00D44C24" w:rsidRPr="00D44C24" w:rsidRDefault="00D44C24" w:rsidP="00D44C24">
      <w:pPr>
        <w:rPr>
          <w:ins w:id="599" w:author="Allen Hoskins" w:date="2022-11-20T20:18:00Z"/>
          <w:rPrChange w:id="600" w:author="Allen Hoskins" w:date="2022-11-20T20:19:00Z">
            <w:rPr>
              <w:ins w:id="601" w:author="Allen Hoskins" w:date="2022-11-20T20:18:00Z"/>
              <w:highlight w:val="yellow"/>
            </w:rPr>
          </w:rPrChange>
        </w:rPr>
      </w:pPr>
    </w:p>
    <w:p w14:paraId="47902379" w14:textId="77A2F320" w:rsidR="00D44C24" w:rsidRDefault="00D44C24" w:rsidP="00D44C24">
      <w:pPr>
        <w:rPr>
          <w:ins w:id="602" w:author="Allen Hoskins" w:date="2022-11-20T20:18:00Z"/>
        </w:rPr>
      </w:pPr>
      <w:ins w:id="603" w:author="Allen Hoskins" w:date="2022-11-20T20:18:00Z">
        <w:r w:rsidRPr="00D44C24">
          <w:rPr>
            <w:rPrChange w:id="604" w:author="Allen Hoskins" w:date="2022-11-20T20:19:00Z">
              <w:rPr>
                <w:highlight w:val="yellow"/>
              </w:rPr>
            </w:rPrChange>
          </w:rPr>
          <w:t xml:space="preserve">This review supports the following aspects for approaching the problem at hand:  Given the lack of widespread adoption of AI and ML tools by investment managers, there are perceived advantages to be gained related to early adoption, but current quantitative-driven models focus primarily in the short-term, supporting the need to develop tools for medium-term horizons. Analyst estimates and revisions are informative and potentially value-additive. </w:t>
        </w:r>
        <w:proofErr w:type="spellStart"/>
        <w:r w:rsidRPr="00D44C24">
          <w:rPr>
            <w:rPrChange w:id="605" w:author="Allen Hoskins" w:date="2022-11-20T20:19:00Z">
              <w:rPr>
                <w:highlight w:val="yellow"/>
              </w:rPr>
            </w:rPrChange>
          </w:rPr>
          <w:t>Quantamental</w:t>
        </w:r>
        <w:proofErr w:type="spellEnd"/>
        <w:r w:rsidRPr="00D44C24">
          <w:rPr>
            <w:rPrChange w:id="606" w:author="Allen Hoskins" w:date="2022-11-20T20:19:00Z">
              <w:rPr>
                <w:highlight w:val="yellow"/>
              </w:rPr>
            </w:rPrChange>
          </w:rPr>
          <w:t xml:space="preserve"> investing has potential but remains difficult to exploit given the lack of collaboration and foundational overlap of people with varied expertise</w:t>
        </w:r>
      </w:ins>
      <w:ins w:id="607" w:author="Allen Hoskins" w:date="2022-11-20T21:07:00Z">
        <w:r w:rsidR="00030C23">
          <w:t xml:space="preserve">. </w:t>
        </w:r>
      </w:ins>
      <w:ins w:id="608" w:author="Allen Hoskins" w:date="2022-11-20T20:18:00Z">
        <w:r w:rsidRPr="00D44C24">
          <w:rPr>
            <w:rPrChange w:id="609" w:author="Allen Hoskins" w:date="2022-11-20T20:19:00Z">
              <w:rPr>
                <w:highlight w:val="yellow"/>
              </w:rPr>
            </w:rPrChange>
          </w:rPr>
          <w:t>Lastly, momentum is prevalent and exploitable given skepticism and the wide range of application methods in the stock market, and sell-side analysts play a role in such phenomena thus linking the two together. Combining machine learning and data-science with the positive aspects of these methods creates a model that is effective and reliable and is supported by the results of testing on historical data.</w:t>
        </w:r>
        <w:r>
          <w:t xml:space="preserve"> </w:t>
        </w:r>
      </w:ins>
    </w:p>
    <w:p w14:paraId="1AA7E1FE" w14:textId="54839BE5" w:rsidR="004629CA" w:rsidDel="00D44C24" w:rsidRDefault="00A136E6" w:rsidP="00374057">
      <w:pPr>
        <w:rPr>
          <w:del w:id="610" w:author="Allen Hoskins" w:date="2022-11-20T20:18:00Z"/>
        </w:rPr>
      </w:pPr>
      <w:del w:id="611" w:author="Allen Hoskins" w:date="2022-11-20T20:18:00Z">
        <w:r w:rsidRPr="002E13DA" w:rsidDel="00D44C24">
          <w:rPr>
            <w:highlight w:val="yellow"/>
          </w:rPr>
          <w:delText xml:space="preserve">Using ML, this research </w:delText>
        </w:r>
        <w:r w:rsidR="0031593C" w:rsidRPr="002E13DA" w:rsidDel="00D44C24">
          <w:rPr>
            <w:highlight w:val="yellow"/>
          </w:rPr>
          <w:delText>seeks to create tools and strategies that leverage</w:delText>
        </w:r>
        <w:r w:rsidR="002E13DA" w:rsidRPr="002E13DA" w:rsidDel="00D44C24">
          <w:rPr>
            <w:highlight w:val="yellow"/>
          </w:rPr>
          <w:delText>……</w:delText>
        </w:r>
        <w:r w:rsidR="0031593C" w:rsidRPr="002E13DA" w:rsidDel="00D44C24">
          <w:rPr>
            <w:highlight w:val="yellow"/>
          </w:rPr>
          <w:delText xml:space="preserve"> </w:delText>
        </w:r>
        <w:r w:rsidR="00635D45" w:rsidRPr="002E13DA" w:rsidDel="00D44C24">
          <w:rPr>
            <w:highlight w:val="yellow"/>
          </w:rPr>
          <w:delText xml:space="preserve">This review supports the </w:delText>
        </w:r>
        <w:r w:rsidR="00C05B5C" w:rsidRPr="002E13DA" w:rsidDel="00D44C24">
          <w:rPr>
            <w:highlight w:val="yellow"/>
          </w:rPr>
          <w:delText xml:space="preserve">following aspects </w:delText>
        </w:r>
        <w:r w:rsidR="00714FDF" w:rsidRPr="002E13DA" w:rsidDel="00D44C24">
          <w:rPr>
            <w:highlight w:val="yellow"/>
          </w:rPr>
          <w:delText xml:space="preserve">for approaching the problem at hand:  </w:delText>
        </w:r>
        <w:r w:rsidR="00C30E21" w:rsidRPr="002E13DA" w:rsidDel="00D44C24">
          <w:rPr>
            <w:highlight w:val="yellow"/>
          </w:rPr>
          <w:delText>D</w:delText>
        </w:r>
        <w:r w:rsidR="00714FDF" w:rsidRPr="002E13DA" w:rsidDel="00D44C24">
          <w:rPr>
            <w:highlight w:val="yellow"/>
          </w:rPr>
          <w:delText>o</w:delText>
        </w:r>
        <w:r w:rsidR="00635D45" w:rsidRPr="002E13DA" w:rsidDel="00D44C24">
          <w:rPr>
            <w:highlight w:val="yellow"/>
          </w:rPr>
          <w:delText xml:space="preserve"> not follow what many others are doing due to the inherent efficiency</w:delText>
        </w:r>
        <w:r w:rsidR="00A6683A" w:rsidRPr="002E13DA" w:rsidDel="00D44C24">
          <w:rPr>
            <w:highlight w:val="yellow"/>
          </w:rPr>
          <w:delText xml:space="preserve"> and</w:delText>
        </w:r>
        <w:r w:rsidR="00635D45" w:rsidRPr="002E13DA" w:rsidDel="00D44C24">
          <w:rPr>
            <w:highlight w:val="yellow"/>
          </w:rPr>
          <w:delText xml:space="preserve"> competition within the market</w:delText>
        </w:r>
        <w:r w:rsidR="00A6683A" w:rsidRPr="002E13DA" w:rsidDel="00D44C24">
          <w:rPr>
            <w:highlight w:val="yellow"/>
          </w:rPr>
          <w:delText xml:space="preserve"> as seen by the decay in simple factor investing</w:delText>
        </w:r>
        <w:r w:rsidR="00635D45" w:rsidRPr="002E13DA" w:rsidDel="00D44C24">
          <w:rPr>
            <w:highlight w:val="yellow"/>
          </w:rPr>
          <w:delText xml:space="preserve">, thus a differentiated perspective must be taken.  </w:delText>
        </w:r>
        <w:r w:rsidR="00821614" w:rsidRPr="002E13DA" w:rsidDel="00D44C24">
          <w:rPr>
            <w:highlight w:val="yellow"/>
          </w:rPr>
          <w:delText xml:space="preserve">The quantitative-driven </w:delText>
        </w:r>
        <w:r w:rsidR="00635D45" w:rsidRPr="002E13DA" w:rsidDel="00D44C24">
          <w:rPr>
            <w:highlight w:val="yellow"/>
          </w:rPr>
          <w:delText xml:space="preserve">competition is primarily in the short-term which supports </w:delText>
        </w:r>
        <w:r w:rsidR="00155F2A" w:rsidRPr="002E13DA" w:rsidDel="00D44C24">
          <w:rPr>
            <w:highlight w:val="yellow"/>
          </w:rPr>
          <w:delText xml:space="preserve">the notion of </w:delText>
        </w:r>
        <w:r w:rsidR="00635D45" w:rsidRPr="002E13DA" w:rsidDel="00D44C24">
          <w:rPr>
            <w:highlight w:val="yellow"/>
          </w:rPr>
          <w:delText>develop</w:delText>
        </w:r>
        <w:r w:rsidR="00155F2A" w:rsidRPr="002E13DA" w:rsidDel="00D44C24">
          <w:rPr>
            <w:highlight w:val="yellow"/>
          </w:rPr>
          <w:delText>ing</w:delText>
        </w:r>
        <w:r w:rsidR="00635D45" w:rsidRPr="002E13DA" w:rsidDel="00D44C24">
          <w:rPr>
            <w:highlight w:val="yellow"/>
          </w:rPr>
          <w:delText xml:space="preserve"> tools for more medium-term horizons.  Given the lack of widespread adoption of AI and ML tools</w:delText>
        </w:r>
        <w:r w:rsidR="003508FC" w:rsidRPr="002E13DA" w:rsidDel="00D44C24">
          <w:rPr>
            <w:highlight w:val="yellow"/>
          </w:rPr>
          <w:delText xml:space="preserve"> </w:delText>
        </w:r>
        <w:r w:rsidR="006F5998" w:rsidRPr="002E13DA" w:rsidDel="00D44C24">
          <w:rPr>
            <w:highlight w:val="yellow"/>
          </w:rPr>
          <w:delText xml:space="preserve">by fundamental investment </w:delText>
        </w:r>
        <w:r w:rsidR="003508FC" w:rsidRPr="002E13DA" w:rsidDel="00D44C24">
          <w:rPr>
            <w:highlight w:val="yellow"/>
          </w:rPr>
          <w:delText>manage</w:delText>
        </w:r>
        <w:r w:rsidR="006F5998" w:rsidRPr="002E13DA" w:rsidDel="00D44C24">
          <w:rPr>
            <w:highlight w:val="yellow"/>
          </w:rPr>
          <w:delText>rs</w:delText>
        </w:r>
        <w:r w:rsidR="00635D45" w:rsidRPr="002E13DA" w:rsidDel="00D44C24">
          <w:rPr>
            <w:highlight w:val="yellow"/>
          </w:rPr>
          <w:delText xml:space="preserve">, there </w:delText>
        </w:r>
        <w:r w:rsidR="00680A07" w:rsidRPr="002E13DA" w:rsidDel="00D44C24">
          <w:rPr>
            <w:highlight w:val="yellow"/>
          </w:rPr>
          <w:delText>are</w:delText>
        </w:r>
        <w:r w:rsidR="00635D45" w:rsidRPr="002E13DA" w:rsidDel="00D44C24">
          <w:rPr>
            <w:highlight w:val="yellow"/>
          </w:rPr>
          <w:delText xml:space="preserve"> </w:delText>
        </w:r>
        <w:r w:rsidR="0046721A" w:rsidRPr="002E13DA" w:rsidDel="00D44C24">
          <w:rPr>
            <w:highlight w:val="yellow"/>
          </w:rPr>
          <w:delText xml:space="preserve">perceived </w:delText>
        </w:r>
        <w:r w:rsidR="00680A07" w:rsidRPr="002E13DA" w:rsidDel="00D44C24">
          <w:rPr>
            <w:highlight w:val="yellow"/>
          </w:rPr>
          <w:delText xml:space="preserve">advantages </w:delText>
        </w:r>
        <w:r w:rsidR="00EF2A11" w:rsidRPr="002E13DA" w:rsidDel="00D44C24">
          <w:rPr>
            <w:highlight w:val="yellow"/>
          </w:rPr>
          <w:delText xml:space="preserve">to </w:delText>
        </w:r>
        <w:r w:rsidR="00680A07" w:rsidRPr="002E13DA" w:rsidDel="00D44C24">
          <w:rPr>
            <w:highlight w:val="yellow"/>
          </w:rPr>
          <w:delText>be gain</w:delText>
        </w:r>
        <w:r w:rsidR="0084483A" w:rsidRPr="002E13DA" w:rsidDel="00D44C24">
          <w:rPr>
            <w:highlight w:val="yellow"/>
          </w:rPr>
          <w:delText>ed</w:delText>
        </w:r>
        <w:r w:rsidR="00635D45" w:rsidRPr="002E13DA" w:rsidDel="00D44C24">
          <w:rPr>
            <w:highlight w:val="yellow"/>
          </w:rPr>
          <w:delText xml:space="preserve"> related to being an early adopter.  It is</w:delText>
        </w:r>
        <w:r w:rsidR="003508FC" w:rsidRPr="002E13DA" w:rsidDel="00D44C24">
          <w:rPr>
            <w:highlight w:val="yellow"/>
          </w:rPr>
          <w:delText xml:space="preserve"> </w:delText>
        </w:r>
        <w:r w:rsidR="00635D45" w:rsidRPr="002E13DA" w:rsidDel="00D44C24">
          <w:rPr>
            <w:highlight w:val="yellow"/>
          </w:rPr>
          <w:delText>the researchers</w:delText>
        </w:r>
        <w:r w:rsidR="00317ABC" w:rsidRPr="002E13DA" w:rsidDel="00D44C24">
          <w:rPr>
            <w:highlight w:val="yellow"/>
          </w:rPr>
          <w:delText>’</w:delText>
        </w:r>
        <w:r w:rsidR="00635D45" w:rsidRPr="002E13DA" w:rsidDel="00D44C24">
          <w:rPr>
            <w:highlight w:val="yellow"/>
          </w:rPr>
          <w:delText xml:space="preserve"> opinion that humans should determine the inputs to </w:delText>
        </w:r>
        <w:r w:rsidR="000E5B57" w:rsidRPr="002E13DA" w:rsidDel="00D44C24">
          <w:rPr>
            <w:highlight w:val="yellow"/>
          </w:rPr>
          <w:delText>the models to leverage financial acumen and mitigate risks associated</w:delText>
        </w:r>
        <w:r w:rsidR="00635D45" w:rsidRPr="002E13DA" w:rsidDel="00D44C24">
          <w:rPr>
            <w:highlight w:val="yellow"/>
          </w:rPr>
          <w:delText xml:space="preserve"> data mining in which a strategy is derived </w:delText>
        </w:r>
        <w:r w:rsidR="000E5B57" w:rsidRPr="002E13DA" w:rsidDel="00D44C24">
          <w:rPr>
            <w:highlight w:val="yellow"/>
          </w:rPr>
          <w:delText xml:space="preserve">mainly </w:delText>
        </w:r>
        <w:r w:rsidR="00635D45" w:rsidRPr="002E13DA" w:rsidDel="00D44C24">
          <w:rPr>
            <w:highlight w:val="yellow"/>
          </w:rPr>
          <w:delText>based on past results</w:delText>
        </w:r>
        <w:r w:rsidR="00EF2A11" w:rsidRPr="002E13DA" w:rsidDel="00D44C24">
          <w:rPr>
            <w:highlight w:val="yellow"/>
          </w:rPr>
          <w:delText>.  A</w:delText>
        </w:r>
        <w:r w:rsidR="00635D45" w:rsidRPr="002E13DA" w:rsidDel="00D44C24">
          <w:rPr>
            <w:highlight w:val="yellow"/>
          </w:rPr>
          <w:delText xml:space="preserve"> well-defined strategy must be put in place early and especially before challenging times when the temptation to tweak </w:delText>
        </w:r>
        <w:r w:rsidR="00673859" w:rsidRPr="002E13DA" w:rsidDel="00D44C24">
          <w:rPr>
            <w:highlight w:val="yellow"/>
          </w:rPr>
          <w:delText xml:space="preserve">and alter </w:delText>
        </w:r>
        <w:r w:rsidR="00635D45" w:rsidRPr="002E13DA" w:rsidDel="00D44C24">
          <w:rPr>
            <w:highlight w:val="yellow"/>
          </w:rPr>
          <w:delText>heighten</w:delText>
        </w:r>
        <w:r w:rsidR="004F67CC" w:rsidRPr="002E13DA" w:rsidDel="00D44C24">
          <w:rPr>
            <w:highlight w:val="yellow"/>
          </w:rPr>
          <w:delText>s</w:delText>
        </w:r>
        <w:r w:rsidR="00635D45" w:rsidRPr="002E13DA" w:rsidDel="00D44C24">
          <w:rPr>
            <w:highlight w:val="yellow"/>
          </w:rPr>
          <w:delText xml:space="preserve">.  </w:delText>
        </w:r>
        <w:r w:rsidR="001911DB" w:rsidRPr="002E13DA" w:rsidDel="00D44C24">
          <w:rPr>
            <w:highlight w:val="yellow"/>
          </w:rPr>
          <w:delText>A</w:delText>
        </w:r>
        <w:r w:rsidR="00635D45" w:rsidRPr="002E13DA" w:rsidDel="00D44C24">
          <w:rPr>
            <w:highlight w:val="yellow"/>
          </w:rPr>
          <w:delText xml:space="preserve">nalyst estimates and revisions are informative and potentially value-additive thus should be analyzed thoroughly.   </w:delText>
        </w:r>
        <w:r w:rsidR="0001725A" w:rsidRPr="002E13DA" w:rsidDel="00D44C24">
          <w:rPr>
            <w:highlight w:val="yellow"/>
          </w:rPr>
          <w:delText xml:space="preserve">Quantamental investing has potential but remains difficult to </w:delText>
        </w:r>
        <w:r w:rsidR="00A21FB8" w:rsidRPr="002E13DA" w:rsidDel="00D44C24">
          <w:rPr>
            <w:highlight w:val="yellow"/>
          </w:rPr>
          <w:delText xml:space="preserve">exploit given the lack of </w:delText>
        </w:r>
        <w:r w:rsidR="00374057" w:rsidRPr="002E13DA" w:rsidDel="00D44C24">
          <w:rPr>
            <w:highlight w:val="yellow"/>
          </w:rPr>
          <w:delText>collaboration and foundational overlap of</w:delText>
        </w:r>
        <w:r w:rsidR="00A21FB8" w:rsidRPr="002E13DA" w:rsidDel="00D44C24">
          <w:rPr>
            <w:highlight w:val="yellow"/>
          </w:rPr>
          <w:delText xml:space="preserve"> </w:delText>
        </w:r>
        <w:r w:rsidR="00EB6A13" w:rsidRPr="002E13DA" w:rsidDel="00D44C24">
          <w:rPr>
            <w:highlight w:val="yellow"/>
          </w:rPr>
          <w:delText xml:space="preserve">people with </w:delText>
        </w:r>
        <w:r w:rsidR="00374057" w:rsidRPr="002E13DA" w:rsidDel="00D44C24">
          <w:rPr>
            <w:highlight w:val="yellow"/>
          </w:rPr>
          <w:delText>varied expertise</w:delText>
        </w:r>
        <w:r w:rsidR="00A21FB8" w:rsidRPr="002E13DA" w:rsidDel="00D44C24">
          <w:rPr>
            <w:highlight w:val="yellow"/>
          </w:rPr>
          <w:delText xml:space="preserve">.  </w:delText>
        </w:r>
        <w:r w:rsidR="00635D45" w:rsidRPr="002E13DA" w:rsidDel="00D44C24">
          <w:rPr>
            <w:highlight w:val="yellow"/>
          </w:rPr>
          <w:delText xml:space="preserve">Lastly, momentum is prevalent </w:delText>
        </w:r>
        <w:r w:rsidR="00A7784F" w:rsidRPr="002E13DA" w:rsidDel="00D44C24">
          <w:rPr>
            <w:highlight w:val="yellow"/>
          </w:rPr>
          <w:delText xml:space="preserve">and exploitable given skepticism and the wide range of application methods </w:delText>
        </w:r>
        <w:r w:rsidR="00635D45" w:rsidRPr="002E13DA" w:rsidDel="00D44C24">
          <w:rPr>
            <w:highlight w:val="yellow"/>
          </w:rPr>
          <w:delText>in the stock market, and sell-side analysts play a role in such phenomena thus linking the two together.</w:delText>
        </w:r>
        <w:r w:rsidR="00395AB7" w:rsidDel="00D44C24">
          <w:delText xml:space="preserve"> </w:delText>
        </w:r>
      </w:del>
    </w:p>
    <w:p w14:paraId="34337CA1" w14:textId="3BD18779" w:rsidR="009B1D59" w:rsidRDefault="00A136E6" w:rsidP="009942DC">
      <w:pPr>
        <w:pStyle w:val="heading10"/>
      </w:pPr>
      <w:r>
        <w:t>3</w:t>
      </w:r>
      <w:r w:rsidRPr="009A3755">
        <w:t xml:space="preserve">   </w:t>
      </w:r>
      <w:r w:rsidR="00AA5095">
        <w:t>Methods</w:t>
      </w:r>
    </w:p>
    <w:p w14:paraId="7CA6EB9F" w14:textId="259920C9" w:rsidR="004C6261" w:rsidRPr="009A3755" w:rsidRDefault="00A136E6" w:rsidP="004C6261">
      <w:pPr>
        <w:pStyle w:val="heading20"/>
      </w:pPr>
      <w:r>
        <w:t>3.1</w:t>
      </w:r>
      <w:r w:rsidRPr="009A3755">
        <w:t xml:space="preserve">   </w:t>
      </w:r>
      <w:r>
        <w:t>Analytical Foundation</w:t>
      </w:r>
    </w:p>
    <w:p w14:paraId="7BBC85C7" w14:textId="4145FDDD" w:rsidR="00805836" w:rsidRDefault="00A136E6" w:rsidP="00805836">
      <w:r>
        <w:t xml:space="preserve">There are many ways to </w:t>
      </w:r>
      <w:r w:rsidR="004B5A3A">
        <w:t xml:space="preserve">estimate the </w:t>
      </w:r>
      <w:r>
        <w:t xml:space="preserve">value </w:t>
      </w:r>
      <w:r w:rsidR="004B5A3A">
        <w:t xml:space="preserve">of </w:t>
      </w:r>
      <w:r>
        <w:t xml:space="preserve">a publicly traded </w:t>
      </w:r>
      <w:r w:rsidR="00D43A7B">
        <w:t>stock</w:t>
      </w:r>
      <w:r>
        <w:t xml:space="preserve">, though for this study the following formula and its underlying components serve as </w:t>
      </w:r>
      <w:r w:rsidR="000B439F">
        <w:t>the</w:t>
      </w:r>
      <w:r>
        <w:t xml:space="preserve"> basis.</w:t>
      </w:r>
    </w:p>
    <w:p w14:paraId="6238CECB" w14:textId="77777777" w:rsidR="00995BF7" w:rsidRDefault="00995BF7" w:rsidP="000B3E1C">
      <w:pPr>
        <w:jc w:val="center"/>
        <w:rPr>
          <w:i/>
          <w:iCs/>
        </w:rPr>
      </w:pPr>
    </w:p>
    <w:p w14:paraId="0A65266C" w14:textId="6218887B" w:rsidR="00805836" w:rsidRPr="005F3D64" w:rsidRDefault="00A136E6" w:rsidP="000B3E1C">
      <w:pPr>
        <w:jc w:val="center"/>
        <w:rPr>
          <w:i/>
          <w:iCs/>
        </w:rPr>
      </w:pPr>
      <w:r w:rsidRPr="005F3D64">
        <w:rPr>
          <w:i/>
          <w:iCs/>
        </w:rPr>
        <w:t xml:space="preserve">Price = </w:t>
      </w:r>
      <w:r w:rsidR="005F3D64">
        <w:rPr>
          <w:i/>
          <w:iCs/>
        </w:rPr>
        <w:t>V</w:t>
      </w:r>
      <w:r w:rsidRPr="005F3D64">
        <w:rPr>
          <w:i/>
          <w:iCs/>
        </w:rPr>
        <w:t xml:space="preserve">aluation </w:t>
      </w:r>
      <w:r w:rsidR="005F3D64">
        <w:rPr>
          <w:i/>
          <w:iCs/>
        </w:rPr>
        <w:t>M</w:t>
      </w:r>
      <w:r w:rsidRPr="005F3D64">
        <w:rPr>
          <w:i/>
          <w:iCs/>
        </w:rPr>
        <w:t xml:space="preserve">etric * </w:t>
      </w:r>
      <w:r w:rsidR="005F3D64">
        <w:rPr>
          <w:i/>
          <w:iCs/>
        </w:rPr>
        <w:t>F</w:t>
      </w:r>
      <w:r w:rsidRPr="005F3D64">
        <w:rPr>
          <w:i/>
          <w:iCs/>
        </w:rPr>
        <w:t xml:space="preserve">inancial </w:t>
      </w:r>
      <w:r w:rsidR="005F3D64">
        <w:rPr>
          <w:i/>
          <w:iCs/>
        </w:rPr>
        <w:t>O</w:t>
      </w:r>
      <w:r w:rsidRPr="005F3D64">
        <w:rPr>
          <w:i/>
          <w:iCs/>
        </w:rPr>
        <w:t>utput</w:t>
      </w:r>
    </w:p>
    <w:p w14:paraId="066158FF" w14:textId="77777777" w:rsidR="00E53B5F" w:rsidRDefault="00E53B5F" w:rsidP="00805836"/>
    <w:p w14:paraId="657FABEA" w14:textId="5F6816EC" w:rsidR="00805836" w:rsidRDefault="00A136E6" w:rsidP="00805836">
      <w:r>
        <w:t>This formula states that a given stock price value can be estimated based on a chosen valuation metric multiplied by a financial output that aligns with such valuation metric</w:t>
      </w:r>
      <w:del w:id="612" w:author="Allen Hoskins" w:date="2022-11-20T21:07:00Z">
        <w:r w:rsidDel="00030C23">
          <w:delText xml:space="preserve">.  </w:delText>
        </w:r>
      </w:del>
      <w:ins w:id="613" w:author="Allen Hoskins" w:date="2022-11-20T21:07:00Z">
        <w:r w:rsidR="00030C23">
          <w:t xml:space="preserve">. </w:t>
        </w:r>
      </w:ins>
      <w:r>
        <w:lastRenderedPageBreak/>
        <w:t>One example of this is the formula which states that the stock price is estimated to be the forward price-to-earnings ratio multiplied by the forward earnings per share estimate.</w:t>
      </w:r>
    </w:p>
    <w:p w14:paraId="2B0A7A44" w14:textId="2F542A8D" w:rsidR="00220799" w:rsidRDefault="00A136E6" w:rsidP="00805836">
      <w:r>
        <w:t xml:space="preserve">It is undeniable that all of the aforementioned components are important </w:t>
      </w:r>
      <w:r w:rsidR="000B3E1C">
        <w:t xml:space="preserve">when determining the </w:t>
      </w:r>
      <w:r w:rsidR="002B2CAB">
        <w:t>attractiveness of a given stock</w:t>
      </w:r>
      <w:ins w:id="614" w:author="Allen Hoskins" w:date="2022-11-20T20:19:00Z">
        <w:r w:rsidR="0077027D">
          <w:t>,</w:t>
        </w:r>
      </w:ins>
      <w:r w:rsidR="002B2CAB">
        <w:t xml:space="preserve"> though</w:t>
      </w:r>
      <w:r>
        <w:t xml:space="preserve"> how one goes about taking them into account can differ greatly</w:t>
      </w:r>
      <w:del w:id="615" w:author="Allen Hoskins" w:date="2022-11-20T21:07:00Z">
        <w:r w:rsidDel="00030C23">
          <w:delText xml:space="preserve">.  </w:delText>
        </w:r>
      </w:del>
      <w:ins w:id="616" w:author="Allen Hoskins" w:date="2022-11-20T21:07:00Z">
        <w:r w:rsidR="00030C23">
          <w:t xml:space="preserve">. </w:t>
        </w:r>
      </w:ins>
      <w:r>
        <w:t xml:space="preserve">Some choose to focus on the growth potential and </w:t>
      </w:r>
      <w:r w:rsidR="000B439F">
        <w:t>primarily</w:t>
      </w:r>
      <w:r>
        <w:t xml:space="preserve"> on the forecasted financial output, </w:t>
      </w:r>
      <w:r w:rsidR="00E76C0A">
        <w:t xml:space="preserve">which as discussed above are typically </w:t>
      </w:r>
      <w:r>
        <w:t>label</w:t>
      </w:r>
      <w:r w:rsidR="005F3D64">
        <w:t>ed</w:t>
      </w:r>
      <w:r>
        <w:t xml:space="preserve"> as growth investors</w:t>
      </w:r>
      <w:del w:id="617" w:author="Allen Hoskins" w:date="2022-11-20T21:07:00Z">
        <w:r w:rsidDel="00030C23">
          <w:delText xml:space="preserve">.  </w:delText>
        </w:r>
      </w:del>
      <w:ins w:id="618" w:author="Allen Hoskins" w:date="2022-11-20T21:07:00Z">
        <w:r w:rsidR="00030C23">
          <w:t xml:space="preserve">. </w:t>
        </w:r>
      </w:ins>
      <w:r>
        <w:t>Value investors often focus first and foremost on the valuation component and its attractiveness when analyzing a given stock</w:t>
      </w:r>
      <w:del w:id="619" w:author="Allen Hoskins" w:date="2022-11-20T21:08:00Z">
        <w:r w:rsidDel="00030C23">
          <w:delText xml:space="preserve">.  </w:delText>
        </w:r>
      </w:del>
      <w:ins w:id="620" w:author="Allen Hoskins" w:date="2022-11-20T21:08:00Z">
        <w:r w:rsidR="00030C23">
          <w:t xml:space="preserve">. </w:t>
        </w:r>
      </w:ins>
      <w:r w:rsidR="00E76C0A">
        <w:t xml:space="preserve">Momentum investors </w:t>
      </w:r>
      <w:del w:id="621" w:author="Allen Hoskins" w:date="2022-11-20T20:19:00Z">
        <w:r w:rsidR="00E76C0A" w:rsidDel="0077027D">
          <w:delText xml:space="preserve">often </w:delText>
        </w:r>
      </w:del>
      <w:ins w:id="622" w:author="Allen Hoskins" w:date="2022-11-20T20:19:00Z">
        <w:r w:rsidR="0077027D">
          <w:t>generally</w:t>
        </w:r>
        <w:r w:rsidR="0077027D">
          <w:t xml:space="preserve"> </w:t>
        </w:r>
      </w:ins>
      <w:r w:rsidR="00E76C0A">
        <w:t xml:space="preserve">use </w:t>
      </w:r>
      <w:r w:rsidR="00196ABA">
        <w:t>technical and trend</w:t>
      </w:r>
      <w:r>
        <w:t xml:space="preserve"> analysis</w:t>
      </w:r>
      <w:r w:rsidR="00243880">
        <w:t xml:space="preserve"> </w:t>
      </w:r>
      <w:del w:id="623" w:author="Allen Hoskins" w:date="2022-11-20T20:19:00Z">
        <w:r w:rsidR="00E76C0A" w:rsidDel="0077027D">
          <w:delText xml:space="preserve">which </w:delText>
        </w:r>
        <w:r w:rsidDel="0077027D">
          <w:delText>solely focus</w:delText>
        </w:r>
      </w:del>
      <w:ins w:id="624" w:author="Allen Hoskins" w:date="2022-11-20T20:19:00Z">
        <w:r w:rsidR="0077027D">
          <w:t>using</w:t>
        </w:r>
      </w:ins>
      <w:del w:id="625" w:author="Allen Hoskins" w:date="2022-11-20T20:19:00Z">
        <w:r w:rsidDel="0077027D">
          <w:delText xml:space="preserve"> on</w:delText>
        </w:r>
      </w:del>
      <w:r>
        <w:t xml:space="preserve"> the price movement of a given stock to determine its </w:t>
      </w:r>
      <w:r w:rsidR="00B40CFF">
        <w:t>appeal</w:t>
      </w:r>
      <w:del w:id="626" w:author="Allen Hoskins" w:date="2022-11-20T21:08:00Z">
        <w:r w:rsidDel="00030C23">
          <w:delText xml:space="preserve">.  </w:delText>
        </w:r>
      </w:del>
      <w:ins w:id="627" w:author="Allen Hoskins" w:date="2022-11-20T21:08:00Z">
        <w:r w:rsidR="00030C23">
          <w:t xml:space="preserve">. </w:t>
        </w:r>
      </w:ins>
      <w:r>
        <w:t xml:space="preserve">This study is premised on the </w:t>
      </w:r>
      <w:r w:rsidR="000A4615">
        <w:t>belief</w:t>
      </w:r>
      <w:r>
        <w:t xml:space="preserve"> that each component</w:t>
      </w:r>
      <w:r w:rsidR="00C126C5">
        <w:t xml:space="preserve"> </w:t>
      </w:r>
      <w:r>
        <w:t xml:space="preserve">is valuable and worthy of analysis but </w:t>
      </w:r>
      <w:del w:id="628" w:author="Allen Hoskins" w:date="2022-11-20T20:19:00Z">
        <w:r w:rsidDel="0077027D">
          <w:delText xml:space="preserve">has </w:delText>
        </w:r>
      </w:del>
      <w:ins w:id="629" w:author="Allen Hoskins" w:date="2022-11-20T20:19:00Z">
        <w:r w:rsidR="0077027D">
          <w:t>all have</w:t>
        </w:r>
        <w:r w:rsidR="0077027D">
          <w:t xml:space="preserve"> </w:t>
        </w:r>
      </w:ins>
      <w:r>
        <w:t>different underlying attributes</w:t>
      </w:r>
      <w:del w:id="630" w:author="Allen Hoskins" w:date="2022-11-20T21:08:00Z">
        <w:r w:rsidDel="00030C23">
          <w:delText xml:space="preserve">.  </w:delText>
        </w:r>
      </w:del>
      <w:ins w:id="631" w:author="Allen Hoskins" w:date="2022-11-20T21:08:00Z">
        <w:r w:rsidR="00030C23">
          <w:t xml:space="preserve">. </w:t>
        </w:r>
      </w:ins>
      <w:r>
        <w:t>More specifically, it is believed that valuation is a measure that oscillates over time and is likely to gravitate toward the mean</w:t>
      </w:r>
      <w:del w:id="632" w:author="Allen Hoskins" w:date="2022-11-20T21:08:00Z">
        <w:r w:rsidDel="00030C23">
          <w:delText xml:space="preserve">.  </w:delText>
        </w:r>
      </w:del>
      <w:ins w:id="633" w:author="Allen Hoskins" w:date="2022-11-20T21:08:00Z">
        <w:r w:rsidR="00030C23">
          <w:t xml:space="preserve">. </w:t>
        </w:r>
      </w:ins>
      <w:del w:id="634" w:author="Allen Hoskins" w:date="2022-11-20T20:20:00Z">
        <w:r w:rsidDel="0077027D">
          <w:delText>On the other hand</w:delText>
        </w:r>
      </w:del>
      <w:ins w:id="635" w:author="Allen Hoskins" w:date="2022-11-20T20:20:00Z">
        <w:r w:rsidR="0077027D">
          <w:t>Alternately</w:t>
        </w:r>
      </w:ins>
      <w:r>
        <w:t xml:space="preserve">, financial outputs (such as earnings and revenues) may oscillate for some companies more than others but are less likely to gravitate toward the mean </w:t>
      </w:r>
      <w:del w:id="636" w:author="Allen Hoskins" w:date="2022-11-20T20:20:00Z">
        <w:r w:rsidDel="0077027D">
          <w:delText xml:space="preserve">but </w:delText>
        </w:r>
      </w:del>
      <w:ins w:id="637" w:author="Allen Hoskins" w:date="2022-11-20T20:20:00Z">
        <w:r w:rsidR="0077027D">
          <w:t>and</w:t>
        </w:r>
        <w:r w:rsidR="0077027D">
          <w:t xml:space="preserve"> </w:t>
        </w:r>
      </w:ins>
      <w:r>
        <w:t>instead trend over time</w:t>
      </w:r>
      <w:del w:id="638" w:author="Allen Hoskins" w:date="2022-11-20T21:08:00Z">
        <w:r w:rsidDel="00030C23">
          <w:delText xml:space="preserve">.  </w:delText>
        </w:r>
      </w:del>
      <w:ins w:id="639" w:author="Allen Hoskins" w:date="2022-11-20T21:08:00Z">
        <w:r w:rsidR="00030C23">
          <w:t xml:space="preserve">. </w:t>
        </w:r>
      </w:ins>
      <w:r w:rsidR="00397143">
        <w:t>The price then takes both into account but is a fallout of the two rather than the driver</w:t>
      </w:r>
      <w:del w:id="640" w:author="Allen Hoskins" w:date="2022-11-20T21:08:00Z">
        <w:r w:rsidR="00397143" w:rsidDel="00030C23">
          <w:delText xml:space="preserve">.  </w:delText>
        </w:r>
      </w:del>
      <w:ins w:id="641" w:author="Allen Hoskins" w:date="2022-11-20T21:08:00Z">
        <w:r w:rsidR="00030C23">
          <w:t xml:space="preserve">. </w:t>
        </w:r>
      </w:ins>
      <w:r w:rsidR="00A52D46">
        <w:t>Based on th</w:t>
      </w:r>
      <w:r w:rsidR="005D718B">
        <w:t>ese foundational differences</w:t>
      </w:r>
      <w:r w:rsidR="00247D06">
        <w:t xml:space="preserve"> and opinions</w:t>
      </w:r>
      <w:r w:rsidR="00A52D46">
        <w:t xml:space="preserve">, these components </w:t>
      </w:r>
      <w:r w:rsidR="00247D06">
        <w:t>are</w:t>
      </w:r>
      <w:r w:rsidR="00A52D46">
        <w:t xml:space="preserve"> modeled separately</w:t>
      </w:r>
      <w:del w:id="642" w:author="Allen Hoskins" w:date="2022-11-20T21:08:00Z">
        <w:r w:rsidR="00A52D46" w:rsidDel="00030C23">
          <w:delText xml:space="preserve">.  </w:delText>
        </w:r>
      </w:del>
      <w:ins w:id="643" w:author="Allen Hoskins" w:date="2022-11-20T21:08:00Z">
        <w:r w:rsidR="00030C23">
          <w:t xml:space="preserve">. </w:t>
        </w:r>
      </w:ins>
    </w:p>
    <w:p w14:paraId="075E06E6" w14:textId="407034EF" w:rsidR="00805836" w:rsidRPr="009A3755" w:rsidRDefault="00A136E6" w:rsidP="00805836">
      <w:pPr>
        <w:pStyle w:val="heading20"/>
      </w:pPr>
      <w:r>
        <w:t>3.2</w:t>
      </w:r>
      <w:r w:rsidRPr="009A3755">
        <w:t xml:space="preserve">   </w:t>
      </w:r>
      <w:r>
        <w:t>Data</w:t>
      </w:r>
    </w:p>
    <w:p w14:paraId="5D271B90" w14:textId="618391E1" w:rsidR="00E264A0" w:rsidRDefault="00A136E6" w:rsidP="00E264A0">
      <w:r>
        <w:t>The data for this study was sourced from FactSet, a financial data and analytics company</w:t>
      </w:r>
      <w:del w:id="644" w:author="Allen Hoskins" w:date="2022-11-20T21:08:00Z">
        <w:r w:rsidDel="00030C23">
          <w:delText xml:space="preserve">.  </w:delText>
        </w:r>
      </w:del>
      <w:ins w:id="645" w:author="Allen Hoskins" w:date="2022-11-20T21:08:00Z">
        <w:r w:rsidR="00030C23">
          <w:t xml:space="preserve">. </w:t>
        </w:r>
      </w:ins>
      <w:r w:rsidR="001C1E4F">
        <w:t>T</w:t>
      </w:r>
      <w:r>
        <w:t>he researchers download</w:t>
      </w:r>
      <w:r w:rsidR="00F54A68">
        <w:t>ed</w:t>
      </w:r>
      <w:r>
        <w:t xml:space="preserve"> data via FactSet’s </w:t>
      </w:r>
      <w:del w:id="646" w:author="Allen Hoskins" w:date="2022-11-20T20:20:00Z">
        <w:r w:rsidDel="00BE11AB">
          <w:delText xml:space="preserve">excel </w:delText>
        </w:r>
      </w:del>
      <w:ins w:id="647" w:author="Allen Hoskins" w:date="2022-11-20T20:20:00Z">
        <w:r w:rsidR="00BE11AB">
          <w:t>Excel</w:t>
        </w:r>
        <w:r w:rsidR="00BE11AB">
          <w:t xml:space="preserve"> </w:t>
        </w:r>
      </w:ins>
      <w:r>
        <w:t>add-in</w:t>
      </w:r>
      <w:r w:rsidR="00732FD9">
        <w:t xml:space="preserve"> and then compiled </w:t>
      </w:r>
      <w:r w:rsidR="00D10A27">
        <w:t xml:space="preserve">the data </w:t>
      </w:r>
      <w:r w:rsidR="002C130D">
        <w:t xml:space="preserve">into </w:t>
      </w:r>
      <w:r w:rsidR="00763046">
        <w:t>CSV files</w:t>
      </w:r>
      <w:del w:id="648" w:author="Allen Hoskins" w:date="2022-11-20T21:08:00Z">
        <w:r w:rsidDel="00030C23">
          <w:delText xml:space="preserve">.  </w:delText>
        </w:r>
      </w:del>
      <w:ins w:id="649" w:author="Allen Hoskins" w:date="2022-11-20T21:08:00Z">
        <w:r w:rsidR="00030C23">
          <w:t xml:space="preserve">. </w:t>
        </w:r>
      </w:ins>
      <w:r>
        <w:t xml:space="preserve">The starting universe chosen was the constituents of the Russell 1000 Index, which serves as a benchmark for many U.S. large capitalization </w:t>
      </w:r>
      <w:r w:rsidR="00B82762">
        <w:t xml:space="preserve">active </w:t>
      </w:r>
      <w:r>
        <w:t>investment managers</w:t>
      </w:r>
      <w:del w:id="650" w:author="Allen Hoskins" w:date="2022-11-20T21:08:00Z">
        <w:r w:rsidDel="00030C23">
          <w:delText xml:space="preserve">.  </w:delText>
        </w:r>
      </w:del>
      <w:ins w:id="651" w:author="Allen Hoskins" w:date="2022-11-20T21:08:00Z">
        <w:r w:rsidR="00030C23">
          <w:t xml:space="preserve">. </w:t>
        </w:r>
      </w:ins>
      <w:r>
        <w:t xml:space="preserve">Companies in the real estate sector were removed given they typically are valued and analyzed based on different metrics </w:t>
      </w:r>
      <w:del w:id="652" w:author="Allen Hoskins" w:date="2022-11-20T20:20:00Z">
        <w:r w:rsidDel="00BE11AB">
          <w:delText>mainly being</w:delText>
        </w:r>
      </w:del>
      <w:ins w:id="653" w:author="Allen Hoskins" w:date="2022-11-20T20:20:00Z">
        <w:r w:rsidR="00BE11AB">
          <w:t>and involve</w:t>
        </w:r>
      </w:ins>
      <w:r>
        <w:t xml:space="preserve"> funds from operations instead of earnings per share like other sectors</w:t>
      </w:r>
      <w:del w:id="654" w:author="Allen Hoskins" w:date="2022-11-20T21:08:00Z">
        <w:r w:rsidDel="00030C23">
          <w:delText xml:space="preserve">.  </w:delText>
        </w:r>
      </w:del>
      <w:ins w:id="655" w:author="Allen Hoskins" w:date="2022-11-20T21:08:00Z">
        <w:r w:rsidR="00030C23">
          <w:t xml:space="preserve">. </w:t>
        </w:r>
      </w:ins>
      <w:del w:id="656" w:author="Allen Hoskins" w:date="2022-11-20T20:21:00Z">
        <w:r w:rsidDel="00BE11AB">
          <w:delText xml:space="preserve">Then this </w:delText>
        </w:r>
      </w:del>
      <w:ins w:id="657" w:author="Allen Hoskins" w:date="2022-11-20T20:21:00Z">
        <w:r w:rsidR="00BE11AB">
          <w:t xml:space="preserve">The </w:t>
        </w:r>
      </w:ins>
      <w:r>
        <w:t>universe was</w:t>
      </w:r>
      <w:ins w:id="658" w:author="Allen Hoskins" w:date="2022-11-20T20:21:00Z">
        <w:r w:rsidR="00BE11AB">
          <w:t xml:space="preserve"> then</w:t>
        </w:r>
      </w:ins>
      <w:r>
        <w:t xml:space="preserve"> reduced to 652 by only including those companies </w:t>
      </w:r>
      <w:del w:id="659" w:author="Allen Hoskins" w:date="2022-11-20T20:21:00Z">
        <w:r w:rsidDel="00BE11AB">
          <w:delText xml:space="preserve">which </w:delText>
        </w:r>
      </w:del>
      <w:ins w:id="660" w:author="Allen Hoskins" w:date="2022-11-20T20:21:00Z">
        <w:r w:rsidR="00BE11AB">
          <w:t>that</w:t>
        </w:r>
        <w:r w:rsidR="00BE11AB">
          <w:t xml:space="preserve"> </w:t>
        </w:r>
      </w:ins>
      <w:r>
        <w:t xml:space="preserve">have financial data </w:t>
      </w:r>
      <w:del w:id="661" w:author="Allen Hoskins" w:date="2022-11-20T20:21:00Z">
        <w:r w:rsidDel="00BE11AB">
          <w:delText xml:space="preserve">going </w:delText>
        </w:r>
      </w:del>
      <w:ins w:id="662" w:author="Allen Hoskins" w:date="2022-11-20T20:21:00Z">
        <w:r w:rsidR="00BE11AB">
          <w:t>extending</w:t>
        </w:r>
        <w:r w:rsidR="00BE11AB">
          <w:t xml:space="preserve"> </w:t>
        </w:r>
      </w:ins>
      <w:r>
        <w:t xml:space="preserve">back </w:t>
      </w:r>
      <w:del w:id="663" w:author="Allen Hoskins" w:date="2022-11-20T20:21:00Z">
        <w:r w:rsidDel="00BE11AB">
          <w:delText>to the end of</w:delText>
        </w:r>
      </w:del>
      <w:ins w:id="664" w:author="Allen Hoskins" w:date="2022-11-20T20:21:00Z">
        <w:r w:rsidR="00BE11AB">
          <w:t>to</w:t>
        </w:r>
      </w:ins>
      <w:r>
        <w:t xml:space="preserve"> 2009</w:t>
      </w:r>
      <w:del w:id="665" w:author="Allen Hoskins" w:date="2022-11-20T21:08:00Z">
        <w:r w:rsidDel="00030C23">
          <w:delText xml:space="preserve">.  </w:delText>
        </w:r>
      </w:del>
      <w:ins w:id="666" w:author="Allen Hoskins" w:date="2022-11-20T21:08:00Z">
        <w:r w:rsidR="00030C23">
          <w:t xml:space="preserve">. </w:t>
        </w:r>
      </w:ins>
      <w:r>
        <w:t>Weekly data was collected spanning from the end of 2009 to the end of June 202</w:t>
      </w:r>
      <w:r w:rsidR="004D19C4">
        <w:t>2</w:t>
      </w:r>
      <w:del w:id="667" w:author="Allen Hoskins" w:date="2022-11-20T21:08:00Z">
        <w:r w:rsidDel="00030C23">
          <w:delText>.</w:delText>
        </w:r>
        <w:r w:rsidR="00A94609" w:rsidDel="00030C23">
          <w:delText xml:space="preserve">  </w:delText>
        </w:r>
      </w:del>
      <w:ins w:id="668" w:author="Allen Hoskins" w:date="2022-11-20T21:08:00Z">
        <w:r w:rsidR="00030C23">
          <w:t xml:space="preserve">. </w:t>
        </w:r>
      </w:ins>
      <w:r w:rsidR="00A94609">
        <w:t xml:space="preserve">The decision to use weekly data was premised on the idea that the developed tools </w:t>
      </w:r>
      <w:r w:rsidR="001C1E4F">
        <w:t>c</w:t>
      </w:r>
      <w:r w:rsidR="00A94609">
        <w:t xml:space="preserve">ould be </w:t>
      </w:r>
      <w:r w:rsidR="001C1E4F">
        <w:t>re</w:t>
      </w:r>
      <w:r w:rsidR="00A94609">
        <w:t xml:space="preserve">run </w:t>
      </w:r>
      <w:r w:rsidR="00AE0F03">
        <w:t>by users</w:t>
      </w:r>
      <w:r w:rsidR="00A94609">
        <w:t xml:space="preserve"> weekly.</w:t>
      </w:r>
    </w:p>
    <w:p w14:paraId="3D3B4A1F" w14:textId="4C1899B6" w:rsidR="00805836" w:rsidRDefault="00A136E6" w:rsidP="00E264A0">
      <w:r>
        <w:t>The market cap range for this universe of stocks at the end of June 2022 was from approximately $2.7 billion to $2.3 trillion</w:t>
      </w:r>
      <w:del w:id="669" w:author="Allen Hoskins" w:date="2022-11-20T21:08:00Z">
        <w:r w:rsidDel="00030C23">
          <w:delText xml:space="preserve">.  </w:delText>
        </w:r>
      </w:del>
      <w:ins w:id="670" w:author="Allen Hoskins" w:date="2022-11-20T21:08:00Z">
        <w:r w:rsidR="00030C23">
          <w:t xml:space="preserve">. </w:t>
        </w:r>
      </w:ins>
      <w:r>
        <w:t>The universe is diverse in terms of sector exposure</w:t>
      </w:r>
      <w:ins w:id="671" w:author="Allen Hoskins" w:date="2022-11-20T20:22:00Z">
        <w:r w:rsidR="00FB1FD1">
          <w:t>,</w:t>
        </w:r>
      </w:ins>
      <w:r>
        <w:t xml:space="preserve"> as all GICS economic sectors </w:t>
      </w:r>
      <w:del w:id="672" w:author="Allen Hoskins" w:date="2022-11-20T20:22:00Z">
        <w:r w:rsidDel="00FB1FD1">
          <w:delText>(besides</w:delText>
        </w:r>
      </w:del>
      <w:ins w:id="673" w:author="Allen Hoskins" w:date="2022-11-20T20:22:00Z">
        <w:r w:rsidR="00FB1FD1">
          <w:t>except</w:t>
        </w:r>
      </w:ins>
      <w:r>
        <w:t xml:space="preserve"> Real Estate </w:t>
      </w:r>
      <w:del w:id="674" w:author="Allen Hoskins" w:date="2022-11-20T20:22:00Z">
        <w:r w:rsidDel="00FB1FD1">
          <w:delText xml:space="preserve">as mentioned above) </w:delText>
        </w:r>
      </w:del>
      <w:r>
        <w:t xml:space="preserve">were </w:t>
      </w:r>
      <w:del w:id="675" w:author="Allen Hoskins" w:date="2022-11-20T20:22:00Z">
        <w:r w:rsidDel="00FB1FD1">
          <w:delText>accounted for</w:delText>
        </w:r>
      </w:del>
      <w:ins w:id="676" w:author="Allen Hoskins" w:date="2022-11-20T20:22:00Z">
        <w:r w:rsidR="00FB1FD1">
          <w:t>included</w:t>
        </w:r>
      </w:ins>
      <w:del w:id="677" w:author="Allen Hoskins" w:date="2022-11-20T21:08:00Z">
        <w:r w:rsidDel="00030C23">
          <w:delText xml:space="preserve">.  </w:delText>
        </w:r>
      </w:del>
      <w:ins w:id="678" w:author="Allen Hoskins" w:date="2022-11-20T21:08:00Z">
        <w:r w:rsidR="00030C23">
          <w:t xml:space="preserve">. </w:t>
        </w:r>
      </w:ins>
      <w:del w:id="679" w:author="Allen Hoskins" w:date="2022-11-20T20:23:00Z">
        <w:r w:rsidDel="00FB1FD1">
          <w:delText>The most stocks</w:delText>
        </w:r>
      </w:del>
      <w:ins w:id="680" w:author="Allen Hoskins" w:date="2022-11-20T20:23:00Z">
        <w:r w:rsidR="00FB1FD1">
          <w:t xml:space="preserve">The highest number of stocks in any sector </w:t>
        </w:r>
      </w:ins>
      <w:del w:id="681" w:author="Allen Hoskins" w:date="2022-11-20T20:23:00Z">
        <w:r w:rsidDel="00A1015F">
          <w:delText xml:space="preserve"> were accounted for in the Industrials sector with </w:delText>
        </w:r>
      </w:del>
      <w:r>
        <w:t>102</w:t>
      </w:r>
      <w:ins w:id="682" w:author="Allen Hoskins" w:date="2022-11-20T20:23:00Z">
        <w:r w:rsidR="00A1015F">
          <w:t xml:space="preserve"> in Industrials, and </w:t>
        </w:r>
      </w:ins>
      <w:del w:id="683" w:author="Allen Hoskins" w:date="2022-11-20T20:23:00Z">
        <w:r w:rsidDel="00A1015F">
          <w:delText xml:space="preserve"> with </w:delText>
        </w:r>
      </w:del>
      <w:r>
        <w:t xml:space="preserve">the Communication Services </w:t>
      </w:r>
      <w:ins w:id="684" w:author="Allen Hoskins" w:date="2022-11-20T20:24:00Z">
        <w:r w:rsidR="00A1015F">
          <w:t xml:space="preserve">sector </w:t>
        </w:r>
      </w:ins>
      <w:del w:id="685" w:author="Allen Hoskins" w:date="2022-11-20T20:24:00Z">
        <w:r w:rsidDel="00A1015F">
          <w:delText xml:space="preserve">having </w:delText>
        </w:r>
      </w:del>
      <w:ins w:id="686" w:author="Allen Hoskins" w:date="2022-11-20T20:24:00Z">
        <w:r w:rsidR="00A1015F">
          <w:t>had</w:t>
        </w:r>
        <w:r w:rsidR="00A1015F">
          <w:t xml:space="preserve"> </w:t>
        </w:r>
      </w:ins>
      <w:r>
        <w:t>the least at 18</w:t>
      </w:r>
      <w:del w:id="687" w:author="Allen Hoskins" w:date="2022-11-20T21:08:00Z">
        <w:r w:rsidDel="00030C23">
          <w:delText xml:space="preserve">.  </w:delText>
        </w:r>
      </w:del>
      <w:ins w:id="688" w:author="Allen Hoskins" w:date="2022-11-20T21:08:00Z">
        <w:r w:rsidR="00030C23">
          <w:t xml:space="preserve">. </w:t>
        </w:r>
      </w:ins>
      <w:r>
        <w:t xml:space="preserve">From an industry perspective, the greatest </w:t>
      </w:r>
      <w:commentRangeStart w:id="689"/>
      <w:r>
        <w:t xml:space="preserve">representative </w:t>
      </w:r>
      <w:commentRangeEnd w:id="689"/>
      <w:r w:rsidR="00A1015F">
        <w:rPr>
          <w:rStyle w:val="CommentReference"/>
        </w:rPr>
        <w:commentReference w:id="689"/>
      </w:r>
      <w:r>
        <w:t>of stocks came from Regional Banks at 25.</w:t>
      </w:r>
    </w:p>
    <w:p w14:paraId="49716949" w14:textId="1502848B" w:rsidR="005D3DA2" w:rsidRDefault="00A136E6" w:rsidP="00E264A0">
      <w:r>
        <w:t xml:space="preserve">Multicollinearity was evidenced in the dataset but </w:t>
      </w:r>
      <w:r w:rsidR="00942389">
        <w:t>was not sought to be addressed</w:t>
      </w:r>
      <w:del w:id="690" w:author="Allen Hoskins" w:date="2022-11-20T21:08:00Z">
        <w:r w:rsidR="00942389" w:rsidDel="00030C23">
          <w:delText xml:space="preserve">.  </w:delText>
        </w:r>
      </w:del>
      <w:ins w:id="691" w:author="Allen Hoskins" w:date="2022-11-20T21:08:00Z">
        <w:r w:rsidR="00030C23">
          <w:t xml:space="preserve">. </w:t>
        </w:r>
      </w:ins>
      <w:r w:rsidR="00942389">
        <w:t xml:space="preserve">Given the researchers were focused on performance over </w:t>
      </w:r>
      <w:r w:rsidR="00DC0556">
        <w:t>interpretability</w:t>
      </w:r>
      <w:r w:rsidR="00737ECF">
        <w:t xml:space="preserve">, it was deemed to be </w:t>
      </w:r>
      <w:r>
        <w:t>outside the scope of this project</w:t>
      </w:r>
      <w:del w:id="692" w:author="Allen Hoskins" w:date="2022-11-20T21:08:00Z">
        <w:r w:rsidDel="00030C23">
          <w:delText xml:space="preserve">.  </w:delText>
        </w:r>
      </w:del>
      <w:ins w:id="693" w:author="Allen Hoskins" w:date="2022-11-20T21:08:00Z">
        <w:r w:rsidR="00030C23">
          <w:t xml:space="preserve">. </w:t>
        </w:r>
      </w:ins>
    </w:p>
    <w:p w14:paraId="75C20A06" w14:textId="13459767" w:rsidR="005B40A4" w:rsidRPr="009A3755" w:rsidRDefault="00A136E6" w:rsidP="005B40A4">
      <w:pPr>
        <w:pStyle w:val="heading20"/>
      </w:pPr>
      <w:r>
        <w:lastRenderedPageBreak/>
        <w:t>3.3</w:t>
      </w:r>
      <w:r w:rsidRPr="009A3755">
        <w:t xml:space="preserve">   </w:t>
      </w:r>
      <w:r w:rsidR="00B94687">
        <w:t xml:space="preserve">Machine Learning </w:t>
      </w:r>
      <w:r>
        <w:t>Modeling Overview</w:t>
      </w:r>
    </w:p>
    <w:p w14:paraId="0CDBAF8E" w14:textId="010219AF" w:rsidR="00D02628" w:rsidRDefault="00A136E6" w:rsidP="00D02628">
      <w:r>
        <w:t xml:space="preserve">The data downloaded can be categorized into </w:t>
      </w:r>
      <w:del w:id="694" w:author="Allen Hoskins" w:date="2022-11-20T20:25:00Z">
        <w:r w:rsidDel="000C0CE4">
          <w:delText xml:space="preserve">the following:  </w:delText>
        </w:r>
      </w:del>
      <w:r>
        <w:t>valuation</w:t>
      </w:r>
      <w:r w:rsidR="00B5631B">
        <w:t xml:space="preserve"> metrics</w:t>
      </w:r>
      <w:r>
        <w:t>, analyst revisions, analyst EPS estimates, analyst revenue estimates, and price</w:t>
      </w:r>
      <w:del w:id="695" w:author="Allen Hoskins" w:date="2022-11-20T21:08:00Z">
        <w:r w:rsidDel="00030C23">
          <w:delText xml:space="preserve">.  </w:delText>
        </w:r>
      </w:del>
      <w:ins w:id="696" w:author="Allen Hoskins" w:date="2022-11-20T21:08:00Z">
        <w:r w:rsidR="00030C23">
          <w:t xml:space="preserve">. </w:t>
        </w:r>
      </w:ins>
      <w:r w:rsidR="00DD17B4">
        <w:t xml:space="preserve">The explanatory variables </w:t>
      </w:r>
      <w:r>
        <w:t xml:space="preserve">seek to </w:t>
      </w:r>
      <w:r w:rsidR="00005BEA">
        <w:t>capture</w:t>
      </w:r>
      <w:r>
        <w:t xml:space="preserve"> the researchers’ domain knowledge and experience</w:t>
      </w:r>
      <w:ins w:id="697" w:author="Allen Hoskins" w:date="2022-11-20T20:25:00Z">
        <w:r w:rsidR="000C0CE4">
          <w:t>,</w:t>
        </w:r>
      </w:ins>
      <w:r>
        <w:t xml:space="preserve"> as </w:t>
      </w:r>
      <w:r w:rsidR="004629CA">
        <w:t>many</w:t>
      </w:r>
      <w:r>
        <w:t xml:space="preserve"> </w:t>
      </w:r>
      <w:r w:rsidR="004434C6">
        <w:t xml:space="preserve">of the </w:t>
      </w:r>
      <w:r w:rsidR="00C2127A">
        <w:t xml:space="preserve">calculated </w:t>
      </w:r>
      <w:r w:rsidR="004434C6">
        <w:t xml:space="preserve">metrics </w:t>
      </w:r>
      <w:r>
        <w:t xml:space="preserve">are not </w:t>
      </w:r>
      <w:r w:rsidR="00FD4B4A">
        <w:t xml:space="preserve">believed to be </w:t>
      </w:r>
      <w:r>
        <w:t xml:space="preserve">widely </w:t>
      </w:r>
      <w:r w:rsidR="008C4725">
        <w:t>utilized</w:t>
      </w:r>
      <w:r w:rsidR="00B35021">
        <w:t xml:space="preserve"> nor </w:t>
      </w:r>
      <w:r w:rsidR="002D27ED">
        <w:t>discussed in the marketplace</w:t>
      </w:r>
      <w:del w:id="698" w:author="Allen Hoskins" w:date="2022-11-20T21:08:00Z">
        <w:r w:rsidR="00FD4B4A" w:rsidDel="00030C23">
          <w:delText xml:space="preserve">.  </w:delText>
        </w:r>
      </w:del>
      <w:ins w:id="699" w:author="Allen Hoskins" w:date="2022-11-20T21:08:00Z">
        <w:r w:rsidR="00030C23">
          <w:t xml:space="preserve">. </w:t>
        </w:r>
      </w:ins>
      <w:r w:rsidR="00FD4B4A">
        <w:t xml:space="preserve">Given the factor decay </w:t>
      </w:r>
      <w:r w:rsidR="00231AA7">
        <w:t xml:space="preserve">caused by simple factor investing </w:t>
      </w:r>
      <w:r w:rsidR="00FD4B4A">
        <w:t xml:space="preserve">that has been prevalent in the industry in recent years, the need for </w:t>
      </w:r>
      <w:r w:rsidR="00EC4F0E">
        <w:t>more granular</w:t>
      </w:r>
      <w:r w:rsidR="00C003BE">
        <w:t xml:space="preserve"> yet </w:t>
      </w:r>
      <w:r w:rsidR="00DC0556">
        <w:t xml:space="preserve">foundational </w:t>
      </w:r>
      <w:r w:rsidR="003D2510">
        <w:t>variables has grown</w:t>
      </w:r>
      <w:del w:id="700" w:author="Allen Hoskins" w:date="2022-11-20T21:08:00Z">
        <w:r w:rsidR="003D2510" w:rsidDel="00030C23">
          <w:delText xml:space="preserve">.  </w:delText>
        </w:r>
      </w:del>
      <w:ins w:id="701" w:author="Allen Hoskins" w:date="2022-11-20T21:08:00Z">
        <w:r w:rsidR="00030C23">
          <w:t xml:space="preserve">. </w:t>
        </w:r>
      </w:ins>
      <w:r w:rsidR="003D2510">
        <w:t>The researchers thus lean on experiential wisdom</w:t>
      </w:r>
      <w:r w:rsidR="00FE3EAF">
        <w:t xml:space="preserve"> </w:t>
      </w:r>
      <w:r w:rsidR="001444EF">
        <w:t xml:space="preserve">rooted in the study of underlying </w:t>
      </w:r>
      <w:r w:rsidR="0072142E">
        <w:t xml:space="preserve">characteristics, </w:t>
      </w:r>
      <w:r w:rsidR="001444EF">
        <w:t>trends, and volatility</w:t>
      </w:r>
      <w:r w:rsidR="005660DD">
        <w:t xml:space="preserve"> for company</w:t>
      </w:r>
      <w:del w:id="702" w:author="Allen Hoskins" w:date="2022-11-20T20:25:00Z">
        <w:r w:rsidR="005660DD" w:rsidDel="000C0CE4">
          <w:delText>’s</w:delText>
        </w:r>
      </w:del>
      <w:r w:rsidR="005660DD">
        <w:t xml:space="preserve"> fundamentals, analyst estimates and revision</w:t>
      </w:r>
      <w:r w:rsidR="00BB35EB">
        <w:t>s</w:t>
      </w:r>
      <w:r w:rsidR="005660DD">
        <w:t xml:space="preserve">, valuation </w:t>
      </w:r>
      <w:r w:rsidR="00BB35EB">
        <w:t>multiples</w:t>
      </w:r>
      <w:r w:rsidR="005660DD">
        <w:t xml:space="preserve">, and </w:t>
      </w:r>
      <w:r w:rsidR="0072142E">
        <w:t>momentum</w:t>
      </w:r>
      <w:del w:id="703" w:author="Allen Hoskins" w:date="2022-11-20T21:08:00Z">
        <w:r w:rsidR="005660DD" w:rsidDel="00030C23">
          <w:delText>.</w:delText>
        </w:r>
        <w:r w:rsidR="00E61683" w:rsidDel="00030C23">
          <w:delText xml:space="preserve">  </w:delText>
        </w:r>
      </w:del>
      <w:ins w:id="704" w:author="Allen Hoskins" w:date="2022-11-20T21:08:00Z">
        <w:r w:rsidR="00030C23">
          <w:t xml:space="preserve">. </w:t>
        </w:r>
      </w:ins>
      <w:r w:rsidR="00005BEA">
        <w:t>Given there is often a low signal-to-noise ratio for investment-related datasets</w:t>
      </w:r>
      <w:ins w:id="705" w:author="Allen Hoskins" w:date="2022-11-20T20:26:00Z">
        <w:r w:rsidR="000C0CE4">
          <w:t>,</w:t>
        </w:r>
      </w:ins>
      <w:r w:rsidR="00005BEA">
        <w:t xml:space="preserve"> the researchers sought to quantify specific domain knowledge in a manner that can be utilized for machine learning modeling</w:t>
      </w:r>
      <w:ins w:id="706" w:author="Allen Hoskins" w:date="2022-11-20T20:26:00Z">
        <w:r w:rsidR="000C0CE4">
          <w:t>,</w:t>
        </w:r>
      </w:ins>
      <w:r w:rsidR="00005BEA">
        <w:t xml:space="preserve"> which the researchers believe is a critically important aspect of bridging the aforementioned gap</w:t>
      </w:r>
      <w:del w:id="707" w:author="Allen Hoskins" w:date="2022-11-20T21:08:00Z">
        <w:r w:rsidR="00005BEA" w:rsidDel="00030C23">
          <w:delText>.</w:delText>
        </w:r>
        <w:r w:rsidR="007006D0" w:rsidDel="00030C23">
          <w:delText xml:space="preserve">  </w:delText>
        </w:r>
      </w:del>
      <w:ins w:id="708" w:author="Allen Hoskins" w:date="2022-11-20T21:08:00Z">
        <w:r w:rsidR="00030C23">
          <w:t xml:space="preserve">. </w:t>
        </w:r>
      </w:ins>
      <w:r w:rsidR="007006D0">
        <w:t>Also, m</w:t>
      </w:r>
      <w:r w:rsidR="0072142E">
        <w:t>achine learning in investments can be challenged by small data sets</w:t>
      </w:r>
      <w:ins w:id="709" w:author="Allen Hoskins" w:date="2022-11-20T20:26:00Z">
        <w:r w:rsidR="000C0CE4">
          <w:t>,</w:t>
        </w:r>
      </w:ins>
      <w:r w:rsidR="0072142E">
        <w:t xml:space="preserve"> thus the researchers chose metrics that are applicable to all companies in this universe regardless of industry classification and business model</w:t>
      </w:r>
      <w:del w:id="710" w:author="Allen Hoskins" w:date="2022-11-20T21:08:00Z">
        <w:r w:rsidR="0072142E" w:rsidDel="00030C23">
          <w:delText xml:space="preserve">.  </w:delText>
        </w:r>
      </w:del>
      <w:ins w:id="711" w:author="Allen Hoskins" w:date="2022-11-20T21:08:00Z">
        <w:r w:rsidR="00030C23">
          <w:t xml:space="preserve">. </w:t>
        </w:r>
      </w:ins>
      <w:r w:rsidR="0072142E">
        <w:t xml:space="preserve">The difficulty of </w:t>
      </w:r>
      <w:del w:id="712" w:author="Allen Hoskins" w:date="2022-11-20T20:27:00Z">
        <w:r w:rsidR="0072142E" w:rsidDel="000C0CE4">
          <w:delText xml:space="preserve">evolving </w:delText>
        </w:r>
      </w:del>
      <w:ins w:id="713" w:author="Allen Hoskins" w:date="2022-11-20T20:27:00Z">
        <w:r w:rsidR="000C0CE4">
          <w:t>evolution</w:t>
        </w:r>
        <w:r w:rsidR="000C0CE4">
          <w:t xml:space="preserve"> </w:t>
        </w:r>
      </w:ins>
      <w:r w:rsidR="0072142E">
        <w:t xml:space="preserve">and </w:t>
      </w:r>
      <w:proofErr w:type="spellStart"/>
      <w:r w:rsidR="0072142E">
        <w:t>cycl</w:t>
      </w:r>
      <w:ins w:id="714" w:author="Allen Hoskins" w:date="2022-11-20T20:28:00Z">
        <w:r w:rsidR="000C0CE4">
          <w:t>licality</w:t>
        </w:r>
      </w:ins>
      <w:proofErr w:type="spellEnd"/>
      <w:del w:id="715" w:author="Allen Hoskins" w:date="2022-11-20T20:28:00Z">
        <w:r w:rsidR="0072142E" w:rsidDel="000C0CE4">
          <w:delText>i</w:delText>
        </w:r>
      </w:del>
      <w:del w:id="716" w:author="Allen Hoskins" w:date="2022-11-20T20:27:00Z">
        <w:r w:rsidR="0072142E" w:rsidDel="000C0CE4">
          <w:delText>cali</w:delText>
        </w:r>
      </w:del>
      <w:del w:id="717" w:author="Allen Hoskins" w:date="2022-11-20T20:26:00Z">
        <w:r w:rsidR="0072142E" w:rsidDel="000C0CE4">
          <w:delText>ty</w:delText>
        </w:r>
      </w:del>
      <w:r w:rsidR="0072142E">
        <w:t xml:space="preserve"> in the markets was addressed by choosing metrics that are comparable </w:t>
      </w:r>
      <w:r w:rsidR="003B6979">
        <w:t>over time regardless of the environment</w:t>
      </w:r>
      <w:del w:id="718" w:author="Allen Hoskins" w:date="2022-11-20T21:08:00Z">
        <w:r w:rsidR="003B6979" w:rsidDel="00030C23">
          <w:delText xml:space="preserve">.  </w:delText>
        </w:r>
      </w:del>
      <w:ins w:id="719" w:author="Allen Hoskins" w:date="2022-11-20T21:08:00Z">
        <w:r w:rsidR="00030C23">
          <w:t xml:space="preserve">. </w:t>
        </w:r>
      </w:ins>
    </w:p>
    <w:p w14:paraId="6DA65864" w14:textId="0CC0D482" w:rsidR="00DD17B4" w:rsidRDefault="00DD17B4" w:rsidP="00DD17B4"/>
    <w:p w14:paraId="114839C0" w14:textId="4D47097F" w:rsidR="00C559B6" w:rsidRDefault="00A136E6" w:rsidP="00C559B6">
      <w:r w:rsidRPr="00386DC4">
        <w:rPr>
          <w:u w:val="single"/>
        </w:rPr>
        <w:t>Valuation</w:t>
      </w:r>
      <w:r w:rsidR="00F07466">
        <w:rPr>
          <w:u w:val="single"/>
        </w:rPr>
        <w:t xml:space="preserve"> Metrics</w:t>
      </w:r>
      <w:r>
        <w:t>:  To garner an encompassing assessment of each company’s valuation, the researchers included the following valuation metrics:  Price to Forward 12M EPS (FPE), Dividend Yield (DY), Price to Book (PB), Enterprise Value to Sales (EVS), Price to Trailing 12M EPS (TPE), Enterprise Value to EBITDA (EVEBITDA), Enterprise Value to Free Cash Flow (EVFCF), Price to Cash Flow (PCF)</w:t>
      </w:r>
      <w:ins w:id="720" w:author="Allen Hoskins" w:date="2022-11-20T20:28:00Z">
        <w:r w:rsidR="000C0CE4">
          <w:t>,</w:t>
        </w:r>
      </w:ins>
      <w:r>
        <w:t xml:space="preserve"> and Price to Sales (PS)</w:t>
      </w:r>
      <w:del w:id="721" w:author="Allen Hoskins" w:date="2022-11-20T21:08:00Z">
        <w:r w:rsidDel="00030C23">
          <w:delText xml:space="preserve">.  </w:delText>
        </w:r>
      </w:del>
      <w:ins w:id="722" w:author="Allen Hoskins" w:date="2022-11-20T21:08:00Z">
        <w:r w:rsidR="00030C23">
          <w:t xml:space="preserve">. </w:t>
        </w:r>
      </w:ins>
      <w:r>
        <w:t xml:space="preserve">By factoring in several valuation metrics, the researchers believe that </w:t>
      </w:r>
      <w:r w:rsidR="00BB25E3">
        <w:t>the</w:t>
      </w:r>
      <w:r>
        <w:t xml:space="preserve"> analysis sufficiently accounts for all the financial statements and their related financial outputs and underlying information</w:t>
      </w:r>
      <w:del w:id="723" w:author="Allen Hoskins" w:date="2022-11-20T21:08:00Z">
        <w:r w:rsidDel="00030C23">
          <w:delText xml:space="preserve">.  </w:delText>
        </w:r>
      </w:del>
      <w:ins w:id="724" w:author="Allen Hoskins" w:date="2022-11-20T21:08:00Z">
        <w:r w:rsidR="00030C23">
          <w:t xml:space="preserve">. </w:t>
        </w:r>
      </w:ins>
      <w:r>
        <w:t xml:space="preserve">The researchers included absolute </w:t>
      </w:r>
      <w:r w:rsidR="00EC6599">
        <w:t xml:space="preserve">and relative </w:t>
      </w:r>
      <w:r>
        <w:t xml:space="preserve">value </w:t>
      </w:r>
      <w:r w:rsidR="00EC6599">
        <w:t xml:space="preserve">metrics </w:t>
      </w:r>
      <w:r w:rsidR="00F65AE7">
        <w:t>that capture levels</w:t>
      </w:r>
      <w:r w:rsidR="008D4F21">
        <w:t>, trends</w:t>
      </w:r>
      <w:r>
        <w:t xml:space="preserve">, </w:t>
      </w:r>
      <w:r w:rsidR="008D4F21">
        <w:t>and</w:t>
      </w:r>
      <w:r>
        <w:t xml:space="preserve"> volatility of these metrics</w:t>
      </w:r>
      <w:r w:rsidR="00E6742A">
        <w:t xml:space="preserve"> at various time periods</w:t>
      </w:r>
      <w:r>
        <w:t>.</w:t>
      </w:r>
    </w:p>
    <w:p w14:paraId="1ADC2B75" w14:textId="6D01383A" w:rsidR="00C559B6" w:rsidRDefault="00A136E6" w:rsidP="00C559B6">
      <w:r w:rsidRPr="00386DC4">
        <w:rPr>
          <w:u w:val="single"/>
        </w:rPr>
        <w:t>Analyst Revisions</w:t>
      </w:r>
      <w:r>
        <w:t>:  As discussed in the literature review, there is presumed to be informational value in the sell-side analyst revisions</w:t>
      </w:r>
      <w:del w:id="725" w:author="Allen Hoskins" w:date="2022-11-20T21:08:00Z">
        <w:r w:rsidDel="00030C23">
          <w:delText xml:space="preserve">.  </w:delText>
        </w:r>
      </w:del>
      <w:ins w:id="726" w:author="Allen Hoskins" w:date="2022-11-20T21:08:00Z">
        <w:r w:rsidR="00030C23">
          <w:t xml:space="preserve">. </w:t>
        </w:r>
      </w:ins>
      <w:r>
        <w:t>In this category, the direction of revisions is accounted for as well as the second-derivative changes of such revisions over various time periods</w:t>
      </w:r>
      <w:r w:rsidR="00945344">
        <w:t>.</w:t>
      </w:r>
    </w:p>
    <w:p w14:paraId="0B7BDD88" w14:textId="3B84C6BE" w:rsidR="00C559B6" w:rsidRDefault="00A136E6" w:rsidP="00C559B6">
      <w:r w:rsidRPr="004C2E8F">
        <w:rPr>
          <w:u w:val="single"/>
        </w:rPr>
        <w:t>Analyst EPS Estimates</w:t>
      </w:r>
      <w:r>
        <w:t>:  Sourced from the same analysts as above, these estimates are for the earnings per share (EPS) estimates for a given company during the next 12-month period</w:t>
      </w:r>
      <w:del w:id="727" w:author="Allen Hoskins" w:date="2022-11-20T21:08:00Z">
        <w:r w:rsidDel="00030C23">
          <w:delText xml:space="preserve">.  </w:delText>
        </w:r>
      </w:del>
      <w:ins w:id="728" w:author="Allen Hoskins" w:date="2022-11-20T21:08:00Z">
        <w:r w:rsidR="00030C23">
          <w:t xml:space="preserve">. </w:t>
        </w:r>
      </w:ins>
      <w:r>
        <w:t>With these estimates, the researchers calculated numerous metrics which account for the growth, second-derivative changes, and volatility.</w:t>
      </w:r>
    </w:p>
    <w:p w14:paraId="29EE5C76" w14:textId="2F50858E" w:rsidR="00C559B6" w:rsidRDefault="00A136E6" w:rsidP="00C559B6">
      <w:r w:rsidRPr="00EE1B32">
        <w:rPr>
          <w:u w:val="single"/>
        </w:rPr>
        <w:t>Analyst Revenue Estimates</w:t>
      </w:r>
      <w:r>
        <w:t xml:space="preserve">:  </w:t>
      </w:r>
      <w:ins w:id="729" w:author="Allen Hoskins" w:date="2022-11-20T20:28:00Z">
        <w:r w:rsidR="000C0CE4">
          <w:t>These estimates are s</w:t>
        </w:r>
      </w:ins>
      <w:del w:id="730" w:author="Allen Hoskins" w:date="2022-11-20T20:28:00Z">
        <w:r w:rsidDel="000C0CE4">
          <w:delText>S</w:delText>
        </w:r>
      </w:del>
      <w:r>
        <w:t>imilar to the EPS estimates and the associated calculated metrics, however th</w:t>
      </w:r>
      <w:ins w:id="731" w:author="Allen Hoskins" w:date="2022-11-20T20:28:00Z">
        <w:r w:rsidR="000C0CE4">
          <w:t>ey</w:t>
        </w:r>
      </w:ins>
      <w:del w:id="732" w:author="Allen Hoskins" w:date="2022-11-20T20:28:00Z">
        <w:r w:rsidDel="000C0CE4">
          <w:delText>is</w:delText>
        </w:r>
      </w:del>
      <w:r>
        <w:t xml:space="preserve"> represents the revenue estimates instead.</w:t>
      </w:r>
    </w:p>
    <w:p w14:paraId="385DDB3B" w14:textId="3EB7C6A7" w:rsidR="00C559B6" w:rsidRDefault="00A136E6" w:rsidP="00C559B6">
      <w:r w:rsidRPr="00EE1B32">
        <w:rPr>
          <w:u w:val="single"/>
        </w:rPr>
        <w:t>Price</w:t>
      </w:r>
      <w:r>
        <w:t xml:space="preserve">:  The </w:t>
      </w:r>
      <w:del w:id="733" w:author="Allen Hoskins" w:date="2022-11-20T20:28:00Z">
        <w:r w:rsidDel="000C0CE4">
          <w:delText xml:space="preserve">stock </w:delText>
        </w:r>
      </w:del>
      <w:r>
        <w:t>price for each stock was gathered</w:t>
      </w:r>
      <w:ins w:id="734" w:author="Allen Hoskins" w:date="2022-11-20T20:28:00Z">
        <w:r w:rsidR="000C0CE4">
          <w:t>,</w:t>
        </w:r>
      </w:ins>
      <w:r>
        <w:t xml:space="preserve"> and then several metrics </w:t>
      </w:r>
      <w:ins w:id="735" w:author="Allen Hoskins" w:date="2022-11-20T20:29:00Z">
        <w:r w:rsidR="000C0CE4">
          <w:t xml:space="preserve">assessing </w:t>
        </w:r>
      </w:ins>
      <w:del w:id="736" w:author="Allen Hoskins" w:date="2022-11-20T20:29:00Z">
        <w:r w:rsidDel="000C0CE4">
          <w:delText xml:space="preserve">to assess </w:delText>
        </w:r>
      </w:del>
      <w:r>
        <w:t xml:space="preserve">the trend of each </w:t>
      </w:r>
      <w:r w:rsidR="007F5067">
        <w:t xml:space="preserve">stock </w:t>
      </w:r>
      <w:r>
        <w:t>over various time periods w</w:t>
      </w:r>
      <w:r w:rsidR="00241BAE">
        <w:t>ere</w:t>
      </w:r>
      <w:r>
        <w:t xml:space="preserve"> calculated.</w:t>
      </w:r>
    </w:p>
    <w:p w14:paraId="03B04167" w14:textId="17D1E03F" w:rsidR="00C559B6" w:rsidRDefault="00A136E6" w:rsidP="00C559B6">
      <w:del w:id="737" w:author="Allen Hoskins" w:date="2022-11-20T20:29:00Z">
        <w:r w:rsidDel="000C0CE4">
          <w:delText xml:space="preserve">Upon </w:delText>
        </w:r>
      </w:del>
      <w:ins w:id="738" w:author="Allen Hoskins" w:date="2022-11-20T20:29:00Z">
        <w:r w:rsidR="000C0CE4">
          <w:t>After</w:t>
        </w:r>
        <w:r w:rsidR="000C0CE4">
          <w:t xml:space="preserve"> </w:t>
        </w:r>
      </w:ins>
      <w:r>
        <w:t>gathering and calculating the aforementioned metrics, the researchers then calculated the percentile (0-100) of each metric relative to this universe at that specific point in time</w:t>
      </w:r>
      <w:del w:id="739" w:author="Allen Hoskins" w:date="2022-11-20T21:08:00Z">
        <w:r w:rsidDel="00030C23">
          <w:delText xml:space="preserve">.  </w:delText>
        </w:r>
      </w:del>
      <w:ins w:id="740" w:author="Allen Hoskins" w:date="2022-11-20T21:08:00Z">
        <w:r w:rsidR="00030C23">
          <w:t xml:space="preserve">. </w:t>
        </w:r>
      </w:ins>
      <w:r>
        <w:t xml:space="preserve">This was premised on being able to compare one stock to the entire </w:t>
      </w:r>
      <w:r>
        <w:lastRenderedPageBreak/>
        <w:t>universe based on every metric to determine its</w:t>
      </w:r>
      <w:r w:rsidR="00EE1B32">
        <w:t xml:space="preserve"> relative</w:t>
      </w:r>
      <w:r>
        <w:t xml:space="preserve"> attractiveness</w:t>
      </w:r>
      <w:del w:id="741" w:author="Allen Hoskins" w:date="2022-11-20T21:08:00Z">
        <w:r w:rsidDel="00030C23">
          <w:delText xml:space="preserve">.  </w:delText>
        </w:r>
      </w:del>
      <w:ins w:id="742" w:author="Allen Hoskins" w:date="2022-11-20T21:08:00Z">
        <w:r w:rsidR="00030C23">
          <w:t xml:space="preserve">. </w:t>
        </w:r>
      </w:ins>
      <w:r>
        <w:t>In total there were 370 explanatory variables.</w:t>
      </w:r>
    </w:p>
    <w:p w14:paraId="7C3984E4" w14:textId="77777777" w:rsidR="00C559B6" w:rsidRDefault="00C559B6" w:rsidP="00C559B6">
      <w:pPr>
        <w:rPr>
          <w:b/>
          <w:bCs/>
          <w:i/>
          <w:iCs/>
        </w:rPr>
      </w:pPr>
    </w:p>
    <w:p w14:paraId="2304E632" w14:textId="35A69A95" w:rsidR="00C559B6" w:rsidRDefault="00A136E6" w:rsidP="00C559B6">
      <w:r>
        <w:t xml:space="preserve">There were </w:t>
      </w:r>
      <w:r w:rsidR="00241BAE">
        <w:t>seven</w:t>
      </w:r>
      <w:r>
        <w:t xml:space="preserve"> different response variables included in this research</w:t>
      </w:r>
      <w:ins w:id="743" w:author="Allen Hoskins" w:date="2022-11-20T20:29:00Z">
        <w:r w:rsidR="001465C6">
          <w:t>,</w:t>
        </w:r>
      </w:ins>
      <w:r>
        <w:t xml:space="preserve"> </w:t>
      </w:r>
      <w:r w:rsidR="00F07466">
        <w:t>which are</w:t>
      </w:r>
      <w:r>
        <w:t xml:space="preserve"> </w:t>
      </w:r>
      <w:r w:rsidR="004236B0">
        <w:t>predicted during the modeling analysis</w:t>
      </w:r>
      <w:r>
        <w:t>.</w:t>
      </w:r>
    </w:p>
    <w:p w14:paraId="0DFFE003" w14:textId="6C420E37" w:rsidR="00C559B6" w:rsidRDefault="00A136E6" w:rsidP="00C559B6">
      <w:r w:rsidRPr="00EE1B32">
        <w:rPr>
          <w:u w:val="single"/>
        </w:rPr>
        <w:t>Valuation</w:t>
      </w:r>
      <w:r>
        <w:t xml:space="preserve">:  The </w:t>
      </w:r>
      <w:r w:rsidR="00C20639">
        <w:t xml:space="preserve">four </w:t>
      </w:r>
      <w:r>
        <w:t>valuation metrics modeled include</w:t>
      </w:r>
      <w:r w:rsidR="001B39BF">
        <w:t>d</w:t>
      </w:r>
      <w:del w:id="744" w:author="Allen Hoskins" w:date="2022-11-20T20:29:00Z">
        <w:r w:rsidDel="001465C6">
          <w:delText xml:space="preserve">: </w:delText>
        </w:r>
      </w:del>
      <w:r>
        <w:t xml:space="preserve"> FPE, DY, PB and EVS</w:t>
      </w:r>
      <w:del w:id="745" w:author="Allen Hoskins" w:date="2022-11-20T21:08:00Z">
        <w:r w:rsidDel="00030C23">
          <w:delText xml:space="preserve">.  </w:delText>
        </w:r>
      </w:del>
      <w:ins w:id="746" w:author="Allen Hoskins" w:date="2022-11-20T21:08:00Z">
        <w:r w:rsidR="00030C23">
          <w:t xml:space="preserve">. </w:t>
        </w:r>
      </w:ins>
      <w:r>
        <w:t xml:space="preserve">For each of these metrics, the researchers </w:t>
      </w:r>
      <w:r w:rsidR="007F46CC">
        <w:t>sought to predict</w:t>
      </w:r>
      <w:r>
        <w:t xml:space="preserve"> the </w:t>
      </w:r>
      <w:r w:rsidR="00E97F70">
        <w:t xml:space="preserve">following </w:t>
      </w:r>
      <w:r w:rsidR="00566E67">
        <w:t>three</w:t>
      </w:r>
      <w:r>
        <w:t xml:space="preserve">-month revision </w:t>
      </w:r>
      <w:r w:rsidR="0054767D">
        <w:t xml:space="preserve">relative </w:t>
      </w:r>
      <w:r w:rsidR="00975EA5">
        <w:t>percentage</w:t>
      </w:r>
      <w:r w:rsidR="0054767D">
        <w:t xml:space="preserve"> rank</w:t>
      </w:r>
      <w:del w:id="747" w:author="Allen Hoskins" w:date="2022-11-20T21:08:00Z">
        <w:r w:rsidDel="00030C23">
          <w:delText xml:space="preserve">.  </w:delText>
        </w:r>
      </w:del>
      <w:ins w:id="748" w:author="Allen Hoskins" w:date="2022-11-20T21:08:00Z">
        <w:r w:rsidR="00030C23">
          <w:t xml:space="preserve">. </w:t>
        </w:r>
      </w:ins>
    </w:p>
    <w:p w14:paraId="7B51A5EC" w14:textId="23761ED7" w:rsidR="00905613" w:rsidRDefault="00A136E6" w:rsidP="00D63BD9">
      <w:r w:rsidRPr="00975EA5">
        <w:rPr>
          <w:u w:val="single"/>
        </w:rPr>
        <w:t>Analyst EPS / Revenue Estimates</w:t>
      </w:r>
      <w:r>
        <w:t xml:space="preserve">:  </w:t>
      </w:r>
      <w:r w:rsidR="00C20639">
        <w:t xml:space="preserve">The </w:t>
      </w:r>
      <w:r w:rsidR="00241BAE">
        <w:t>two</w:t>
      </w:r>
      <w:r w:rsidR="00C20639">
        <w:t xml:space="preserve"> growth metrics modeled include</w:t>
      </w:r>
      <w:r w:rsidR="001B39BF">
        <w:t>d</w:t>
      </w:r>
      <w:ins w:id="749" w:author="Allen Hoskins" w:date="2022-11-20T20:29:00Z">
        <w:r w:rsidR="001465C6">
          <w:t xml:space="preserve"> the three-month growth related percen</w:t>
        </w:r>
      </w:ins>
      <w:ins w:id="750" w:author="Allen Hoskins" w:date="2022-11-20T20:30:00Z">
        <w:r w:rsidR="001465C6">
          <w:t>tage rank for both analyst</w:t>
        </w:r>
      </w:ins>
      <w:del w:id="751" w:author="Allen Hoskins" w:date="2022-11-20T20:29:00Z">
        <w:r w:rsidR="001B39BF" w:rsidDel="001465C6">
          <w:delText>:</w:delText>
        </w:r>
      </w:del>
      <w:r w:rsidR="001B39BF">
        <w:t xml:space="preserve"> </w:t>
      </w:r>
      <w:del w:id="752" w:author="Allen Hoskins" w:date="2022-11-20T20:30:00Z">
        <w:r w:rsidR="001B39BF" w:rsidDel="001465C6">
          <w:delText xml:space="preserve"> </w:delText>
        </w:r>
        <w:r w:rsidDel="001465C6">
          <w:delText xml:space="preserve">Analyst </w:delText>
        </w:r>
      </w:del>
      <w:r>
        <w:t>EPS estimates</w:t>
      </w:r>
      <w:del w:id="753" w:author="Allen Hoskins" w:date="2022-11-20T20:30:00Z">
        <w:r w:rsidR="00D63BD9" w:rsidDel="001465C6">
          <w:delText>’</w:delText>
        </w:r>
      </w:del>
      <w:r>
        <w:t xml:space="preserve"> and analyst revenue estimates</w:t>
      </w:r>
      <w:del w:id="754" w:author="Allen Hoskins" w:date="2022-11-20T20:30:00Z">
        <w:r w:rsidR="00D63BD9" w:rsidDel="001465C6">
          <w:delText xml:space="preserve">’ </w:delText>
        </w:r>
      </w:del>
      <w:ins w:id="755" w:author="Allen Hoskins" w:date="2022-11-20T20:30:00Z">
        <w:r w:rsidR="001465C6">
          <w:t>.</w:t>
        </w:r>
      </w:ins>
      <w:del w:id="756" w:author="Allen Hoskins" w:date="2022-11-20T20:30:00Z">
        <w:r w:rsidR="00D63BD9" w:rsidDel="001465C6">
          <w:delText>three</w:delText>
        </w:r>
        <w:r w:rsidDel="001465C6">
          <w:delText xml:space="preserve">-month growth </w:delText>
        </w:r>
        <w:r w:rsidR="0054767D" w:rsidDel="001465C6">
          <w:delText>relative percentage rank</w:delText>
        </w:r>
        <w:r w:rsidDel="001465C6">
          <w:delText xml:space="preserve">. </w:delText>
        </w:r>
      </w:del>
      <w:r>
        <w:t xml:space="preserve"> </w:t>
      </w:r>
    </w:p>
    <w:p w14:paraId="0B4109D3" w14:textId="29B8D5CE" w:rsidR="005B267F" w:rsidRDefault="00A136E6" w:rsidP="00C559B6">
      <w:r w:rsidRPr="00905613">
        <w:rPr>
          <w:u w:val="single"/>
        </w:rPr>
        <w:t>Price</w:t>
      </w:r>
      <w:r>
        <w:t xml:space="preserve">:  </w:t>
      </w:r>
      <w:r w:rsidR="00F40139">
        <w:t>T</w:t>
      </w:r>
      <w:r>
        <w:t>he researchers create</w:t>
      </w:r>
      <w:r w:rsidR="001A47CF">
        <w:t>d</w:t>
      </w:r>
      <w:r>
        <w:t xml:space="preserve"> a </w:t>
      </w:r>
      <w:r w:rsidR="00566E67">
        <w:t>three</w:t>
      </w:r>
      <w:r>
        <w:t xml:space="preserve">-month binary classification model which measures </w:t>
      </w:r>
      <w:r w:rsidR="00F40139">
        <w:t xml:space="preserve">the predicted probability </w:t>
      </w:r>
      <w:r w:rsidR="00AA2F59">
        <w:t>that a stock</w:t>
      </w:r>
      <w:r>
        <w:t xml:space="preserve"> in this universe </w:t>
      </w:r>
      <w:r w:rsidR="00A317E8">
        <w:t>will</w:t>
      </w:r>
      <w:r>
        <w:t xml:space="preserve"> outperform </w:t>
      </w:r>
      <w:r w:rsidR="00B94687">
        <w:t>the</w:t>
      </w:r>
      <w:r>
        <w:t xml:space="preserve"> universe median during this time period</w:t>
      </w:r>
      <w:del w:id="757" w:author="Allen Hoskins" w:date="2022-11-20T21:08:00Z">
        <w:r w:rsidDel="00030C23">
          <w:delText xml:space="preserve">.  </w:delText>
        </w:r>
      </w:del>
      <w:ins w:id="758" w:author="Allen Hoskins" w:date="2022-11-20T21:08:00Z">
        <w:r w:rsidR="00030C23">
          <w:t xml:space="preserve">. </w:t>
        </w:r>
      </w:ins>
      <w:r>
        <w:t>The equal-weighted Russell 1000 index was considered instead of the median universe return</w:t>
      </w:r>
      <w:ins w:id="759" w:author="Allen Hoskins" w:date="2022-11-20T20:30:00Z">
        <w:r w:rsidR="00950B6D">
          <w:t xml:space="preserve">, and </w:t>
        </w:r>
      </w:ins>
      <w:del w:id="760" w:author="Allen Hoskins" w:date="2022-11-20T20:30:00Z">
        <w:r w:rsidDel="00950B6D">
          <w:delText xml:space="preserve"> but </w:delText>
        </w:r>
      </w:del>
      <w:r>
        <w:t xml:space="preserve">given the superior returns for the latter </w:t>
      </w:r>
      <w:r w:rsidR="000E449C">
        <w:t>in the year</w:t>
      </w:r>
      <w:r w:rsidR="0054767D">
        <w:t>s</w:t>
      </w:r>
      <w:r w:rsidR="000E449C">
        <w:t xml:space="preserve"> 2020</w:t>
      </w:r>
      <w:r w:rsidR="0054767D">
        <w:t xml:space="preserve"> through 2021</w:t>
      </w:r>
      <w:r w:rsidR="000E449C">
        <w:t xml:space="preserve">, </w:t>
      </w:r>
      <w:r>
        <w:t>the researchers deemed this to be more conservative</w:t>
      </w:r>
      <w:del w:id="761" w:author="Allen Hoskins" w:date="2022-11-20T21:08:00Z">
        <w:r w:rsidDel="00030C23">
          <w:delText xml:space="preserve">.  </w:delText>
        </w:r>
      </w:del>
      <w:ins w:id="762" w:author="Allen Hoskins" w:date="2022-11-20T21:08:00Z">
        <w:r w:rsidR="00030C23">
          <w:t xml:space="preserve">. </w:t>
        </w:r>
      </w:ins>
      <w:r>
        <w:t>Also, though the Russell 1000 Index is the predominant index used by U</w:t>
      </w:r>
      <w:r w:rsidR="00B94687">
        <w:t>.</w:t>
      </w:r>
      <w:r>
        <w:t>S</w:t>
      </w:r>
      <w:r w:rsidR="00B94687">
        <w:t>.</w:t>
      </w:r>
      <w:r>
        <w:t xml:space="preserve"> large cap</w:t>
      </w:r>
      <w:r w:rsidR="00362CB9">
        <w:t>italization</w:t>
      </w:r>
      <w:r>
        <w:t xml:space="preserve"> managers</w:t>
      </w:r>
      <w:ins w:id="763" w:author="Allen Hoskins" w:date="2022-11-20T20:30:00Z">
        <w:r w:rsidR="00950B6D">
          <w:t>,</w:t>
        </w:r>
      </w:ins>
      <w:r>
        <w:t xml:space="preserve"> which is </w:t>
      </w:r>
      <w:r w:rsidR="00CC57DB">
        <w:t xml:space="preserve">the </w:t>
      </w:r>
      <w:r w:rsidR="00362CB9">
        <w:t>primary</w:t>
      </w:r>
      <w:r>
        <w:t xml:space="preserve"> target audience for this study, this research</w:t>
      </w:r>
      <w:r w:rsidR="00EB3076">
        <w:t>’s use of the median</w:t>
      </w:r>
      <w:r>
        <w:t xml:space="preserve"> removes the </w:t>
      </w:r>
      <w:r w:rsidR="00FD3DE1">
        <w:t xml:space="preserve">different </w:t>
      </w:r>
      <w:r>
        <w:t>individual weighting</w:t>
      </w:r>
      <w:r w:rsidR="0051660B">
        <w:t>s</w:t>
      </w:r>
      <w:r>
        <w:t xml:space="preserve"> </w:t>
      </w:r>
      <w:r w:rsidR="0051660B">
        <w:t>within the</w:t>
      </w:r>
      <w:r>
        <w:t xml:space="preserve"> index</w:t>
      </w:r>
      <w:del w:id="764" w:author="Allen Hoskins" w:date="2022-11-20T21:08:00Z">
        <w:r w:rsidDel="00030C23">
          <w:delText>.</w:delText>
        </w:r>
        <w:r w:rsidR="00EB3076" w:rsidDel="00030C23">
          <w:delText xml:space="preserve">  </w:delText>
        </w:r>
      </w:del>
      <w:ins w:id="765" w:author="Allen Hoskins" w:date="2022-11-20T21:08:00Z">
        <w:r w:rsidR="00030C23">
          <w:t xml:space="preserve">. </w:t>
        </w:r>
      </w:ins>
    </w:p>
    <w:p w14:paraId="23D5CFD5" w14:textId="098F531F" w:rsidR="00F57AAA" w:rsidRDefault="00A136E6" w:rsidP="00F57AAA">
      <w:pPr>
        <w:pStyle w:val="heading10"/>
      </w:pPr>
      <w:r>
        <w:t>4</w:t>
      </w:r>
      <w:r w:rsidRPr="009A3755">
        <w:t xml:space="preserve">  </w:t>
      </w:r>
      <w:r w:rsidR="00293E02">
        <w:t xml:space="preserve"> </w:t>
      </w:r>
      <w:r>
        <w:t>Results</w:t>
      </w:r>
    </w:p>
    <w:p w14:paraId="3B6A8996" w14:textId="12F892AD" w:rsidR="007D7221" w:rsidRPr="009A3755" w:rsidRDefault="00A136E6" w:rsidP="007D7221">
      <w:pPr>
        <w:pStyle w:val="heading20"/>
      </w:pPr>
      <w:r>
        <w:t>4</w:t>
      </w:r>
      <w:r w:rsidR="00F57AAA">
        <w:t>.1</w:t>
      </w:r>
      <w:r w:rsidRPr="009A3755">
        <w:t xml:space="preserve">  </w:t>
      </w:r>
      <w:r w:rsidR="00293E02">
        <w:t xml:space="preserve"> </w:t>
      </w:r>
      <w:r w:rsidR="00B94687">
        <w:t xml:space="preserve">Machine Learning </w:t>
      </w:r>
      <w:r>
        <w:t>Modeling Analysis</w:t>
      </w:r>
      <w:r w:rsidR="004558BF">
        <w:t xml:space="preserve"> Introduction</w:t>
      </w:r>
    </w:p>
    <w:p w14:paraId="0B6AC60A" w14:textId="2180D2B1" w:rsidR="00E93BBF" w:rsidRDefault="00A136E6" w:rsidP="00C559B6">
      <w:r>
        <w:t xml:space="preserve">Before </w:t>
      </w:r>
      <w:r w:rsidR="00133F82">
        <w:t>creating any ML models, the researchers first utilized PyCaret to determine the potential efficacy of various algorithms on the datase</w:t>
      </w:r>
      <w:r w:rsidR="004A2790">
        <w:t>t</w:t>
      </w:r>
      <w:del w:id="766" w:author="Allen Hoskins" w:date="2022-11-20T21:08:00Z">
        <w:r w:rsidR="004A2790" w:rsidDel="00030C23">
          <w:delText xml:space="preserve">.  </w:delText>
        </w:r>
      </w:del>
      <w:ins w:id="767" w:author="Allen Hoskins" w:date="2022-11-20T21:08:00Z">
        <w:r w:rsidR="00030C23">
          <w:t xml:space="preserve">. </w:t>
        </w:r>
      </w:ins>
      <w:proofErr w:type="spellStart"/>
      <w:r w:rsidR="004A2790">
        <w:t>PyCaret</w:t>
      </w:r>
      <w:proofErr w:type="spellEnd"/>
      <w:r w:rsidR="004A2790">
        <w:t xml:space="preserve"> is</w:t>
      </w:r>
      <w:r w:rsidR="00C51319">
        <w:t xml:space="preserve"> an open-source, low-code machine learning in Python that automates machine learning workflows</w:t>
      </w:r>
      <w:del w:id="768" w:author="Allen Hoskins" w:date="2022-11-20T21:08:00Z">
        <w:r w:rsidR="00C51319" w:rsidDel="00030C23">
          <w:delText xml:space="preserve">.  </w:delText>
        </w:r>
      </w:del>
      <w:ins w:id="769" w:author="Allen Hoskins" w:date="2022-11-20T21:08:00Z">
        <w:r w:rsidR="00030C23">
          <w:t xml:space="preserve">. </w:t>
        </w:r>
      </w:ins>
      <w:r w:rsidR="00E67C27">
        <w:t>This package provided ev</w:t>
      </w:r>
      <w:r w:rsidR="00D0196E">
        <w:t xml:space="preserve">idence that across the selected response variables the following five models </w:t>
      </w:r>
      <w:r w:rsidR="004451E2">
        <w:t>had the most potential explanatory power:  Extra Trees, Random Forest, K</w:t>
      </w:r>
      <w:r w:rsidR="00B47B07">
        <w:t>-Nearest Neighbor</w:t>
      </w:r>
      <w:r w:rsidR="009619CA">
        <w:t xml:space="preserve"> (KNN)</w:t>
      </w:r>
      <w:r w:rsidR="00B47B07">
        <w:t xml:space="preserve">, </w:t>
      </w:r>
      <w:proofErr w:type="spellStart"/>
      <w:r w:rsidR="00B47B07">
        <w:t>XGBoost</w:t>
      </w:r>
      <w:proofErr w:type="spellEnd"/>
      <w:r w:rsidR="00B47B07">
        <w:t xml:space="preserve">, and </w:t>
      </w:r>
      <w:proofErr w:type="spellStart"/>
      <w:r w:rsidR="00B47B07">
        <w:t>CatBoost</w:t>
      </w:r>
      <w:proofErr w:type="spellEnd"/>
      <w:del w:id="770" w:author="Allen Hoskins" w:date="2022-11-20T21:08:00Z">
        <w:r w:rsidR="00B47B07" w:rsidDel="00030C23">
          <w:delText xml:space="preserve">.  </w:delText>
        </w:r>
      </w:del>
      <w:ins w:id="771" w:author="Allen Hoskins" w:date="2022-11-20T21:08:00Z">
        <w:r w:rsidR="00030C23">
          <w:t xml:space="preserve">. </w:t>
        </w:r>
      </w:ins>
      <w:r w:rsidR="00B47B07">
        <w:t xml:space="preserve">With this in mind, the researchers </w:t>
      </w:r>
      <w:r w:rsidR="003F184C">
        <w:t>sought</w:t>
      </w:r>
      <w:r w:rsidR="00B47B07">
        <w:t xml:space="preserve"> to develop and tune each of these models and then stack </w:t>
      </w:r>
      <w:r w:rsidR="00FB2DEF">
        <w:t>them</w:t>
      </w:r>
      <w:r w:rsidR="005601AE">
        <w:t xml:space="preserve"> </w:t>
      </w:r>
      <w:r w:rsidR="00B47B07">
        <w:t>to develop a final prediction model fo</w:t>
      </w:r>
      <w:r w:rsidR="005B6516">
        <w:t>r each of the chosen explanatory variables</w:t>
      </w:r>
      <w:r w:rsidR="00CE3E92">
        <w:t xml:space="preserve"> which are detailed below</w:t>
      </w:r>
      <w:del w:id="772" w:author="Allen Hoskins" w:date="2022-11-20T21:08:00Z">
        <w:r w:rsidR="00CE3E92" w:rsidDel="00030C23">
          <w:delText>.</w:delText>
        </w:r>
        <w:r w:rsidDel="00030C23">
          <w:delText xml:space="preserve">  </w:delText>
        </w:r>
      </w:del>
      <w:ins w:id="773" w:author="Allen Hoskins" w:date="2022-11-20T21:08:00Z">
        <w:r w:rsidR="00030C23">
          <w:t xml:space="preserve">. </w:t>
        </w:r>
      </w:ins>
      <w:r>
        <w:t xml:space="preserve">The researchers decided to use stacked models </w:t>
      </w:r>
      <w:r w:rsidR="00906CA5">
        <w:t xml:space="preserve">as the final models to make predictions </w:t>
      </w:r>
      <w:r w:rsidR="005601AE">
        <w:t>on the data</w:t>
      </w:r>
      <w:r w:rsidR="00906CA5">
        <w:t xml:space="preserve"> </w:t>
      </w:r>
      <w:r w:rsidR="00EA6F39">
        <w:t>based on the theory that</w:t>
      </w:r>
      <w:r w:rsidRPr="00E93BBF">
        <w:t xml:space="preserve"> stacking can harness the capabilities of a range of </w:t>
      </w:r>
      <w:r w:rsidR="00906CA5">
        <w:t>m</w:t>
      </w:r>
      <w:r w:rsidRPr="00E93BBF">
        <w:t xml:space="preserve">odels </w:t>
      </w:r>
      <w:r w:rsidR="00153F59">
        <w:t>to</w:t>
      </w:r>
      <w:r w:rsidRPr="00E93BBF">
        <w:t xml:space="preserve"> make predictions that have </w:t>
      </w:r>
      <w:r w:rsidR="00813801">
        <w:t>better</w:t>
      </w:r>
      <w:r w:rsidRPr="00E93BBF">
        <w:t xml:space="preserve"> performance</w:t>
      </w:r>
      <w:r w:rsidR="00813801">
        <w:t>, more stability, and better gener</w:t>
      </w:r>
      <w:r w:rsidR="00C527CD">
        <w:t>aliz</w:t>
      </w:r>
      <w:r w:rsidR="00422AA4">
        <w:t>ation capabilities</w:t>
      </w:r>
      <w:r w:rsidR="00C527CD">
        <w:t xml:space="preserve"> on new data</w:t>
      </w:r>
      <w:r w:rsidR="00EA6F39">
        <w:t>.</w:t>
      </w:r>
    </w:p>
    <w:p w14:paraId="132FCAE5" w14:textId="37D9D3F0" w:rsidR="004558BF" w:rsidRPr="009A3755" w:rsidRDefault="00A136E6" w:rsidP="004558BF">
      <w:pPr>
        <w:pStyle w:val="heading20"/>
      </w:pPr>
      <w:r>
        <w:t>4.2</w:t>
      </w:r>
      <w:r w:rsidRPr="009A3755">
        <w:t xml:space="preserve">  </w:t>
      </w:r>
      <w:r>
        <w:t xml:space="preserve"> Machine Learning </w:t>
      </w:r>
      <w:r w:rsidR="00EA33FE">
        <w:t>Value</w:t>
      </w:r>
      <w:r>
        <w:t xml:space="preserve"> Modeling Analysis </w:t>
      </w:r>
    </w:p>
    <w:p w14:paraId="410C2F25" w14:textId="615F190D" w:rsidR="00A317E8" w:rsidRDefault="00A136E6" w:rsidP="005B267F">
      <w:r w:rsidRPr="00C55B80">
        <w:rPr>
          <w:u w:val="single"/>
        </w:rPr>
        <w:t>Hypothesis</w:t>
      </w:r>
      <w:r>
        <w:t>:  The researchers hypothesize that value managers generally follow a process whereby they first seek to find attractive valuation candidates</w:t>
      </w:r>
      <w:r w:rsidR="005B267F">
        <w:t xml:space="preserve"> that are likely to mean revert and outperform</w:t>
      </w:r>
      <w:del w:id="774" w:author="Allen Hoskins" w:date="2022-11-20T20:31:00Z">
        <w:r w:rsidDel="00950B6D">
          <w:delText>.  Then some form</w:delText>
        </w:r>
      </w:del>
      <w:ins w:id="775" w:author="Allen Hoskins" w:date="2022-11-20T20:31:00Z">
        <w:r w:rsidR="00950B6D">
          <w:t>, and they then perform some form</w:t>
        </w:r>
      </w:ins>
      <w:r>
        <w:t xml:space="preserve"> of fundamental analysis</w:t>
      </w:r>
      <w:del w:id="776" w:author="Allen Hoskins" w:date="2022-11-20T20:31:00Z">
        <w:r w:rsidDel="00950B6D">
          <w:delText xml:space="preserve"> is performed.</w:delText>
        </w:r>
      </w:del>
      <w:del w:id="777" w:author="Allen Hoskins" w:date="2022-11-20T21:08:00Z">
        <w:r w:rsidDel="00030C23">
          <w:delText xml:space="preserve">  </w:delText>
        </w:r>
      </w:del>
      <w:ins w:id="778" w:author="Allen Hoskins" w:date="2022-11-20T21:08:00Z">
        <w:r w:rsidR="00030C23">
          <w:t xml:space="preserve">. </w:t>
        </w:r>
      </w:ins>
      <w:r>
        <w:lastRenderedPageBreak/>
        <w:t>Lastly, a catalyst is identified which is expected to be the impetus for the stock’s valuation rerating and outperforming in the near term.</w:t>
      </w:r>
      <w:del w:id="779" w:author="Allen Hoskins" w:date="2022-11-20T20:32:00Z">
        <w:r w:rsidDel="006A453A">
          <w:delText xml:space="preserve">  </w:delText>
        </w:r>
      </w:del>
      <w:del w:id="780" w:author="Allen Hoskins" w:date="2022-11-20T20:31:00Z">
        <w:r w:rsidR="005B267F" w:rsidRPr="006A453A" w:rsidDel="00950B6D">
          <w:delText>The researchers believe that successful value managers are adept at discerning the question of “</w:delText>
        </w:r>
        <w:r w:rsidR="00CD1EAC" w:rsidRPr="006A453A" w:rsidDel="00950B6D">
          <w:rPr>
            <w:b/>
            <w:bCs/>
            <w:i/>
            <w:iCs/>
          </w:rPr>
          <w:delText>if</w:delText>
        </w:r>
        <w:r w:rsidR="00CD1EAC" w:rsidRPr="006A453A" w:rsidDel="00950B6D">
          <w:delText xml:space="preserve"> </w:delText>
        </w:r>
        <w:r w:rsidR="005B267F" w:rsidRPr="006A453A" w:rsidDel="00950B6D">
          <w:delText xml:space="preserve">a stock </w:delText>
        </w:r>
        <w:r w:rsidR="00CD1EAC" w:rsidRPr="006A453A" w:rsidDel="00950B6D">
          <w:delText xml:space="preserve">will </w:delText>
        </w:r>
        <w:r w:rsidR="005B267F" w:rsidRPr="006A453A" w:rsidDel="00950B6D">
          <w:delText>mean revert and outperform” though where most struggle is answering the question of “</w:delText>
        </w:r>
        <w:r w:rsidR="005B267F" w:rsidRPr="006A453A" w:rsidDel="00950B6D">
          <w:rPr>
            <w:b/>
            <w:bCs/>
            <w:i/>
            <w:iCs/>
          </w:rPr>
          <w:delText>when</w:delText>
        </w:r>
        <w:r w:rsidR="005B267F" w:rsidRPr="006A453A" w:rsidDel="00950B6D">
          <w:delText xml:space="preserve"> a stock </w:delText>
        </w:r>
        <w:r w:rsidR="00CD1EAC" w:rsidRPr="006A453A" w:rsidDel="00950B6D">
          <w:delText xml:space="preserve">will </w:delText>
        </w:r>
        <w:r w:rsidR="005B267F" w:rsidRPr="006A453A" w:rsidDel="00950B6D">
          <w:delText>mean revert and outperform”</w:delText>
        </w:r>
      </w:del>
      <w:ins w:id="781" w:author="Allen Hoskins" w:date="2022-11-20T20:32:00Z">
        <w:r w:rsidR="00950B6D" w:rsidRPr="006A453A">
          <w:rPr>
            <w:rPrChange w:id="782" w:author="Allen Hoskins" w:date="2022-11-20T20:32:00Z">
              <w:rPr>
                <w:highlight w:val="yellow"/>
              </w:rPr>
            </w:rPrChange>
          </w:rPr>
          <w:t xml:space="preserve"> </w:t>
        </w:r>
        <w:r w:rsidR="00950B6D" w:rsidRPr="00950B6D">
          <w:t xml:space="preserve">The researchers believe that successful value managers are adept at discerning </w:t>
        </w:r>
        <w:r w:rsidR="00950B6D" w:rsidRPr="00950B6D">
          <w:rPr>
            <w:b/>
            <w:bCs/>
            <w:i/>
            <w:iCs/>
          </w:rPr>
          <w:t>if</w:t>
        </w:r>
        <w:r w:rsidR="00950B6D" w:rsidRPr="00950B6D">
          <w:t xml:space="preserve"> a stock will mean revert and outperform, though most struggle in determining </w:t>
        </w:r>
        <w:r w:rsidR="00950B6D" w:rsidRPr="00950B6D">
          <w:rPr>
            <w:b/>
            <w:bCs/>
            <w:i/>
            <w:iCs/>
          </w:rPr>
          <w:t>when</w:t>
        </w:r>
        <w:r w:rsidR="00950B6D" w:rsidRPr="00950B6D">
          <w:t xml:space="preserve"> a stock will mean revert and outperform</w:t>
        </w:r>
      </w:ins>
      <w:del w:id="783" w:author="Allen Hoskins" w:date="2022-11-20T21:08:00Z">
        <w:r w:rsidR="005B267F" w:rsidDel="00030C23">
          <w:delText xml:space="preserve">.  </w:delText>
        </w:r>
      </w:del>
      <w:ins w:id="784" w:author="Allen Hoskins" w:date="2022-11-20T21:08:00Z">
        <w:r w:rsidR="00030C23">
          <w:t xml:space="preserve">. </w:t>
        </w:r>
      </w:ins>
      <w:r w:rsidR="005B267F">
        <w:t xml:space="preserve">The “when” factor is often sought to be answered by determining </w:t>
      </w:r>
      <w:r w:rsidR="00941876">
        <w:t xml:space="preserve">the aforementioned </w:t>
      </w:r>
      <w:r w:rsidR="005B267F">
        <w:t>catalyst</w:t>
      </w:r>
      <w:del w:id="785" w:author="Allen Hoskins" w:date="2022-11-20T21:08:00Z">
        <w:r w:rsidR="005B267F" w:rsidDel="00030C23">
          <w:delText xml:space="preserve">.  </w:delText>
        </w:r>
      </w:del>
      <w:ins w:id="786" w:author="Allen Hoskins" w:date="2022-11-20T21:08:00Z">
        <w:r w:rsidR="00030C23">
          <w:t xml:space="preserve">. </w:t>
        </w:r>
      </w:ins>
      <w:r w:rsidR="005B267F">
        <w:t xml:space="preserve">Achieving this </w:t>
      </w:r>
      <w:r>
        <w:t>with precision and scale is</w:t>
      </w:r>
      <w:r w:rsidR="005B267F">
        <w:t xml:space="preserve"> considered to be</w:t>
      </w:r>
      <w:r>
        <w:t xml:space="preserve"> extremely difficult and often adversely affected by numerous biases</w:t>
      </w:r>
      <w:del w:id="787" w:author="Allen Hoskins" w:date="2022-11-20T21:08:00Z">
        <w:r w:rsidDel="00030C23">
          <w:delText xml:space="preserve">.  </w:delText>
        </w:r>
      </w:del>
      <w:ins w:id="788" w:author="Allen Hoskins" w:date="2022-11-20T21:08:00Z">
        <w:r w:rsidR="00030C23">
          <w:t xml:space="preserve">. </w:t>
        </w:r>
      </w:ins>
      <w:r>
        <w:t>With this in mind, the researchers built models that predict near-term relative valuation rerating</w:t>
      </w:r>
      <w:del w:id="789" w:author="Allen Hoskins" w:date="2022-11-20T21:08:00Z">
        <w:r w:rsidDel="00030C23">
          <w:delText xml:space="preserve">.  </w:delText>
        </w:r>
      </w:del>
      <w:ins w:id="790" w:author="Allen Hoskins" w:date="2022-11-20T21:08:00Z">
        <w:r w:rsidR="00030C23">
          <w:t xml:space="preserve">. </w:t>
        </w:r>
      </w:ins>
      <w:r>
        <w:t>As such, these models seek to replace the value manager catalyst identification process with statistically</w:t>
      </w:r>
      <w:ins w:id="791" w:author="Allen Hoskins" w:date="2022-11-20T20:32:00Z">
        <w:r w:rsidR="005007A5">
          <w:t>-</w:t>
        </w:r>
      </w:ins>
      <w:del w:id="792" w:author="Allen Hoskins" w:date="2022-11-20T20:32:00Z">
        <w:r w:rsidDel="005007A5">
          <w:delText xml:space="preserve"> </w:delText>
        </w:r>
      </w:del>
      <w:r>
        <w:t xml:space="preserve">driven calculations </w:t>
      </w:r>
      <w:r w:rsidR="003265A6">
        <w:t>that are more</w:t>
      </w:r>
      <w:r>
        <w:t xml:space="preserve"> scalable</w:t>
      </w:r>
      <w:r w:rsidR="005B267F">
        <w:t xml:space="preserve"> and </w:t>
      </w:r>
      <w:r w:rsidR="003265A6">
        <w:t>powerful</w:t>
      </w:r>
      <w:r>
        <w:t>.</w:t>
      </w:r>
    </w:p>
    <w:p w14:paraId="10A34382" w14:textId="2F4C1A96" w:rsidR="000D6B93" w:rsidRDefault="00A136E6" w:rsidP="00A317E8">
      <w:r w:rsidRPr="00C55B80">
        <w:rPr>
          <w:u w:val="single"/>
        </w:rPr>
        <w:t>Strategy</w:t>
      </w:r>
      <w:r w:rsidR="000D4560">
        <w:t xml:space="preserve">:  </w:t>
      </w:r>
      <w:r w:rsidR="00A317E8">
        <w:t>There are numerous valuation multiples used by investors</w:t>
      </w:r>
      <w:ins w:id="793" w:author="Allen Hoskins" w:date="2022-11-20T20:32:00Z">
        <w:r w:rsidR="005007A5">
          <w:t>,</w:t>
        </w:r>
      </w:ins>
      <w:r w:rsidR="00A317E8">
        <w:t xml:space="preserve"> though</w:t>
      </w:r>
      <w:del w:id="794" w:author="Allen Hoskins" w:date="2022-11-20T20:32:00Z">
        <w:r w:rsidR="00A317E8" w:rsidDel="005007A5">
          <w:delText>,</w:delText>
        </w:r>
      </w:del>
      <w:r w:rsidR="00A317E8">
        <w:t xml:space="preserve"> for this research, the following four were modeled given their prevalence in the </w:t>
      </w:r>
      <w:r w:rsidR="009F4459">
        <w:t>industry</w:t>
      </w:r>
      <w:ins w:id="795" w:author="Allen Hoskins" w:date="2022-11-20T20:32:00Z">
        <w:r w:rsidR="005007A5">
          <w:t>:</w:t>
        </w:r>
      </w:ins>
      <w:r w:rsidR="00A317E8">
        <w:t xml:space="preserve"> </w:t>
      </w:r>
      <w:del w:id="796" w:author="Allen Hoskins" w:date="2022-11-20T20:32:00Z">
        <w:r w:rsidDel="005007A5">
          <w:delText>(</w:delText>
        </w:r>
      </w:del>
      <w:r>
        <w:t>FPE, DY, PB and EVS</w:t>
      </w:r>
      <w:del w:id="797" w:author="Allen Hoskins" w:date="2022-11-20T20:32:00Z">
        <w:r w:rsidDel="005007A5">
          <w:delText>)</w:delText>
        </w:r>
      </w:del>
      <w:del w:id="798" w:author="Allen Hoskins" w:date="2022-11-20T21:08:00Z">
        <w:r w:rsidR="00A317E8" w:rsidDel="00030C23">
          <w:delText xml:space="preserve">.  </w:delText>
        </w:r>
      </w:del>
      <w:ins w:id="799" w:author="Allen Hoskins" w:date="2022-11-20T21:08:00Z">
        <w:r w:rsidR="00030C23">
          <w:t xml:space="preserve">. </w:t>
        </w:r>
      </w:ins>
      <w:r w:rsidR="00A317E8">
        <w:t xml:space="preserve">Each </w:t>
      </w:r>
      <w:r w:rsidR="00093636">
        <w:t xml:space="preserve">is </w:t>
      </w:r>
      <w:r w:rsidR="00BF62DF">
        <w:t xml:space="preserve">to be </w:t>
      </w:r>
      <w:r w:rsidR="00093636">
        <w:t xml:space="preserve">modeled </w:t>
      </w:r>
      <w:r w:rsidR="006D4B0B">
        <w:t>in an effort to</w:t>
      </w:r>
      <w:r w:rsidR="002A6B9A">
        <w:t xml:space="preserve"> predict</w:t>
      </w:r>
      <w:r w:rsidR="00093636">
        <w:t xml:space="preserve"> </w:t>
      </w:r>
      <w:r>
        <w:t xml:space="preserve">the </w:t>
      </w:r>
      <w:r w:rsidR="00566E67">
        <w:t>three</w:t>
      </w:r>
      <w:r>
        <w:t xml:space="preserve">-month revision </w:t>
      </w:r>
      <w:r w:rsidR="00C366BA">
        <w:t xml:space="preserve">relative </w:t>
      </w:r>
      <w:r>
        <w:t>percentage</w:t>
      </w:r>
      <w:r w:rsidR="00093636">
        <w:t xml:space="preserve"> rank</w:t>
      </w:r>
      <w:del w:id="800" w:author="Allen Hoskins" w:date="2022-11-20T21:08:00Z">
        <w:r w:rsidDel="00030C23">
          <w:delText xml:space="preserve">.  </w:delText>
        </w:r>
      </w:del>
      <w:ins w:id="801" w:author="Allen Hoskins" w:date="2022-11-20T21:08:00Z">
        <w:r w:rsidR="00030C23">
          <w:t xml:space="preserve">. </w:t>
        </w:r>
      </w:ins>
      <w:r w:rsidR="00D24607">
        <w:t>The initial model assessment is based on a</w:t>
      </w:r>
      <w:r w:rsidR="00B04B8B">
        <w:t xml:space="preserve"> five-year lookbac</w:t>
      </w:r>
      <w:r w:rsidR="00185251">
        <w:t>k</w:t>
      </w:r>
      <w:r w:rsidR="00B04B8B">
        <w:t xml:space="preserve"> </w:t>
      </w:r>
      <w:r w:rsidR="00D415DB">
        <w:t>from the end of 2014 to the end</w:t>
      </w:r>
      <w:r w:rsidR="008A4A6E">
        <w:t xml:space="preserve"> of 2019.</w:t>
      </w:r>
    </w:p>
    <w:p w14:paraId="529DAB1D" w14:textId="4ACA0886" w:rsidR="00C559B6" w:rsidRDefault="00A136E6" w:rsidP="00C559B6">
      <w:r w:rsidRPr="00C55B80">
        <w:rPr>
          <w:u w:val="single"/>
        </w:rPr>
        <w:t>Details</w:t>
      </w:r>
      <w:r w:rsidR="00DD5306">
        <w:t xml:space="preserve">:  </w:t>
      </w:r>
      <w:r w:rsidR="004F0C32">
        <w:t>Upon loading the data</w:t>
      </w:r>
      <w:ins w:id="802" w:author="Allen Hoskins" w:date="2022-11-20T20:32:00Z">
        <w:r w:rsidR="005007A5">
          <w:t>,</w:t>
        </w:r>
      </w:ins>
      <w:del w:id="803" w:author="Allen Hoskins" w:date="2022-11-20T20:32:00Z">
        <w:r w:rsidR="004F0C32" w:rsidDel="005007A5">
          <w:delText xml:space="preserve"> and</w:delText>
        </w:r>
      </w:del>
      <w:r w:rsidR="004F0C32">
        <w:t xml:space="preserve"> </w:t>
      </w:r>
      <w:r w:rsidR="00733ABD">
        <w:t>initial</w:t>
      </w:r>
      <w:r w:rsidR="004F0C32">
        <w:t xml:space="preserve"> preprocessing steps</w:t>
      </w:r>
      <w:r w:rsidR="002A6B9A">
        <w:t xml:space="preserve"> </w:t>
      </w:r>
      <w:r w:rsidR="00733ABD">
        <w:t xml:space="preserve">were taken </w:t>
      </w:r>
      <w:r w:rsidR="002A6B9A">
        <w:t xml:space="preserve">such as </w:t>
      </w:r>
      <w:del w:id="804" w:author="Allen Hoskins" w:date="2022-11-20T20:33:00Z">
        <w:r w:rsidR="00733ABD" w:rsidDel="005007A5">
          <w:delText>filling in</w:delText>
        </w:r>
      </w:del>
      <w:ins w:id="805" w:author="Allen Hoskins" w:date="2022-11-20T20:33:00Z">
        <w:r w:rsidR="005007A5">
          <w:t>imputing</w:t>
        </w:r>
      </w:ins>
      <w:r w:rsidR="00733ABD">
        <w:t xml:space="preserve"> missing values with </w:t>
      </w:r>
      <w:r w:rsidR="00E6338F">
        <w:t xml:space="preserve">the </w:t>
      </w:r>
      <w:r w:rsidR="00733ABD">
        <w:t xml:space="preserve">median and </w:t>
      </w:r>
      <w:r w:rsidR="0051260F">
        <w:t>transforming the explanatory variables with Sci</w:t>
      </w:r>
      <w:r w:rsidR="009C2656">
        <w:t xml:space="preserve">kit Learn’s PowerTransformer function to make the data more </w:t>
      </w:r>
      <w:r w:rsidR="00F44FB7">
        <w:t>Gaussian-like</w:t>
      </w:r>
      <w:del w:id="806" w:author="Allen Hoskins" w:date="2022-11-20T21:08:00Z">
        <w:r w:rsidR="00F44FB7" w:rsidDel="00030C23">
          <w:delText xml:space="preserve">.  </w:delText>
        </w:r>
      </w:del>
      <w:ins w:id="807" w:author="Allen Hoskins" w:date="2022-11-20T21:08:00Z">
        <w:r w:rsidR="00030C23">
          <w:t xml:space="preserve">. </w:t>
        </w:r>
      </w:ins>
      <w:r w:rsidR="00F44FB7">
        <w:t>Then for each model</w:t>
      </w:r>
      <w:ins w:id="808" w:author="Allen Hoskins" w:date="2022-11-20T20:33:00Z">
        <w:r w:rsidR="005007A5">
          <w:t>,</w:t>
        </w:r>
      </w:ins>
      <w:r w:rsidR="00F44FB7">
        <w:t xml:space="preserve"> </w:t>
      </w:r>
      <w:r w:rsidR="00732340">
        <w:t xml:space="preserve">hyperparameter tuning was performed </w:t>
      </w:r>
      <w:r w:rsidR="00863199">
        <w:t>using</w:t>
      </w:r>
      <w:r w:rsidR="00337F1E">
        <w:t xml:space="preserve"> </w:t>
      </w:r>
      <w:r w:rsidR="002F2227">
        <w:t>various</w:t>
      </w:r>
      <w:r w:rsidR="00863199">
        <w:t xml:space="preserve"> randomized</w:t>
      </w:r>
      <w:r w:rsidR="00A613F8">
        <w:t xml:space="preserve"> search </w:t>
      </w:r>
      <w:r w:rsidR="006D224A">
        <w:t>algorithms</w:t>
      </w:r>
      <w:r w:rsidR="00641714">
        <w:t xml:space="preserve"> with mean absolute error set as the evaluation metric of choice</w:t>
      </w:r>
      <w:del w:id="809" w:author="Allen Hoskins" w:date="2022-11-20T21:08:00Z">
        <w:r w:rsidR="00A613F8" w:rsidDel="00030C23">
          <w:delText xml:space="preserve">.  </w:delText>
        </w:r>
      </w:del>
      <w:ins w:id="810" w:author="Allen Hoskins" w:date="2022-11-20T21:08:00Z">
        <w:r w:rsidR="00030C23">
          <w:t xml:space="preserve">. </w:t>
        </w:r>
      </w:ins>
      <w:r w:rsidR="00EC7535">
        <w:t xml:space="preserve">All models used K-fold cross-validation with </w:t>
      </w:r>
      <w:r w:rsidR="00E1665C">
        <w:t xml:space="preserve">five </w:t>
      </w:r>
      <w:r w:rsidR="00EC7535">
        <w:t xml:space="preserve">splits </w:t>
      </w:r>
      <w:r w:rsidR="00070E01">
        <w:t>during the construction process</w:t>
      </w:r>
      <w:del w:id="811" w:author="Allen Hoskins" w:date="2022-11-20T21:08:00Z">
        <w:r w:rsidR="00070E01" w:rsidDel="00030C23">
          <w:delText>.</w:delText>
        </w:r>
        <w:r w:rsidR="0062721B" w:rsidDel="00030C23">
          <w:delText xml:space="preserve"> </w:delText>
        </w:r>
        <w:r w:rsidR="00070E01" w:rsidDel="00030C23">
          <w:delText xml:space="preserve"> </w:delText>
        </w:r>
      </w:del>
      <w:ins w:id="812" w:author="Allen Hoskins" w:date="2022-11-20T21:08:00Z">
        <w:r w:rsidR="00030C23">
          <w:t xml:space="preserve">. </w:t>
        </w:r>
      </w:ins>
      <w:r w:rsidR="0062721B">
        <w:t xml:space="preserve">Then these five tuned models were </w:t>
      </w:r>
      <w:r w:rsidR="00DB72A4">
        <w:t xml:space="preserve">stacked together using Scikit Learn’s StackingRegressor </w:t>
      </w:r>
      <w:r w:rsidR="00CB28F3">
        <w:t>algo</w:t>
      </w:r>
      <w:r w:rsidR="00E43F88">
        <w:t>rithm</w:t>
      </w:r>
      <w:r w:rsidR="00EA3444">
        <w:t xml:space="preserve"> with </w:t>
      </w:r>
      <w:r w:rsidR="00161A24">
        <w:t>XGBoost regressor</w:t>
      </w:r>
      <w:r w:rsidR="00EA3444">
        <w:t xml:space="preserve"> as the final meta learner</w:t>
      </w:r>
      <w:ins w:id="813" w:author="Allen Hoskins" w:date="2022-11-20T20:34:00Z">
        <w:r w:rsidR="00DF75D1">
          <w:t>.</w:t>
        </w:r>
      </w:ins>
      <w:del w:id="814" w:author="Allen Hoskins" w:date="2022-11-20T20:34:00Z">
        <w:r w:rsidR="004A6745" w:rsidDel="00DF75D1">
          <w:delText xml:space="preserve"> and</w:delText>
        </w:r>
      </w:del>
      <w:r w:rsidR="004A6745">
        <w:t xml:space="preserve"> </w:t>
      </w:r>
      <w:commentRangeStart w:id="815"/>
      <w:ins w:id="816" w:author="Allen Hoskins" w:date="2022-11-20T20:34:00Z">
        <w:r w:rsidR="00DF75D1">
          <w:t>F</w:t>
        </w:r>
      </w:ins>
      <w:del w:id="817" w:author="Allen Hoskins" w:date="2022-11-20T20:34:00Z">
        <w:r w:rsidR="00E1665C" w:rsidDel="00DF75D1">
          <w:delText>f</w:delText>
        </w:r>
      </w:del>
      <w:r w:rsidR="00E1665C">
        <w:t>ive</w:t>
      </w:r>
      <w:r w:rsidR="004A6745">
        <w:t xml:space="preserve">-fold cross-validation was </w:t>
      </w:r>
      <w:r w:rsidR="00E1665C">
        <w:t xml:space="preserve">also </w:t>
      </w:r>
      <w:r w:rsidR="004A6745">
        <w:t>used</w:t>
      </w:r>
      <w:r w:rsidR="00953BEC">
        <w:t xml:space="preserve"> during the training process</w:t>
      </w:r>
      <w:r w:rsidR="004A6745">
        <w:t>.</w:t>
      </w:r>
      <w:commentRangeEnd w:id="815"/>
      <w:r w:rsidR="00DF75D1">
        <w:rPr>
          <w:rStyle w:val="CommentReference"/>
        </w:rPr>
        <w:commentReference w:id="815"/>
      </w:r>
    </w:p>
    <w:p w14:paraId="27D1DD4E" w14:textId="62B78BC7" w:rsidR="0006361E" w:rsidRDefault="00A136E6" w:rsidP="00C559B6">
      <w:r w:rsidRPr="00C55B80">
        <w:rPr>
          <w:u w:val="single"/>
        </w:rPr>
        <w:t>Applications</w:t>
      </w:r>
      <w:r>
        <w:t>:</w:t>
      </w:r>
      <w:r w:rsidR="00C1020A">
        <w:t xml:space="preserve">  The use cases for </w:t>
      </w:r>
      <w:r w:rsidR="00D80C04">
        <w:t xml:space="preserve">these types of models include </w:t>
      </w:r>
      <w:r w:rsidR="008402AC">
        <w:t xml:space="preserve">but are not limited to </w:t>
      </w:r>
      <w:ins w:id="818" w:author="Allen Hoskins" w:date="2022-11-20T20:36:00Z">
        <w:r w:rsidR="00170818">
          <w:t>selecting stock</w:t>
        </w:r>
      </w:ins>
      <w:del w:id="819" w:author="Allen Hoskins" w:date="2022-11-20T20:36:00Z">
        <w:r w:rsidR="00D80C04" w:rsidDel="00170818">
          <w:delText xml:space="preserve">the following:  </w:delText>
        </w:r>
        <w:r w:rsidR="006D224A" w:rsidDel="00170818">
          <w:delText>Stock selection</w:delText>
        </w:r>
      </w:del>
      <w:r w:rsidR="006D224A">
        <w:t xml:space="preserve"> by d</w:t>
      </w:r>
      <w:r w:rsidR="005A3C27">
        <w:t>eciphering between stock opportunities</w:t>
      </w:r>
      <w:r w:rsidR="00D2600C">
        <w:t xml:space="preserve"> as to which is more or less likely </w:t>
      </w:r>
      <w:r w:rsidR="000B7DFE">
        <w:t xml:space="preserve">to </w:t>
      </w:r>
      <w:r w:rsidR="00D2600C">
        <w:t xml:space="preserve">rerate </w:t>
      </w:r>
      <w:r w:rsidR="000B7DFE">
        <w:t>based on</w:t>
      </w:r>
      <w:r w:rsidR="00D2600C">
        <w:t xml:space="preserve"> a specified valuation metric</w:t>
      </w:r>
      <w:ins w:id="820" w:author="Allen Hoskins" w:date="2022-11-20T20:36:00Z">
        <w:r w:rsidR="00170818">
          <w:t>, a</w:t>
        </w:r>
      </w:ins>
      <w:del w:id="821" w:author="Allen Hoskins" w:date="2022-11-20T20:36:00Z">
        <w:r w:rsidR="009936C3" w:rsidDel="00170818">
          <w:delText>.</w:delText>
        </w:r>
        <w:r w:rsidR="00D2600C" w:rsidDel="00170818">
          <w:delText xml:space="preserve">  A</w:delText>
        </w:r>
      </w:del>
      <w:r w:rsidR="00D2600C">
        <w:t>voiding</w:t>
      </w:r>
      <w:r w:rsidR="004404E2">
        <w:t xml:space="preserve"> value traps </w:t>
      </w:r>
      <w:del w:id="822" w:author="Allen Hoskins" w:date="2022-11-20T20:37:00Z">
        <w:r w:rsidR="004404E2" w:rsidDel="00170818">
          <w:delText xml:space="preserve">whereby </w:delText>
        </w:r>
      </w:del>
      <w:ins w:id="823" w:author="Allen Hoskins" w:date="2022-11-20T20:37:00Z">
        <w:r w:rsidR="00170818">
          <w:t>in which</w:t>
        </w:r>
        <w:r w:rsidR="00170818">
          <w:t xml:space="preserve"> </w:t>
        </w:r>
      </w:ins>
      <w:r w:rsidR="004404E2">
        <w:t xml:space="preserve">the valuation is deemed attractive but the </w:t>
      </w:r>
      <w:r w:rsidR="00D24607">
        <w:t>stock continues to underperform in the near term</w:t>
      </w:r>
      <w:ins w:id="824" w:author="Allen Hoskins" w:date="2022-11-20T20:37:00Z">
        <w:r w:rsidR="00170818">
          <w:t>, a</w:t>
        </w:r>
      </w:ins>
      <w:del w:id="825" w:author="Allen Hoskins" w:date="2022-11-20T20:37:00Z">
        <w:r w:rsidR="004404E2" w:rsidDel="00170818">
          <w:delText>.  A</w:delText>
        </w:r>
      </w:del>
      <w:r w:rsidR="004404E2">
        <w:t xml:space="preserve">iding in </w:t>
      </w:r>
      <w:r w:rsidR="00DB3EA3">
        <w:t>the timing of exit and rebalancing of current holdings</w:t>
      </w:r>
      <w:ins w:id="826" w:author="Allen Hoskins" w:date="2022-11-20T20:37:00Z">
        <w:r w:rsidR="00170818">
          <w:t>, and c</w:t>
        </w:r>
      </w:ins>
      <w:del w:id="827" w:author="Allen Hoskins" w:date="2022-11-20T20:37:00Z">
        <w:r w:rsidR="00D45F3B" w:rsidDel="00170818">
          <w:delText>.</w:delText>
        </w:r>
        <w:r w:rsidR="00364DFC" w:rsidDel="00170818">
          <w:delText xml:space="preserve">  C</w:delText>
        </w:r>
      </w:del>
      <w:r w:rsidR="00364DFC">
        <w:t>ombining with other investment processes</w:t>
      </w:r>
      <w:ins w:id="828" w:author="Allen Hoskins" w:date="2022-11-20T20:37:00Z">
        <w:r w:rsidR="00170818">
          <w:t xml:space="preserve"> </w:t>
        </w:r>
      </w:ins>
      <w:del w:id="829" w:author="Allen Hoskins" w:date="2022-11-20T20:37:00Z">
        <w:r w:rsidR="00364DFC" w:rsidDel="00170818">
          <w:delText xml:space="preserve"> </w:delText>
        </w:r>
        <w:r w:rsidR="007D6720" w:rsidDel="00170818">
          <w:delText>and/</w:delText>
        </w:r>
      </w:del>
      <w:del w:id="830" w:author="Allen Hoskins" w:date="2022-11-20T20:38:00Z">
        <w:r w:rsidR="007D6720" w:rsidDel="00C378DD">
          <w:delText>or</w:delText>
        </w:r>
      </w:del>
      <w:ins w:id="831" w:author="Allen Hoskins" w:date="2022-11-20T20:38:00Z">
        <w:r w:rsidR="00C378DD">
          <w:t>and</w:t>
        </w:r>
      </w:ins>
      <w:r w:rsidR="007D6720">
        <w:t xml:space="preserve"> models </w:t>
      </w:r>
      <w:r w:rsidR="00364DFC">
        <w:t xml:space="preserve">to better determine </w:t>
      </w:r>
      <w:r w:rsidR="003C5849">
        <w:t>fundamental and statistical attractiveness.</w:t>
      </w:r>
    </w:p>
    <w:p w14:paraId="7CCDF381" w14:textId="01B74444" w:rsidR="007C04DA" w:rsidRDefault="00A136E6" w:rsidP="00C559B6">
      <w:r>
        <w:rPr>
          <w:u w:val="single"/>
        </w:rPr>
        <w:t>Results</w:t>
      </w:r>
      <w:r w:rsidR="004A6745">
        <w:t>:</w:t>
      </w:r>
      <w:r w:rsidR="00F01C4B">
        <w:t xml:space="preserve">  </w:t>
      </w:r>
      <w:r w:rsidR="00447DCC">
        <w:t>Table 1</w:t>
      </w:r>
      <w:r>
        <w:t xml:space="preserve"> below details the average mean absolute error</w:t>
      </w:r>
      <w:r w:rsidR="00F67A2E">
        <w:t xml:space="preserve"> (MAE) for each of the </w:t>
      </w:r>
      <w:r w:rsidR="00F95979">
        <w:t xml:space="preserve">valuation </w:t>
      </w:r>
      <w:r w:rsidR="00F67A2E">
        <w:t>models developed</w:t>
      </w:r>
      <w:del w:id="832" w:author="Allen Hoskins" w:date="2022-11-20T21:08:00Z">
        <w:r w:rsidR="00F67A2E" w:rsidDel="00030C23">
          <w:delText xml:space="preserve">.  </w:delText>
        </w:r>
      </w:del>
      <w:ins w:id="833" w:author="Allen Hoskins" w:date="2022-11-20T21:08:00Z">
        <w:r w:rsidR="00030C23">
          <w:t xml:space="preserve">. </w:t>
        </w:r>
      </w:ins>
      <w:r w:rsidR="00F67A2E">
        <w:t xml:space="preserve">The </w:t>
      </w:r>
      <w:r w:rsidR="0063234F">
        <w:t>best performance for each metric varied</w:t>
      </w:r>
      <w:r w:rsidR="003279F4">
        <w:t xml:space="preserve"> across the models</w:t>
      </w:r>
      <w:ins w:id="834" w:author="Allen Hoskins" w:date="2022-11-20T20:38:00Z">
        <w:r w:rsidR="00C378DD">
          <w:t>,</w:t>
        </w:r>
      </w:ins>
      <w:r w:rsidR="003279F4">
        <w:t xml:space="preserve"> and the stacked ensemble did not show </w:t>
      </w:r>
      <w:r w:rsidR="00172A2C">
        <w:t>improvement relative to other individual models</w:t>
      </w:r>
      <w:del w:id="835" w:author="Allen Hoskins" w:date="2022-11-20T21:08:00Z">
        <w:r w:rsidR="00172A2C" w:rsidDel="00030C23">
          <w:delText>.</w:delText>
        </w:r>
        <w:r w:rsidR="00AA3EC1" w:rsidDel="00030C23">
          <w:delText xml:space="preserve">  </w:delText>
        </w:r>
      </w:del>
      <w:ins w:id="836" w:author="Allen Hoskins" w:date="2022-11-20T21:08:00Z">
        <w:r w:rsidR="00030C23">
          <w:t xml:space="preserve">. </w:t>
        </w:r>
      </w:ins>
      <w:r w:rsidR="00AA3EC1">
        <w:t>Despite the lack of superior performance, the researchers utilize</w:t>
      </w:r>
      <w:r w:rsidR="00D60DD3">
        <w:t>d</w:t>
      </w:r>
      <w:r w:rsidR="00AA3EC1">
        <w:t xml:space="preserve"> the stacked model for the </w:t>
      </w:r>
      <w:r w:rsidR="008C0E9E">
        <w:t xml:space="preserve">scenario analysis based on the </w:t>
      </w:r>
      <w:r w:rsidR="00453320">
        <w:t xml:space="preserve">aforementioned </w:t>
      </w:r>
      <w:r w:rsidR="008C0E9E">
        <w:t>theor</w:t>
      </w:r>
      <w:r w:rsidR="00453320">
        <w:t>etical foundation</w:t>
      </w:r>
      <w:del w:id="837" w:author="Allen Hoskins" w:date="2022-11-20T21:08:00Z">
        <w:r w:rsidR="008C0E9E" w:rsidDel="00030C23">
          <w:delText>.</w:delText>
        </w:r>
        <w:r w:rsidR="007C1734" w:rsidDel="00030C23">
          <w:delText xml:space="preserve">  </w:delText>
        </w:r>
      </w:del>
      <w:ins w:id="838" w:author="Allen Hoskins" w:date="2022-11-20T21:08:00Z">
        <w:r w:rsidR="00030C23">
          <w:t xml:space="preserve">. </w:t>
        </w:r>
      </w:ins>
      <w:r w:rsidR="007C1734">
        <w:t>As seen in the results below, the DY and PB metrics resulted in the lowest average MAE</w:t>
      </w:r>
      <w:del w:id="839" w:author="Allen Hoskins" w:date="2022-11-20T21:08:00Z">
        <w:r w:rsidR="007C1734" w:rsidDel="00030C23">
          <w:delText xml:space="preserve">.  </w:delText>
        </w:r>
      </w:del>
      <w:ins w:id="840" w:author="Allen Hoskins" w:date="2022-11-20T21:08:00Z">
        <w:r w:rsidR="00030C23">
          <w:t xml:space="preserve">. </w:t>
        </w:r>
      </w:ins>
      <w:r w:rsidR="007C1734">
        <w:t>T</w:t>
      </w:r>
      <w:r w:rsidR="00CF16C0">
        <w:t>his was expected by the researchers</w:t>
      </w:r>
      <w:ins w:id="841" w:author="Allen Hoskins" w:date="2022-11-20T20:39:00Z">
        <w:r w:rsidR="00C378DD">
          <w:t>,</w:t>
        </w:r>
      </w:ins>
      <w:r w:rsidR="00CF16C0">
        <w:t xml:space="preserve"> given the perceived </w:t>
      </w:r>
      <w:r w:rsidR="00B9445D">
        <w:t xml:space="preserve">higher relative </w:t>
      </w:r>
      <w:r w:rsidR="00CF16C0">
        <w:t>stability in the underlying metrics</w:t>
      </w:r>
      <w:ins w:id="842" w:author="Allen Hoskins" w:date="2022-11-20T20:39:00Z">
        <w:r w:rsidR="00C378DD">
          <w:t>,</w:t>
        </w:r>
      </w:ins>
      <w:r w:rsidR="00CF16C0">
        <w:t xml:space="preserve"> as the </w:t>
      </w:r>
      <w:r w:rsidR="00003EE0">
        <w:t xml:space="preserve">dividends paid and book value for these respective models </w:t>
      </w:r>
      <w:r w:rsidR="00B9445D">
        <w:t>are</w:t>
      </w:r>
      <w:r w:rsidR="00003EE0">
        <w:t xml:space="preserve"> more stable than the earnings and revenue components </w:t>
      </w:r>
      <w:r w:rsidR="00013BC1">
        <w:t>incorporated into the other models</w:t>
      </w:r>
      <w:del w:id="843" w:author="Allen Hoskins" w:date="2022-11-20T21:08:00Z">
        <w:r w:rsidR="00013BC1" w:rsidDel="00030C23">
          <w:delText xml:space="preserve">.  </w:delText>
        </w:r>
      </w:del>
      <w:ins w:id="844" w:author="Allen Hoskins" w:date="2022-11-20T21:08:00Z">
        <w:r w:rsidR="00030C23">
          <w:t xml:space="preserve">. </w:t>
        </w:r>
      </w:ins>
      <w:r w:rsidR="00013BC1">
        <w:t>Also, the EVS modeling scores were lower than the FPE models</w:t>
      </w:r>
      <w:ins w:id="845" w:author="Allen Hoskins" w:date="2022-11-20T20:39:00Z">
        <w:r w:rsidR="00C378DD">
          <w:t>,</w:t>
        </w:r>
      </w:ins>
      <w:r w:rsidR="00013BC1">
        <w:t xml:space="preserve"> which </w:t>
      </w:r>
      <w:r w:rsidR="00B9445D">
        <w:t xml:space="preserve">also </w:t>
      </w:r>
      <w:r w:rsidR="00013BC1">
        <w:t xml:space="preserve">was </w:t>
      </w:r>
      <w:r w:rsidR="003C2994">
        <w:t>not surprising</w:t>
      </w:r>
      <w:ins w:id="846" w:author="Allen Hoskins" w:date="2022-11-20T20:39:00Z">
        <w:r w:rsidR="00C378DD">
          <w:t>,</w:t>
        </w:r>
      </w:ins>
      <w:r w:rsidR="003C2994">
        <w:t xml:space="preserve"> given in most cases the revenues of a given company </w:t>
      </w:r>
      <w:r w:rsidR="00B528D5">
        <w:t>are</w:t>
      </w:r>
      <w:r w:rsidR="003C2994">
        <w:t xml:space="preserve"> more stable than the EPS</w:t>
      </w:r>
      <w:r w:rsidR="0079696B">
        <w:t xml:space="preserve"> and thus is</w:t>
      </w:r>
      <w:r w:rsidR="00BD6591">
        <w:t xml:space="preserve"> better able to be modeled</w:t>
      </w:r>
      <w:r w:rsidR="003C2994">
        <w:t>.</w:t>
      </w:r>
    </w:p>
    <w:p w14:paraId="0510358C" w14:textId="1F9A64E4" w:rsidR="00340E08" w:rsidRPr="009B1D59" w:rsidRDefault="00A136E6" w:rsidP="00340E08">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del w:id="847" w:author="Allen Hoskins" w:date="2022-11-20T21:08: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848" w:author="Allen Hoskins" w:date="2022-11-20T21:08:00Z">
        <w:r w:rsidR="00030C23">
          <w:rPr>
            <w:b/>
            <w:lang w:val="en-GB"/>
          </w:rPr>
          <w:t xml:space="preserve">. </w:t>
        </w:r>
      </w:ins>
      <w:r>
        <w:rPr>
          <w:lang w:val="en-GB"/>
        </w:rPr>
        <w:t xml:space="preserve">Machine </w:t>
      </w:r>
      <w:r w:rsidR="004079EF">
        <w:rPr>
          <w:lang w:val="en-GB"/>
        </w:rPr>
        <w:t>l</w:t>
      </w:r>
      <w:r>
        <w:rPr>
          <w:lang w:val="en-GB"/>
        </w:rPr>
        <w:t xml:space="preserve">earning </w:t>
      </w:r>
      <w:r w:rsidR="004079EF">
        <w:rPr>
          <w:lang w:val="en-GB"/>
        </w:rPr>
        <w:t>value</w:t>
      </w:r>
      <w:r>
        <w:rPr>
          <w:szCs w:val="18"/>
          <w:lang w:val="en-US"/>
        </w:rPr>
        <w:t xml:space="preserve"> </w:t>
      </w:r>
      <w:r w:rsidR="004079EF">
        <w:rPr>
          <w:szCs w:val="18"/>
          <w:lang w:val="en-US"/>
        </w:rPr>
        <w:t>m</w:t>
      </w:r>
      <w:r>
        <w:rPr>
          <w:szCs w:val="18"/>
          <w:lang w:val="en-US"/>
        </w:rPr>
        <w:t>odel</w:t>
      </w:r>
      <w:r w:rsidR="003E235A">
        <w:rPr>
          <w:szCs w:val="18"/>
          <w:lang w:val="en-US"/>
        </w:rPr>
        <w:t xml:space="preserve"> </w:t>
      </w:r>
      <w:r w:rsidR="004079EF">
        <w:rPr>
          <w:szCs w:val="18"/>
          <w:lang w:val="en-US"/>
        </w:rPr>
        <w:t>r</w:t>
      </w:r>
      <w:r w:rsidR="003E235A">
        <w:rPr>
          <w:szCs w:val="18"/>
          <w:lang w:val="en-US"/>
        </w:rPr>
        <w:t>esults</w:t>
      </w:r>
      <w:r w:rsidR="0025618C">
        <w:rPr>
          <w:szCs w:val="18"/>
          <w:lang w:val="en-US"/>
        </w:rPr>
        <w:t xml:space="preserve"> – </w:t>
      </w:r>
      <w:r w:rsidR="004079EF">
        <w:rPr>
          <w:szCs w:val="18"/>
          <w:lang w:val="en-US"/>
        </w:rPr>
        <w:t>a</w:t>
      </w:r>
      <w:r w:rsidR="0025618C">
        <w:rPr>
          <w:szCs w:val="18"/>
          <w:lang w:val="en-US"/>
        </w:rPr>
        <w:t>verage MAE</w:t>
      </w:r>
      <w:r w:rsidRPr="009A3755">
        <w:rPr>
          <w:sz w:val="16"/>
          <w:szCs w:val="16"/>
          <w:lang w:val="en-US"/>
        </w:rPr>
        <w:t xml:space="preserve"> </w:t>
      </w:r>
    </w:p>
    <w:tbl>
      <w:tblPr>
        <w:tblW w:w="6373" w:type="dxa"/>
        <w:jc w:val="center"/>
        <w:tblLayout w:type="fixed"/>
        <w:tblCellMar>
          <w:left w:w="70" w:type="dxa"/>
          <w:right w:w="70" w:type="dxa"/>
        </w:tblCellMar>
        <w:tblLook w:val="0000" w:firstRow="0" w:lastRow="0" w:firstColumn="0" w:lastColumn="0" w:noHBand="0" w:noVBand="0"/>
      </w:tblPr>
      <w:tblGrid>
        <w:gridCol w:w="1639"/>
        <w:gridCol w:w="1044"/>
        <w:gridCol w:w="1170"/>
        <w:gridCol w:w="1170"/>
        <w:gridCol w:w="1350"/>
      </w:tblGrid>
      <w:tr w:rsidR="00415731" w14:paraId="2AB7C8E9" w14:textId="77777777" w:rsidTr="008058E9">
        <w:trPr>
          <w:trHeight w:val="241"/>
          <w:jc w:val="center"/>
        </w:trPr>
        <w:tc>
          <w:tcPr>
            <w:tcW w:w="1639" w:type="dxa"/>
            <w:tcBorders>
              <w:top w:val="single" w:sz="12" w:space="0" w:color="000000"/>
              <w:bottom w:val="single" w:sz="6" w:space="0" w:color="000000"/>
            </w:tcBorders>
          </w:tcPr>
          <w:p w14:paraId="59E2DDCD" w14:textId="1E614FB1" w:rsidR="008058E9" w:rsidRPr="00371779" w:rsidRDefault="00A136E6" w:rsidP="008058E9">
            <w:pPr>
              <w:ind w:firstLine="0"/>
              <w:rPr>
                <w:sz w:val="18"/>
                <w:szCs w:val="18"/>
              </w:rPr>
            </w:pPr>
            <w:r>
              <w:rPr>
                <w:sz w:val="18"/>
                <w:szCs w:val="18"/>
              </w:rPr>
              <w:t>Model</w:t>
            </w:r>
          </w:p>
        </w:tc>
        <w:tc>
          <w:tcPr>
            <w:tcW w:w="1044" w:type="dxa"/>
            <w:tcBorders>
              <w:top w:val="single" w:sz="12" w:space="0" w:color="000000"/>
              <w:bottom w:val="single" w:sz="6" w:space="0" w:color="000000"/>
            </w:tcBorders>
          </w:tcPr>
          <w:p w14:paraId="2C3DF8E2" w14:textId="16CBF2B8" w:rsidR="008058E9" w:rsidRDefault="00A136E6" w:rsidP="008058E9">
            <w:pPr>
              <w:ind w:firstLine="0"/>
              <w:rPr>
                <w:sz w:val="18"/>
                <w:szCs w:val="18"/>
              </w:rPr>
            </w:pPr>
            <w:r>
              <w:rPr>
                <w:sz w:val="18"/>
                <w:szCs w:val="18"/>
              </w:rPr>
              <w:t>DY</w:t>
            </w:r>
          </w:p>
        </w:tc>
        <w:tc>
          <w:tcPr>
            <w:tcW w:w="1170" w:type="dxa"/>
            <w:tcBorders>
              <w:top w:val="single" w:sz="12" w:space="0" w:color="000000"/>
              <w:bottom w:val="single" w:sz="6" w:space="0" w:color="000000"/>
            </w:tcBorders>
          </w:tcPr>
          <w:p w14:paraId="1E3F6B2F" w14:textId="07E1FC9E" w:rsidR="008058E9" w:rsidRDefault="00A136E6" w:rsidP="008058E9">
            <w:pPr>
              <w:ind w:firstLine="0"/>
              <w:rPr>
                <w:sz w:val="18"/>
                <w:szCs w:val="18"/>
              </w:rPr>
            </w:pPr>
            <w:r>
              <w:rPr>
                <w:sz w:val="18"/>
                <w:szCs w:val="18"/>
              </w:rPr>
              <w:t>FPE</w:t>
            </w:r>
          </w:p>
        </w:tc>
        <w:tc>
          <w:tcPr>
            <w:tcW w:w="1170" w:type="dxa"/>
            <w:tcBorders>
              <w:top w:val="single" w:sz="12" w:space="0" w:color="000000"/>
              <w:bottom w:val="single" w:sz="6" w:space="0" w:color="000000"/>
            </w:tcBorders>
          </w:tcPr>
          <w:p w14:paraId="1350B618" w14:textId="1B18D48E" w:rsidR="008058E9" w:rsidRDefault="00A136E6" w:rsidP="008058E9">
            <w:pPr>
              <w:ind w:firstLine="0"/>
              <w:rPr>
                <w:sz w:val="18"/>
                <w:szCs w:val="18"/>
              </w:rPr>
            </w:pPr>
            <w:r>
              <w:rPr>
                <w:sz w:val="18"/>
                <w:szCs w:val="18"/>
              </w:rPr>
              <w:t>EVS</w:t>
            </w:r>
          </w:p>
        </w:tc>
        <w:tc>
          <w:tcPr>
            <w:tcW w:w="1350" w:type="dxa"/>
            <w:tcBorders>
              <w:top w:val="single" w:sz="12" w:space="0" w:color="000000"/>
              <w:bottom w:val="single" w:sz="6" w:space="0" w:color="000000"/>
            </w:tcBorders>
          </w:tcPr>
          <w:p w14:paraId="66822AFB" w14:textId="1374C572" w:rsidR="008058E9" w:rsidRPr="00371779" w:rsidRDefault="00A136E6" w:rsidP="008058E9">
            <w:pPr>
              <w:ind w:firstLine="0"/>
              <w:rPr>
                <w:sz w:val="18"/>
                <w:szCs w:val="18"/>
              </w:rPr>
            </w:pPr>
            <w:r>
              <w:rPr>
                <w:sz w:val="18"/>
                <w:szCs w:val="18"/>
              </w:rPr>
              <w:t>PB</w:t>
            </w:r>
          </w:p>
        </w:tc>
      </w:tr>
      <w:tr w:rsidR="00415731" w14:paraId="1CB620D3" w14:textId="77777777" w:rsidTr="008058E9">
        <w:trPr>
          <w:trHeight w:val="250"/>
          <w:jc w:val="center"/>
        </w:trPr>
        <w:tc>
          <w:tcPr>
            <w:tcW w:w="1639" w:type="dxa"/>
          </w:tcPr>
          <w:p w14:paraId="67A3516F" w14:textId="23763FC8" w:rsidR="008058E9" w:rsidRPr="00371779" w:rsidRDefault="00A136E6" w:rsidP="008058E9">
            <w:pPr>
              <w:ind w:firstLine="0"/>
              <w:rPr>
                <w:sz w:val="18"/>
                <w:szCs w:val="18"/>
              </w:rPr>
            </w:pPr>
            <w:r>
              <w:rPr>
                <w:sz w:val="18"/>
                <w:szCs w:val="18"/>
              </w:rPr>
              <w:lastRenderedPageBreak/>
              <w:t>Extra Trees</w:t>
            </w:r>
          </w:p>
        </w:tc>
        <w:tc>
          <w:tcPr>
            <w:tcW w:w="1044" w:type="dxa"/>
          </w:tcPr>
          <w:p w14:paraId="12E32FA4" w14:textId="292B4D78" w:rsidR="008058E9" w:rsidRDefault="00A136E6" w:rsidP="008058E9">
            <w:pPr>
              <w:ind w:firstLine="0"/>
              <w:rPr>
                <w:sz w:val="18"/>
                <w:szCs w:val="18"/>
              </w:rPr>
            </w:pPr>
            <w:r>
              <w:rPr>
                <w:sz w:val="18"/>
                <w:szCs w:val="18"/>
              </w:rPr>
              <w:t>9.5</w:t>
            </w:r>
          </w:p>
        </w:tc>
        <w:tc>
          <w:tcPr>
            <w:tcW w:w="1170" w:type="dxa"/>
          </w:tcPr>
          <w:p w14:paraId="79A48C03" w14:textId="17FB3228" w:rsidR="008058E9" w:rsidRDefault="00A136E6" w:rsidP="008058E9">
            <w:pPr>
              <w:ind w:firstLine="0"/>
              <w:rPr>
                <w:sz w:val="18"/>
                <w:szCs w:val="18"/>
              </w:rPr>
            </w:pPr>
            <w:r>
              <w:rPr>
                <w:sz w:val="18"/>
                <w:szCs w:val="18"/>
              </w:rPr>
              <w:t>17.3</w:t>
            </w:r>
          </w:p>
        </w:tc>
        <w:tc>
          <w:tcPr>
            <w:tcW w:w="1170" w:type="dxa"/>
          </w:tcPr>
          <w:p w14:paraId="0171BA2D" w14:textId="05CF6BA7" w:rsidR="008058E9" w:rsidRDefault="00A136E6" w:rsidP="008058E9">
            <w:pPr>
              <w:ind w:firstLine="0"/>
              <w:rPr>
                <w:sz w:val="18"/>
                <w:szCs w:val="18"/>
              </w:rPr>
            </w:pPr>
            <w:r>
              <w:rPr>
                <w:sz w:val="18"/>
                <w:szCs w:val="18"/>
              </w:rPr>
              <w:t>13.3</w:t>
            </w:r>
          </w:p>
        </w:tc>
        <w:tc>
          <w:tcPr>
            <w:tcW w:w="1350" w:type="dxa"/>
          </w:tcPr>
          <w:p w14:paraId="3774F3B4" w14:textId="1219B2BE" w:rsidR="008058E9" w:rsidRPr="00371779" w:rsidRDefault="00A136E6" w:rsidP="008058E9">
            <w:pPr>
              <w:ind w:firstLine="0"/>
              <w:rPr>
                <w:sz w:val="18"/>
                <w:szCs w:val="18"/>
              </w:rPr>
            </w:pPr>
            <w:r>
              <w:rPr>
                <w:sz w:val="18"/>
                <w:szCs w:val="18"/>
              </w:rPr>
              <w:t>20.2</w:t>
            </w:r>
          </w:p>
        </w:tc>
      </w:tr>
      <w:tr w:rsidR="00415731" w14:paraId="09B77E57" w14:textId="77777777" w:rsidTr="008058E9">
        <w:trPr>
          <w:trHeight w:val="275"/>
          <w:jc w:val="center"/>
        </w:trPr>
        <w:tc>
          <w:tcPr>
            <w:tcW w:w="1639" w:type="dxa"/>
          </w:tcPr>
          <w:p w14:paraId="12160FBA" w14:textId="63D4D668" w:rsidR="008058E9" w:rsidRPr="00371779" w:rsidRDefault="00A136E6" w:rsidP="008058E9">
            <w:pPr>
              <w:ind w:firstLine="0"/>
              <w:rPr>
                <w:sz w:val="18"/>
                <w:szCs w:val="18"/>
              </w:rPr>
            </w:pPr>
            <w:r>
              <w:rPr>
                <w:sz w:val="18"/>
                <w:szCs w:val="18"/>
              </w:rPr>
              <w:t>Random Forest</w:t>
            </w:r>
          </w:p>
        </w:tc>
        <w:tc>
          <w:tcPr>
            <w:tcW w:w="1044" w:type="dxa"/>
          </w:tcPr>
          <w:p w14:paraId="745115A2" w14:textId="7D47B926" w:rsidR="008058E9" w:rsidRDefault="00A136E6" w:rsidP="008058E9">
            <w:pPr>
              <w:ind w:firstLine="0"/>
              <w:rPr>
                <w:sz w:val="18"/>
                <w:szCs w:val="18"/>
              </w:rPr>
            </w:pPr>
            <w:r>
              <w:rPr>
                <w:sz w:val="18"/>
                <w:szCs w:val="18"/>
              </w:rPr>
              <w:t>10.9</w:t>
            </w:r>
          </w:p>
        </w:tc>
        <w:tc>
          <w:tcPr>
            <w:tcW w:w="1170" w:type="dxa"/>
          </w:tcPr>
          <w:p w14:paraId="6EA302B1" w14:textId="7D727DB9" w:rsidR="008058E9" w:rsidRDefault="00A136E6" w:rsidP="008058E9">
            <w:pPr>
              <w:ind w:firstLine="0"/>
              <w:rPr>
                <w:sz w:val="18"/>
                <w:szCs w:val="18"/>
              </w:rPr>
            </w:pPr>
            <w:r>
              <w:rPr>
                <w:sz w:val="18"/>
                <w:szCs w:val="18"/>
              </w:rPr>
              <w:t>13.9</w:t>
            </w:r>
          </w:p>
        </w:tc>
        <w:tc>
          <w:tcPr>
            <w:tcW w:w="1170" w:type="dxa"/>
          </w:tcPr>
          <w:p w14:paraId="494C0153" w14:textId="6EA4A9CF" w:rsidR="008058E9" w:rsidRDefault="00A136E6" w:rsidP="008058E9">
            <w:pPr>
              <w:ind w:firstLine="0"/>
              <w:rPr>
                <w:sz w:val="18"/>
                <w:szCs w:val="18"/>
              </w:rPr>
            </w:pPr>
            <w:r>
              <w:rPr>
                <w:sz w:val="18"/>
                <w:szCs w:val="18"/>
              </w:rPr>
              <w:t>1</w:t>
            </w:r>
            <w:r w:rsidR="005348AC">
              <w:rPr>
                <w:sz w:val="18"/>
                <w:szCs w:val="18"/>
              </w:rPr>
              <w:t>3.3</w:t>
            </w:r>
          </w:p>
        </w:tc>
        <w:tc>
          <w:tcPr>
            <w:tcW w:w="1350" w:type="dxa"/>
          </w:tcPr>
          <w:p w14:paraId="2F166899" w14:textId="0092690B" w:rsidR="008058E9" w:rsidRPr="00371779" w:rsidRDefault="00A136E6" w:rsidP="008058E9">
            <w:pPr>
              <w:ind w:firstLine="0"/>
              <w:rPr>
                <w:sz w:val="18"/>
                <w:szCs w:val="18"/>
              </w:rPr>
            </w:pPr>
            <w:r>
              <w:rPr>
                <w:sz w:val="18"/>
                <w:szCs w:val="18"/>
              </w:rPr>
              <w:t>13.1</w:t>
            </w:r>
          </w:p>
        </w:tc>
      </w:tr>
      <w:tr w:rsidR="00415731" w14:paraId="462509BD" w14:textId="77777777" w:rsidTr="00F25BB5">
        <w:trPr>
          <w:trHeight w:val="265"/>
          <w:jc w:val="center"/>
        </w:trPr>
        <w:tc>
          <w:tcPr>
            <w:tcW w:w="1639" w:type="dxa"/>
          </w:tcPr>
          <w:p w14:paraId="5F769164" w14:textId="5D9A4787" w:rsidR="008058E9" w:rsidRPr="00371779" w:rsidRDefault="00A136E6" w:rsidP="008058E9">
            <w:pPr>
              <w:ind w:firstLine="0"/>
              <w:rPr>
                <w:sz w:val="18"/>
                <w:szCs w:val="18"/>
              </w:rPr>
            </w:pPr>
            <w:r>
              <w:rPr>
                <w:sz w:val="18"/>
                <w:szCs w:val="18"/>
              </w:rPr>
              <w:t>KNN</w:t>
            </w:r>
          </w:p>
        </w:tc>
        <w:tc>
          <w:tcPr>
            <w:tcW w:w="1044" w:type="dxa"/>
          </w:tcPr>
          <w:p w14:paraId="10030ABC" w14:textId="4396EEBA" w:rsidR="008058E9" w:rsidRDefault="00A136E6" w:rsidP="008058E9">
            <w:pPr>
              <w:ind w:firstLine="0"/>
              <w:rPr>
                <w:sz w:val="18"/>
                <w:szCs w:val="18"/>
              </w:rPr>
            </w:pPr>
            <w:r>
              <w:rPr>
                <w:sz w:val="18"/>
                <w:szCs w:val="18"/>
              </w:rPr>
              <w:t>11.2</w:t>
            </w:r>
          </w:p>
        </w:tc>
        <w:tc>
          <w:tcPr>
            <w:tcW w:w="1170" w:type="dxa"/>
          </w:tcPr>
          <w:p w14:paraId="00D7AFFD" w14:textId="0B1F4655" w:rsidR="008058E9" w:rsidRDefault="00A136E6" w:rsidP="008058E9">
            <w:pPr>
              <w:ind w:firstLine="0"/>
              <w:rPr>
                <w:sz w:val="18"/>
                <w:szCs w:val="18"/>
              </w:rPr>
            </w:pPr>
            <w:r>
              <w:rPr>
                <w:sz w:val="18"/>
                <w:szCs w:val="18"/>
              </w:rPr>
              <w:t>1</w:t>
            </w:r>
            <w:r w:rsidR="005348AC">
              <w:rPr>
                <w:sz w:val="18"/>
                <w:szCs w:val="18"/>
              </w:rPr>
              <w:t>1.5</w:t>
            </w:r>
          </w:p>
        </w:tc>
        <w:tc>
          <w:tcPr>
            <w:tcW w:w="1170" w:type="dxa"/>
          </w:tcPr>
          <w:p w14:paraId="47847AAC" w14:textId="2E866092" w:rsidR="008058E9" w:rsidRDefault="00A136E6" w:rsidP="008058E9">
            <w:pPr>
              <w:ind w:firstLine="0"/>
              <w:rPr>
                <w:sz w:val="18"/>
                <w:szCs w:val="18"/>
              </w:rPr>
            </w:pPr>
            <w:r>
              <w:rPr>
                <w:sz w:val="18"/>
                <w:szCs w:val="18"/>
              </w:rPr>
              <w:t>1</w:t>
            </w:r>
            <w:r w:rsidR="00F6036E">
              <w:rPr>
                <w:sz w:val="18"/>
                <w:szCs w:val="18"/>
              </w:rPr>
              <w:t>2.3</w:t>
            </w:r>
          </w:p>
        </w:tc>
        <w:tc>
          <w:tcPr>
            <w:tcW w:w="1350" w:type="dxa"/>
          </w:tcPr>
          <w:p w14:paraId="44DBFA7B" w14:textId="00126392" w:rsidR="008058E9" w:rsidRPr="00371779" w:rsidRDefault="00A136E6" w:rsidP="008058E9">
            <w:pPr>
              <w:ind w:firstLine="0"/>
              <w:rPr>
                <w:sz w:val="18"/>
                <w:szCs w:val="18"/>
              </w:rPr>
            </w:pPr>
            <w:r>
              <w:rPr>
                <w:sz w:val="18"/>
                <w:szCs w:val="18"/>
              </w:rPr>
              <w:t>11.8</w:t>
            </w:r>
          </w:p>
        </w:tc>
      </w:tr>
      <w:tr w:rsidR="00415731" w14:paraId="294E6D71" w14:textId="77777777" w:rsidTr="00F25BB5">
        <w:trPr>
          <w:trHeight w:val="292"/>
          <w:jc w:val="center"/>
        </w:trPr>
        <w:tc>
          <w:tcPr>
            <w:tcW w:w="1639" w:type="dxa"/>
          </w:tcPr>
          <w:p w14:paraId="15F37553" w14:textId="5B6892C1" w:rsidR="008058E9" w:rsidRPr="00371779" w:rsidRDefault="00A136E6" w:rsidP="00F25BB5">
            <w:pPr>
              <w:ind w:firstLine="0"/>
              <w:rPr>
                <w:sz w:val="18"/>
                <w:szCs w:val="18"/>
              </w:rPr>
            </w:pPr>
            <w:r>
              <w:rPr>
                <w:sz w:val="18"/>
                <w:szCs w:val="18"/>
              </w:rPr>
              <w:t>XGBoost</w:t>
            </w:r>
          </w:p>
        </w:tc>
        <w:tc>
          <w:tcPr>
            <w:tcW w:w="1044" w:type="dxa"/>
          </w:tcPr>
          <w:p w14:paraId="066F4B33" w14:textId="571C7624" w:rsidR="008058E9" w:rsidRDefault="00A136E6" w:rsidP="008058E9">
            <w:pPr>
              <w:ind w:firstLine="0"/>
              <w:rPr>
                <w:sz w:val="18"/>
                <w:szCs w:val="18"/>
              </w:rPr>
            </w:pPr>
            <w:r>
              <w:rPr>
                <w:sz w:val="18"/>
                <w:szCs w:val="18"/>
              </w:rPr>
              <w:t>9.8</w:t>
            </w:r>
          </w:p>
        </w:tc>
        <w:tc>
          <w:tcPr>
            <w:tcW w:w="1170" w:type="dxa"/>
          </w:tcPr>
          <w:p w14:paraId="303B3347" w14:textId="312CB227" w:rsidR="008058E9" w:rsidRDefault="00A136E6" w:rsidP="008058E9">
            <w:pPr>
              <w:ind w:firstLine="0"/>
              <w:rPr>
                <w:sz w:val="18"/>
                <w:szCs w:val="18"/>
              </w:rPr>
            </w:pPr>
            <w:r>
              <w:rPr>
                <w:sz w:val="18"/>
                <w:szCs w:val="18"/>
              </w:rPr>
              <w:t>11.</w:t>
            </w:r>
            <w:r w:rsidR="00F25BB5">
              <w:rPr>
                <w:sz w:val="18"/>
                <w:szCs w:val="18"/>
              </w:rPr>
              <w:t>8</w:t>
            </w:r>
          </w:p>
        </w:tc>
        <w:tc>
          <w:tcPr>
            <w:tcW w:w="1170" w:type="dxa"/>
          </w:tcPr>
          <w:p w14:paraId="3AA6B2DA" w14:textId="2E9B7282" w:rsidR="008058E9" w:rsidRDefault="00A136E6" w:rsidP="008058E9">
            <w:pPr>
              <w:ind w:firstLine="0"/>
              <w:rPr>
                <w:sz w:val="18"/>
                <w:szCs w:val="18"/>
              </w:rPr>
            </w:pPr>
            <w:r>
              <w:rPr>
                <w:sz w:val="18"/>
                <w:szCs w:val="18"/>
              </w:rPr>
              <w:t>9.9</w:t>
            </w:r>
          </w:p>
        </w:tc>
        <w:tc>
          <w:tcPr>
            <w:tcW w:w="1350" w:type="dxa"/>
          </w:tcPr>
          <w:p w14:paraId="734B42CB" w14:textId="0E5859AD" w:rsidR="008058E9" w:rsidRPr="00371779" w:rsidRDefault="00A136E6" w:rsidP="008058E9">
            <w:pPr>
              <w:ind w:firstLine="0"/>
              <w:rPr>
                <w:sz w:val="18"/>
                <w:szCs w:val="18"/>
              </w:rPr>
            </w:pPr>
            <w:r>
              <w:rPr>
                <w:sz w:val="18"/>
                <w:szCs w:val="18"/>
              </w:rPr>
              <w:t>10.6</w:t>
            </w:r>
          </w:p>
        </w:tc>
      </w:tr>
      <w:tr w:rsidR="00415731" w14:paraId="0D7BAD17" w14:textId="77777777" w:rsidTr="00F25BB5">
        <w:trPr>
          <w:trHeight w:val="265"/>
          <w:jc w:val="center"/>
        </w:trPr>
        <w:tc>
          <w:tcPr>
            <w:tcW w:w="1639" w:type="dxa"/>
          </w:tcPr>
          <w:p w14:paraId="3D760B8F" w14:textId="473AB852" w:rsidR="00F25BB5" w:rsidRDefault="00A136E6" w:rsidP="008058E9">
            <w:pPr>
              <w:ind w:firstLine="0"/>
              <w:rPr>
                <w:sz w:val="18"/>
                <w:szCs w:val="18"/>
              </w:rPr>
            </w:pPr>
            <w:r>
              <w:rPr>
                <w:sz w:val="18"/>
                <w:szCs w:val="18"/>
              </w:rPr>
              <w:t>CatBoost</w:t>
            </w:r>
          </w:p>
        </w:tc>
        <w:tc>
          <w:tcPr>
            <w:tcW w:w="1044" w:type="dxa"/>
          </w:tcPr>
          <w:p w14:paraId="74A6474F" w14:textId="798246F3" w:rsidR="00F25BB5" w:rsidRDefault="00A136E6" w:rsidP="008058E9">
            <w:pPr>
              <w:ind w:firstLine="0"/>
              <w:rPr>
                <w:sz w:val="18"/>
                <w:szCs w:val="18"/>
              </w:rPr>
            </w:pPr>
            <w:r>
              <w:rPr>
                <w:sz w:val="18"/>
                <w:szCs w:val="18"/>
              </w:rPr>
              <w:t>9.3</w:t>
            </w:r>
          </w:p>
        </w:tc>
        <w:tc>
          <w:tcPr>
            <w:tcW w:w="1170" w:type="dxa"/>
          </w:tcPr>
          <w:p w14:paraId="2A0AA427" w14:textId="589D018D" w:rsidR="00F25BB5" w:rsidRDefault="00A136E6" w:rsidP="008058E9">
            <w:pPr>
              <w:ind w:firstLine="0"/>
              <w:rPr>
                <w:sz w:val="18"/>
                <w:szCs w:val="18"/>
              </w:rPr>
            </w:pPr>
            <w:r>
              <w:rPr>
                <w:sz w:val="18"/>
                <w:szCs w:val="18"/>
              </w:rPr>
              <w:t>11.6</w:t>
            </w:r>
          </w:p>
        </w:tc>
        <w:tc>
          <w:tcPr>
            <w:tcW w:w="1170" w:type="dxa"/>
          </w:tcPr>
          <w:p w14:paraId="754828C8" w14:textId="58039D42" w:rsidR="00F25BB5" w:rsidRDefault="00A136E6" w:rsidP="008058E9">
            <w:pPr>
              <w:ind w:firstLine="0"/>
              <w:rPr>
                <w:sz w:val="18"/>
                <w:szCs w:val="18"/>
              </w:rPr>
            </w:pPr>
            <w:r>
              <w:rPr>
                <w:sz w:val="18"/>
                <w:szCs w:val="18"/>
              </w:rPr>
              <w:t>10.6</w:t>
            </w:r>
          </w:p>
        </w:tc>
        <w:tc>
          <w:tcPr>
            <w:tcW w:w="1350" w:type="dxa"/>
          </w:tcPr>
          <w:p w14:paraId="6C517ED5" w14:textId="6EC3751D" w:rsidR="00F25BB5" w:rsidRDefault="00A136E6" w:rsidP="008058E9">
            <w:pPr>
              <w:ind w:firstLine="0"/>
              <w:rPr>
                <w:sz w:val="18"/>
                <w:szCs w:val="18"/>
              </w:rPr>
            </w:pPr>
            <w:r>
              <w:rPr>
                <w:sz w:val="18"/>
                <w:szCs w:val="18"/>
              </w:rPr>
              <w:t>9.9</w:t>
            </w:r>
          </w:p>
        </w:tc>
      </w:tr>
      <w:tr w:rsidR="00415731" w14:paraId="7E5AC02F" w14:textId="77777777" w:rsidTr="008058E9">
        <w:trPr>
          <w:trHeight w:val="223"/>
          <w:jc w:val="center"/>
        </w:trPr>
        <w:tc>
          <w:tcPr>
            <w:tcW w:w="1639" w:type="dxa"/>
            <w:tcBorders>
              <w:bottom w:val="single" w:sz="12" w:space="0" w:color="000000"/>
            </w:tcBorders>
          </w:tcPr>
          <w:p w14:paraId="40C96018" w14:textId="19D3F6C9" w:rsidR="008058E9" w:rsidRPr="00371779" w:rsidRDefault="00A136E6" w:rsidP="008058E9">
            <w:pPr>
              <w:ind w:firstLine="0"/>
              <w:rPr>
                <w:sz w:val="18"/>
                <w:szCs w:val="18"/>
              </w:rPr>
            </w:pPr>
            <w:r>
              <w:rPr>
                <w:sz w:val="18"/>
                <w:szCs w:val="18"/>
              </w:rPr>
              <w:t>Stacking Regressor</w:t>
            </w:r>
          </w:p>
        </w:tc>
        <w:tc>
          <w:tcPr>
            <w:tcW w:w="1044" w:type="dxa"/>
            <w:tcBorders>
              <w:bottom w:val="single" w:sz="12" w:space="0" w:color="000000"/>
            </w:tcBorders>
          </w:tcPr>
          <w:p w14:paraId="6766D0D4" w14:textId="3B80674E" w:rsidR="008058E9" w:rsidRDefault="00A136E6" w:rsidP="008058E9">
            <w:pPr>
              <w:ind w:firstLine="0"/>
              <w:rPr>
                <w:sz w:val="18"/>
                <w:szCs w:val="18"/>
              </w:rPr>
            </w:pPr>
            <w:r>
              <w:rPr>
                <w:sz w:val="18"/>
                <w:szCs w:val="18"/>
              </w:rPr>
              <w:t>11.1</w:t>
            </w:r>
          </w:p>
        </w:tc>
        <w:tc>
          <w:tcPr>
            <w:tcW w:w="1170" w:type="dxa"/>
            <w:tcBorders>
              <w:bottom w:val="single" w:sz="12" w:space="0" w:color="000000"/>
            </w:tcBorders>
          </w:tcPr>
          <w:p w14:paraId="336B7706" w14:textId="189DB5FC" w:rsidR="008058E9" w:rsidRDefault="00A136E6" w:rsidP="008058E9">
            <w:pPr>
              <w:ind w:firstLine="0"/>
              <w:rPr>
                <w:sz w:val="18"/>
                <w:szCs w:val="18"/>
              </w:rPr>
            </w:pPr>
            <w:r>
              <w:rPr>
                <w:sz w:val="18"/>
                <w:szCs w:val="18"/>
              </w:rPr>
              <w:t>1</w:t>
            </w:r>
            <w:r w:rsidR="005348AC">
              <w:rPr>
                <w:sz w:val="18"/>
                <w:szCs w:val="18"/>
              </w:rPr>
              <w:t>4.6</w:t>
            </w:r>
          </w:p>
        </w:tc>
        <w:tc>
          <w:tcPr>
            <w:tcW w:w="1170" w:type="dxa"/>
            <w:tcBorders>
              <w:bottom w:val="single" w:sz="12" w:space="0" w:color="000000"/>
            </w:tcBorders>
          </w:tcPr>
          <w:p w14:paraId="3C9976E8" w14:textId="77DE2075" w:rsidR="008058E9" w:rsidRDefault="00A136E6" w:rsidP="008058E9">
            <w:pPr>
              <w:ind w:firstLine="0"/>
              <w:rPr>
                <w:sz w:val="18"/>
                <w:szCs w:val="18"/>
              </w:rPr>
            </w:pPr>
            <w:r>
              <w:rPr>
                <w:sz w:val="18"/>
                <w:szCs w:val="18"/>
              </w:rPr>
              <w:t>11.</w:t>
            </w:r>
            <w:r w:rsidR="00F6036E">
              <w:rPr>
                <w:sz w:val="18"/>
                <w:szCs w:val="18"/>
              </w:rPr>
              <w:t>1</w:t>
            </w:r>
          </w:p>
        </w:tc>
        <w:tc>
          <w:tcPr>
            <w:tcW w:w="1350" w:type="dxa"/>
            <w:tcBorders>
              <w:bottom w:val="single" w:sz="12" w:space="0" w:color="000000"/>
            </w:tcBorders>
          </w:tcPr>
          <w:p w14:paraId="07B9CF84" w14:textId="751571B5" w:rsidR="008058E9" w:rsidRPr="00371779" w:rsidRDefault="00A136E6" w:rsidP="008058E9">
            <w:pPr>
              <w:ind w:firstLine="0"/>
              <w:rPr>
                <w:sz w:val="18"/>
                <w:szCs w:val="18"/>
              </w:rPr>
            </w:pPr>
            <w:r>
              <w:rPr>
                <w:sz w:val="18"/>
                <w:szCs w:val="18"/>
              </w:rPr>
              <w:t>10.4</w:t>
            </w:r>
          </w:p>
        </w:tc>
      </w:tr>
    </w:tbl>
    <w:p w14:paraId="757B0C7C" w14:textId="0C9AF526" w:rsidR="00C257FB" w:rsidRDefault="00C257FB" w:rsidP="00C559B6"/>
    <w:p w14:paraId="4AC1A703" w14:textId="7B3FE021" w:rsidR="004558BF" w:rsidRPr="009A3755" w:rsidRDefault="00A136E6" w:rsidP="004558BF">
      <w:pPr>
        <w:pStyle w:val="heading20"/>
      </w:pPr>
      <w:r>
        <w:t>4.3</w:t>
      </w:r>
      <w:r w:rsidRPr="009A3755">
        <w:t xml:space="preserve">  </w:t>
      </w:r>
      <w:r>
        <w:t xml:space="preserve"> Machine Learning Growth Modeling Analysis </w:t>
      </w:r>
    </w:p>
    <w:p w14:paraId="24887C1D" w14:textId="54BA03DD" w:rsidR="00415E8E" w:rsidRDefault="00A136E6" w:rsidP="00B57662">
      <w:r w:rsidRPr="00C55B80">
        <w:rPr>
          <w:u w:val="single"/>
        </w:rPr>
        <w:t>Hypothesis</w:t>
      </w:r>
      <w:r>
        <w:t xml:space="preserve">:  </w:t>
      </w:r>
      <w:r w:rsidR="00EF1529">
        <w:t xml:space="preserve">The researchers </w:t>
      </w:r>
      <w:r w:rsidR="00B57662">
        <w:t>hypothesize that</w:t>
      </w:r>
      <w:r w:rsidR="00EF1529">
        <w:t xml:space="preserve"> companies with superior </w:t>
      </w:r>
      <w:r w:rsidR="0087072B">
        <w:t xml:space="preserve">future </w:t>
      </w:r>
      <w:r>
        <w:t xml:space="preserve">EPS and revenue growth </w:t>
      </w:r>
      <w:r w:rsidR="00EF1529">
        <w:t xml:space="preserve">within a given universe </w:t>
      </w:r>
      <w:r>
        <w:t xml:space="preserve">are rewarded </w:t>
      </w:r>
      <w:r w:rsidR="00EF1529">
        <w:t>by</w:t>
      </w:r>
      <w:r>
        <w:t xml:space="preserve"> the market</w:t>
      </w:r>
      <w:del w:id="849" w:author="Allen Hoskins" w:date="2022-11-20T21:08:00Z">
        <w:r w:rsidR="00EF1529" w:rsidDel="00030C23">
          <w:delText>.</w:delText>
        </w:r>
        <w:r w:rsidR="007D612B" w:rsidDel="00030C23">
          <w:delText xml:space="preserve">  </w:delText>
        </w:r>
      </w:del>
      <w:ins w:id="850" w:author="Allen Hoskins" w:date="2022-11-20T21:08:00Z">
        <w:r w:rsidR="00030C23">
          <w:t xml:space="preserve">. </w:t>
        </w:r>
      </w:ins>
      <w:r w:rsidR="007D612B">
        <w:t>Though there are numerous metrics to quantif</w:t>
      </w:r>
      <w:r w:rsidR="00491A5E">
        <w:t>y growth, these two are commonly used in the industry</w:t>
      </w:r>
      <w:del w:id="851" w:author="Allen Hoskins" w:date="2022-11-20T21:08:00Z">
        <w:r w:rsidR="00491A5E" w:rsidDel="00030C23">
          <w:delText>.</w:delText>
        </w:r>
        <w:r w:rsidR="00B57662" w:rsidDel="00030C23">
          <w:delText xml:space="preserve">  </w:delText>
        </w:r>
      </w:del>
      <w:ins w:id="852" w:author="Allen Hoskins" w:date="2022-11-20T21:08:00Z">
        <w:r w:rsidR="00030C23">
          <w:t xml:space="preserve">. </w:t>
        </w:r>
      </w:ins>
      <w:r w:rsidR="00B57662">
        <w:t>Determining which companies are currently growing the fastest</w:t>
      </w:r>
      <w:r w:rsidR="00660734">
        <w:t xml:space="preserve"> is a relatively simple task</w:t>
      </w:r>
      <w:ins w:id="853" w:author="Allen Hoskins" w:date="2022-11-20T20:39:00Z">
        <w:r w:rsidR="00C378DD">
          <w:t>,</w:t>
        </w:r>
      </w:ins>
      <w:r w:rsidR="000D27CA">
        <w:t xml:space="preserve"> as t</w:t>
      </w:r>
      <w:r w:rsidR="00660734">
        <w:t>h</w:t>
      </w:r>
      <w:r w:rsidR="008A2205">
        <w:t xml:space="preserve">e </w:t>
      </w:r>
      <w:r w:rsidR="00AF7639">
        <w:t xml:space="preserve">main challenge comes in the form of determining </w:t>
      </w:r>
      <w:r w:rsidR="00660734">
        <w:t>the growth traj</w:t>
      </w:r>
      <w:r w:rsidR="007D612B">
        <w:t>ectory into the future</w:t>
      </w:r>
      <w:del w:id="854" w:author="Allen Hoskins" w:date="2022-11-20T21:08:00Z">
        <w:r w:rsidR="00660734" w:rsidDel="00030C23">
          <w:delText>.</w:delText>
        </w:r>
        <w:r w:rsidDel="00030C23">
          <w:delText xml:space="preserve">  </w:delText>
        </w:r>
      </w:del>
      <w:ins w:id="855" w:author="Allen Hoskins" w:date="2022-11-20T21:08:00Z">
        <w:r w:rsidR="00030C23">
          <w:t xml:space="preserve">. </w:t>
        </w:r>
      </w:ins>
      <w:r>
        <w:t>As such, the models built attempt to predict growth relative to the defined universe.</w:t>
      </w:r>
    </w:p>
    <w:p w14:paraId="7AAAF738" w14:textId="00C708C7" w:rsidR="00F01C4B" w:rsidRDefault="00A136E6" w:rsidP="00C10D78">
      <w:r w:rsidRPr="004558BF">
        <w:rPr>
          <w:u w:val="single"/>
        </w:rPr>
        <w:t>Strategy</w:t>
      </w:r>
      <w:r>
        <w:t xml:space="preserve">:  </w:t>
      </w:r>
      <w:r w:rsidR="00C10D78">
        <w:t xml:space="preserve">The </w:t>
      </w:r>
      <w:r w:rsidR="00566E67">
        <w:t>three</w:t>
      </w:r>
      <w:r w:rsidR="00C10D78">
        <w:t xml:space="preserve">-month growth </w:t>
      </w:r>
      <w:r w:rsidR="00181D30">
        <w:t xml:space="preserve">relative </w:t>
      </w:r>
      <w:r w:rsidR="00C10D78">
        <w:t xml:space="preserve">percentage rank </w:t>
      </w:r>
      <w:r w:rsidR="00BF62DF">
        <w:t>is to be</w:t>
      </w:r>
      <w:r w:rsidR="00C10D78">
        <w:t xml:space="preserve"> modeled for b</w:t>
      </w:r>
      <w:r w:rsidR="009E3907">
        <w:t xml:space="preserve">oth </w:t>
      </w:r>
      <w:r w:rsidR="00ED15BA">
        <w:t xml:space="preserve">analyst </w:t>
      </w:r>
      <w:r w:rsidR="00BC1596">
        <w:t xml:space="preserve">median </w:t>
      </w:r>
      <w:r w:rsidR="00ED15BA">
        <w:t>EPS and revenue estimates</w:t>
      </w:r>
      <w:r w:rsidR="00C10D78">
        <w:t>.</w:t>
      </w:r>
      <w:r w:rsidR="00ED15BA">
        <w:t xml:space="preserve"> </w:t>
      </w:r>
      <w:r w:rsidR="001F2AEB">
        <w:t xml:space="preserve">The same time period and lookback </w:t>
      </w:r>
      <w:r w:rsidR="00D60DD3">
        <w:t>w</w:t>
      </w:r>
      <w:r w:rsidR="001F2AEB">
        <w:t>ere used on these models as the valuation models</w:t>
      </w:r>
      <w:r w:rsidR="009F40BF">
        <w:t>.</w:t>
      </w:r>
    </w:p>
    <w:p w14:paraId="0BDB216D" w14:textId="2366EBAE" w:rsidR="00F01C4B" w:rsidRDefault="00A136E6" w:rsidP="00F01C4B">
      <w:r w:rsidRPr="004558BF">
        <w:rPr>
          <w:u w:val="single"/>
        </w:rPr>
        <w:t>Details</w:t>
      </w:r>
      <w:r>
        <w:t xml:space="preserve">:  </w:t>
      </w:r>
      <w:r w:rsidR="00B5085F">
        <w:t xml:space="preserve">The same modeling techniques were applied for these </w:t>
      </w:r>
      <w:r w:rsidR="000D27CA">
        <w:t>two</w:t>
      </w:r>
      <w:r w:rsidR="00B5085F">
        <w:t xml:space="preserve"> growth models as were </w:t>
      </w:r>
      <w:r w:rsidR="00817CBF">
        <w:t>use</w:t>
      </w:r>
      <w:r w:rsidR="003D4A55">
        <w:t>d to build</w:t>
      </w:r>
      <w:r w:rsidR="00B5085F">
        <w:t xml:space="preserve"> the aforementioned valu</w:t>
      </w:r>
      <w:r w:rsidR="00D41413">
        <w:t>ation</w:t>
      </w:r>
      <w:r w:rsidR="00B5085F">
        <w:t xml:space="preserve"> models.</w:t>
      </w:r>
    </w:p>
    <w:p w14:paraId="07A29B4D" w14:textId="5D7A766A" w:rsidR="00A96E1E" w:rsidRDefault="00A136E6" w:rsidP="00F01C4B">
      <w:r w:rsidRPr="004558BF">
        <w:rPr>
          <w:u w:val="single"/>
        </w:rPr>
        <w:t>Applications</w:t>
      </w:r>
      <w:r>
        <w:t>:</w:t>
      </w:r>
      <w:r w:rsidR="00D45F3B">
        <w:t xml:space="preserve">  </w:t>
      </w:r>
      <w:ins w:id="856" w:author="Allen Hoskins" w:date="2022-11-20T20:40:00Z">
        <w:r w:rsidR="00776A5E" w:rsidRPr="00776A5E">
          <w:t>The use cases for these types of models include but are not limited to selecting stock by identifying the relative attractiveness of near-term growth trends,  avoiding growth traps in which the current growth trajectory is deemed attractive but the outlook is less favorable, Aiding in the timing of exit and rebalancing of current holdings, and combining with other investment processes and models to better determine fundamental and statistical attractiveness.</w:t>
        </w:r>
      </w:ins>
      <w:del w:id="857" w:author="Allen Hoskins" w:date="2022-11-20T20:40:00Z">
        <w:r w:rsidDel="00776A5E">
          <w:delText xml:space="preserve">The use cases for these types of models include but are not limited to the following:  Stock selection by identifying the </w:delText>
        </w:r>
        <w:r w:rsidR="00456FD5" w:rsidDel="00776A5E">
          <w:delText xml:space="preserve">relative attractiveness of </w:delText>
        </w:r>
        <w:r w:rsidDel="00776A5E">
          <w:delText xml:space="preserve">near-term </w:delText>
        </w:r>
        <w:r w:rsidR="00456FD5" w:rsidDel="00776A5E">
          <w:delText>growth trends</w:delText>
        </w:r>
        <w:r w:rsidDel="00776A5E">
          <w:delText xml:space="preserve">.  Avoiding </w:delText>
        </w:r>
        <w:r w:rsidR="00456FD5" w:rsidDel="00776A5E">
          <w:delText>growth</w:delText>
        </w:r>
        <w:r w:rsidDel="00776A5E">
          <w:delText xml:space="preserve"> traps whereby the </w:delText>
        </w:r>
        <w:r w:rsidR="00456FD5" w:rsidDel="00776A5E">
          <w:delText>current growth trajectory</w:delText>
        </w:r>
        <w:r w:rsidR="005D718B" w:rsidDel="00776A5E">
          <w:delText xml:space="preserve"> is</w:delText>
        </w:r>
        <w:r w:rsidDel="00776A5E">
          <w:delText xml:space="preserve"> deemed attractive but the</w:delText>
        </w:r>
        <w:r w:rsidR="005D718B" w:rsidDel="00776A5E">
          <w:delText xml:space="preserve"> outlook is less favorable</w:delText>
        </w:r>
        <w:r w:rsidDel="00776A5E">
          <w:delText>.  Aiding in the timing of exit and rebalancing of current holdings.  Combining with other investment processes and/or models to better determine fundamental and statistical attractiveness.</w:delText>
        </w:r>
      </w:del>
    </w:p>
    <w:p w14:paraId="34AD100C" w14:textId="52449128" w:rsidR="00E563F7" w:rsidRDefault="00A136E6" w:rsidP="00E563F7">
      <w:r>
        <w:rPr>
          <w:u w:val="single"/>
        </w:rPr>
        <w:t>Results</w:t>
      </w:r>
      <w:r w:rsidR="00F01C4B">
        <w:t xml:space="preserve">:  </w:t>
      </w:r>
      <w:r w:rsidR="00A55316">
        <w:t>Table 2</w:t>
      </w:r>
      <w:r w:rsidR="00F95979">
        <w:t xml:space="preserve"> below details the average MAE for each of the growth models developed</w:t>
      </w:r>
      <w:del w:id="858" w:author="Allen Hoskins" w:date="2022-11-20T21:08:00Z">
        <w:r w:rsidR="00F95979" w:rsidDel="00030C23">
          <w:delText xml:space="preserve">.  </w:delText>
        </w:r>
      </w:del>
      <w:ins w:id="859" w:author="Allen Hoskins" w:date="2022-11-20T21:08:00Z">
        <w:r w:rsidR="00030C23">
          <w:t xml:space="preserve">. </w:t>
        </w:r>
      </w:ins>
      <w:r w:rsidR="002F116D">
        <w:t>Similar to the valuation models, t</w:t>
      </w:r>
      <w:r w:rsidR="00F95979">
        <w:t>he best performance for each metric varied across the models</w:t>
      </w:r>
      <w:ins w:id="860" w:author="Allen Hoskins" w:date="2022-11-20T20:40:00Z">
        <w:r w:rsidR="003208AD">
          <w:t>,</w:t>
        </w:r>
      </w:ins>
      <w:r w:rsidR="00F95979">
        <w:t xml:space="preserve"> and the stacked ensemble did not </w:t>
      </w:r>
      <w:r w:rsidR="005C49AD">
        <w:t xml:space="preserve">always </w:t>
      </w:r>
      <w:r w:rsidR="00F95979">
        <w:t xml:space="preserve">show improvement relative to other individual models. </w:t>
      </w:r>
      <w:del w:id="861" w:author="Allen Hoskins" w:date="2022-11-20T20:40:00Z">
        <w:r w:rsidR="00F95979" w:rsidDel="003208AD">
          <w:delText xml:space="preserve"> </w:delText>
        </w:r>
        <w:r w:rsidR="002F116D" w:rsidDel="003208AD">
          <w:delText xml:space="preserve">And </w:delText>
        </w:r>
      </w:del>
      <w:ins w:id="862" w:author="Allen Hoskins" w:date="2022-11-20T20:40:00Z">
        <w:r w:rsidR="003208AD">
          <w:t>A</w:t>
        </w:r>
      </w:ins>
      <w:del w:id="863" w:author="Allen Hoskins" w:date="2022-11-20T20:40:00Z">
        <w:r w:rsidR="002F116D" w:rsidDel="003208AD">
          <w:delText>a</w:delText>
        </w:r>
      </w:del>
      <w:r w:rsidR="004B3D91">
        <w:t>gain, d</w:t>
      </w:r>
      <w:r w:rsidR="00F95979">
        <w:t>espite the lack of superior performance, the researchers utilize</w:t>
      </w:r>
      <w:r w:rsidR="00D60DD3">
        <w:t>d</w:t>
      </w:r>
      <w:r w:rsidR="00F95979">
        <w:t xml:space="preserve"> the stacked model for the scenario analysis based on the </w:t>
      </w:r>
      <w:r w:rsidR="005C49AD">
        <w:t>aforemen</w:t>
      </w:r>
      <w:r w:rsidR="00E235F0">
        <w:t xml:space="preserve">tioned </w:t>
      </w:r>
      <w:r w:rsidR="00F95979">
        <w:t>theor</w:t>
      </w:r>
      <w:r w:rsidR="00E235F0">
        <w:t>etical premises</w:t>
      </w:r>
      <w:del w:id="864" w:author="Allen Hoskins" w:date="2022-11-20T21:08:00Z">
        <w:r w:rsidR="00E235F0" w:rsidDel="00030C23">
          <w:delText xml:space="preserve">.  </w:delText>
        </w:r>
      </w:del>
      <w:ins w:id="865" w:author="Allen Hoskins" w:date="2022-11-20T21:08:00Z">
        <w:r w:rsidR="00030C23">
          <w:t xml:space="preserve">. </w:t>
        </w:r>
      </w:ins>
      <w:r w:rsidR="00E235F0">
        <w:t>Interestingly, the model</w:t>
      </w:r>
      <w:r w:rsidR="00A1570B">
        <w:t xml:space="preserve">s' outputs evidenced a greater ability to model the revision of both the EPS and revenues rankings relative to the </w:t>
      </w:r>
      <w:r w:rsidR="00D25E47">
        <w:t>growth ranking counterparts as evidenced by lower average MAE metrics.</w:t>
      </w:r>
    </w:p>
    <w:p w14:paraId="513F2934" w14:textId="7F1C956A" w:rsidR="006C5295" w:rsidRDefault="006C5295" w:rsidP="00E563F7"/>
    <w:p w14:paraId="37481559" w14:textId="4F649B5F" w:rsidR="00EA33FE" w:rsidRDefault="00A136E6" w:rsidP="00E563F7">
      <w:pPr>
        <w:rPr>
          <w:sz w:val="16"/>
          <w:szCs w:val="16"/>
        </w:rPr>
      </w:pPr>
      <w:r w:rsidRPr="009B1D59">
        <w:rPr>
          <w:b/>
          <w:lang w:val="en-GB"/>
        </w:rPr>
        <w:t xml:space="preserve">Table </w:t>
      </w:r>
      <w:r>
        <w:rPr>
          <w:b/>
        </w:rPr>
        <w:t>2</w:t>
      </w:r>
      <w:del w:id="866" w:author="Allen Hoskins" w:date="2022-11-20T21:08: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867" w:author="Allen Hoskins" w:date="2022-11-20T21:08:00Z">
        <w:r w:rsidR="00030C23">
          <w:rPr>
            <w:b/>
            <w:lang w:val="en-GB"/>
          </w:rPr>
          <w:t xml:space="preserve">. </w:t>
        </w:r>
      </w:ins>
      <w:r>
        <w:rPr>
          <w:lang w:val="en-GB"/>
        </w:rPr>
        <w:t xml:space="preserve">Machine </w:t>
      </w:r>
      <w:r w:rsidR="004079EF">
        <w:rPr>
          <w:lang w:val="en-GB"/>
        </w:rPr>
        <w:t>l</w:t>
      </w:r>
      <w:r>
        <w:rPr>
          <w:lang w:val="en-GB"/>
        </w:rPr>
        <w:t xml:space="preserve">earning </w:t>
      </w:r>
      <w:r w:rsidR="004079EF">
        <w:rPr>
          <w:lang w:val="en-GB"/>
        </w:rPr>
        <w:t>g</w:t>
      </w:r>
      <w:r>
        <w:rPr>
          <w:lang w:val="en-GB"/>
        </w:rPr>
        <w:t>rowth</w:t>
      </w:r>
      <w:r>
        <w:rPr>
          <w:szCs w:val="18"/>
        </w:rPr>
        <w:t xml:space="preserve"> </w:t>
      </w:r>
      <w:r w:rsidR="004079EF">
        <w:rPr>
          <w:szCs w:val="18"/>
        </w:rPr>
        <w:t>m</w:t>
      </w:r>
      <w:r>
        <w:rPr>
          <w:szCs w:val="18"/>
        </w:rPr>
        <w:t xml:space="preserve">odel </w:t>
      </w:r>
      <w:r w:rsidR="004079EF">
        <w:rPr>
          <w:szCs w:val="18"/>
        </w:rPr>
        <w:t>r</w:t>
      </w:r>
      <w:r>
        <w:rPr>
          <w:szCs w:val="18"/>
        </w:rPr>
        <w:t xml:space="preserve">esults – </w:t>
      </w:r>
      <w:r w:rsidR="004079EF">
        <w:rPr>
          <w:szCs w:val="18"/>
        </w:rPr>
        <w:t>a</w:t>
      </w:r>
      <w:r>
        <w:rPr>
          <w:szCs w:val="18"/>
        </w:rPr>
        <w:t>verage MAE</w:t>
      </w:r>
      <w:r w:rsidRPr="009A3755">
        <w:rPr>
          <w:sz w:val="16"/>
          <w:szCs w:val="16"/>
        </w:rPr>
        <w:t xml:space="preserve"> </w:t>
      </w:r>
    </w:p>
    <w:p w14:paraId="65923257" w14:textId="77777777" w:rsidR="006C5295" w:rsidRPr="009B1D59" w:rsidRDefault="006C5295" w:rsidP="00E563F7">
      <w:pPr>
        <w:rPr>
          <w:lang w:val="en-GB"/>
        </w:rPr>
      </w:pPr>
    </w:p>
    <w:tbl>
      <w:tblPr>
        <w:tblW w:w="6373" w:type="dxa"/>
        <w:jc w:val="center"/>
        <w:tblLayout w:type="fixed"/>
        <w:tblCellMar>
          <w:left w:w="70" w:type="dxa"/>
          <w:right w:w="70" w:type="dxa"/>
        </w:tblCellMar>
        <w:tblLook w:val="0000" w:firstRow="0" w:lastRow="0" w:firstColumn="0" w:lastColumn="0" w:noHBand="0" w:noVBand="0"/>
      </w:tblPr>
      <w:tblGrid>
        <w:gridCol w:w="1639"/>
        <w:gridCol w:w="1044"/>
        <w:gridCol w:w="1170"/>
        <w:gridCol w:w="1170"/>
        <w:gridCol w:w="1350"/>
      </w:tblGrid>
      <w:tr w:rsidR="00415731" w14:paraId="48C75C26" w14:textId="77777777" w:rsidTr="00A63B4D">
        <w:trPr>
          <w:trHeight w:val="241"/>
          <w:jc w:val="center"/>
        </w:trPr>
        <w:tc>
          <w:tcPr>
            <w:tcW w:w="1639" w:type="dxa"/>
            <w:tcBorders>
              <w:top w:val="single" w:sz="12" w:space="0" w:color="000000"/>
              <w:bottom w:val="single" w:sz="6" w:space="0" w:color="000000"/>
            </w:tcBorders>
          </w:tcPr>
          <w:p w14:paraId="6367D271" w14:textId="77777777" w:rsidR="00EA33FE" w:rsidRPr="00371779" w:rsidRDefault="00A136E6" w:rsidP="00A63B4D">
            <w:pPr>
              <w:ind w:firstLine="0"/>
              <w:rPr>
                <w:sz w:val="18"/>
                <w:szCs w:val="18"/>
              </w:rPr>
            </w:pPr>
            <w:r>
              <w:rPr>
                <w:sz w:val="18"/>
                <w:szCs w:val="18"/>
              </w:rPr>
              <w:t>Model</w:t>
            </w:r>
          </w:p>
        </w:tc>
        <w:tc>
          <w:tcPr>
            <w:tcW w:w="1044" w:type="dxa"/>
            <w:tcBorders>
              <w:top w:val="single" w:sz="12" w:space="0" w:color="000000"/>
              <w:bottom w:val="single" w:sz="6" w:space="0" w:color="000000"/>
            </w:tcBorders>
          </w:tcPr>
          <w:p w14:paraId="21013476" w14:textId="77777777" w:rsidR="00EA33FE" w:rsidRDefault="00A136E6" w:rsidP="00A63B4D">
            <w:pPr>
              <w:ind w:firstLine="0"/>
              <w:rPr>
                <w:sz w:val="18"/>
                <w:szCs w:val="18"/>
              </w:rPr>
            </w:pPr>
            <w:r>
              <w:rPr>
                <w:sz w:val="18"/>
                <w:szCs w:val="18"/>
              </w:rPr>
              <w:t>DY</w:t>
            </w:r>
          </w:p>
        </w:tc>
        <w:tc>
          <w:tcPr>
            <w:tcW w:w="1170" w:type="dxa"/>
            <w:tcBorders>
              <w:top w:val="single" w:sz="12" w:space="0" w:color="000000"/>
              <w:bottom w:val="single" w:sz="6" w:space="0" w:color="000000"/>
            </w:tcBorders>
          </w:tcPr>
          <w:p w14:paraId="46464C90" w14:textId="77777777" w:rsidR="00EA33FE" w:rsidRDefault="00A136E6" w:rsidP="00A63B4D">
            <w:pPr>
              <w:ind w:firstLine="0"/>
              <w:rPr>
                <w:sz w:val="18"/>
                <w:szCs w:val="18"/>
              </w:rPr>
            </w:pPr>
            <w:r>
              <w:rPr>
                <w:sz w:val="18"/>
                <w:szCs w:val="18"/>
              </w:rPr>
              <w:t>FPE</w:t>
            </w:r>
          </w:p>
        </w:tc>
        <w:tc>
          <w:tcPr>
            <w:tcW w:w="1170" w:type="dxa"/>
            <w:tcBorders>
              <w:top w:val="single" w:sz="12" w:space="0" w:color="000000"/>
              <w:bottom w:val="single" w:sz="6" w:space="0" w:color="000000"/>
            </w:tcBorders>
          </w:tcPr>
          <w:p w14:paraId="11F404E9" w14:textId="77777777" w:rsidR="00EA33FE" w:rsidRDefault="00A136E6" w:rsidP="00A63B4D">
            <w:pPr>
              <w:ind w:firstLine="0"/>
              <w:rPr>
                <w:sz w:val="18"/>
                <w:szCs w:val="18"/>
              </w:rPr>
            </w:pPr>
            <w:r>
              <w:rPr>
                <w:sz w:val="18"/>
                <w:szCs w:val="18"/>
              </w:rPr>
              <w:t>EVS</w:t>
            </w:r>
          </w:p>
        </w:tc>
        <w:tc>
          <w:tcPr>
            <w:tcW w:w="1350" w:type="dxa"/>
            <w:tcBorders>
              <w:top w:val="single" w:sz="12" w:space="0" w:color="000000"/>
              <w:bottom w:val="single" w:sz="6" w:space="0" w:color="000000"/>
            </w:tcBorders>
          </w:tcPr>
          <w:p w14:paraId="596D14E4" w14:textId="77777777" w:rsidR="00EA33FE" w:rsidRPr="00371779" w:rsidRDefault="00A136E6" w:rsidP="00A63B4D">
            <w:pPr>
              <w:ind w:firstLine="0"/>
              <w:rPr>
                <w:sz w:val="18"/>
                <w:szCs w:val="18"/>
              </w:rPr>
            </w:pPr>
            <w:r>
              <w:rPr>
                <w:sz w:val="18"/>
                <w:szCs w:val="18"/>
              </w:rPr>
              <w:t>PB</w:t>
            </w:r>
          </w:p>
        </w:tc>
      </w:tr>
      <w:tr w:rsidR="00415731" w14:paraId="383E391B" w14:textId="77777777" w:rsidTr="00A63B4D">
        <w:trPr>
          <w:trHeight w:val="250"/>
          <w:jc w:val="center"/>
        </w:trPr>
        <w:tc>
          <w:tcPr>
            <w:tcW w:w="1639" w:type="dxa"/>
          </w:tcPr>
          <w:p w14:paraId="2326F82C" w14:textId="77777777" w:rsidR="00EA33FE" w:rsidRPr="00371779" w:rsidRDefault="00A136E6" w:rsidP="00A63B4D">
            <w:pPr>
              <w:ind w:firstLine="0"/>
              <w:rPr>
                <w:sz w:val="18"/>
                <w:szCs w:val="18"/>
              </w:rPr>
            </w:pPr>
            <w:r>
              <w:rPr>
                <w:sz w:val="18"/>
                <w:szCs w:val="18"/>
              </w:rPr>
              <w:t>Extra Trees</w:t>
            </w:r>
          </w:p>
        </w:tc>
        <w:tc>
          <w:tcPr>
            <w:tcW w:w="1044" w:type="dxa"/>
          </w:tcPr>
          <w:p w14:paraId="290B65B6" w14:textId="2C5AF8E7" w:rsidR="00EA33FE" w:rsidRDefault="00A136E6" w:rsidP="00A63B4D">
            <w:pPr>
              <w:ind w:firstLine="0"/>
              <w:rPr>
                <w:sz w:val="18"/>
                <w:szCs w:val="18"/>
              </w:rPr>
            </w:pPr>
            <w:r>
              <w:rPr>
                <w:sz w:val="18"/>
                <w:szCs w:val="18"/>
              </w:rPr>
              <w:t>11.4</w:t>
            </w:r>
          </w:p>
        </w:tc>
        <w:tc>
          <w:tcPr>
            <w:tcW w:w="1170" w:type="dxa"/>
          </w:tcPr>
          <w:p w14:paraId="3549B3A9" w14:textId="62D5FD39" w:rsidR="00EA33FE" w:rsidRDefault="00A136E6" w:rsidP="00A63B4D">
            <w:pPr>
              <w:ind w:firstLine="0"/>
              <w:rPr>
                <w:sz w:val="18"/>
                <w:szCs w:val="18"/>
              </w:rPr>
            </w:pPr>
            <w:r>
              <w:rPr>
                <w:sz w:val="18"/>
                <w:szCs w:val="18"/>
              </w:rPr>
              <w:t>10.7</w:t>
            </w:r>
          </w:p>
        </w:tc>
        <w:tc>
          <w:tcPr>
            <w:tcW w:w="1170" w:type="dxa"/>
          </w:tcPr>
          <w:p w14:paraId="677E2B3D" w14:textId="41041008" w:rsidR="00EA33FE" w:rsidRDefault="00A136E6" w:rsidP="00A63B4D">
            <w:pPr>
              <w:ind w:firstLine="0"/>
              <w:rPr>
                <w:sz w:val="18"/>
                <w:szCs w:val="18"/>
              </w:rPr>
            </w:pPr>
            <w:r>
              <w:rPr>
                <w:sz w:val="18"/>
                <w:szCs w:val="18"/>
              </w:rPr>
              <w:t>1</w:t>
            </w:r>
            <w:r w:rsidR="00A55316">
              <w:rPr>
                <w:sz w:val="18"/>
                <w:szCs w:val="18"/>
              </w:rPr>
              <w:t>1.5</w:t>
            </w:r>
          </w:p>
        </w:tc>
        <w:tc>
          <w:tcPr>
            <w:tcW w:w="1350" w:type="dxa"/>
          </w:tcPr>
          <w:p w14:paraId="6E4DC2FC" w14:textId="50B17F72" w:rsidR="00EA33FE" w:rsidRPr="00371779" w:rsidRDefault="00A136E6" w:rsidP="00A63B4D">
            <w:pPr>
              <w:ind w:firstLine="0"/>
              <w:rPr>
                <w:sz w:val="18"/>
                <w:szCs w:val="18"/>
              </w:rPr>
            </w:pPr>
            <w:r>
              <w:rPr>
                <w:sz w:val="18"/>
                <w:szCs w:val="18"/>
              </w:rPr>
              <w:t>11.0</w:t>
            </w:r>
          </w:p>
        </w:tc>
      </w:tr>
      <w:tr w:rsidR="00415731" w14:paraId="4A32C953" w14:textId="77777777" w:rsidTr="00A63B4D">
        <w:trPr>
          <w:trHeight w:val="275"/>
          <w:jc w:val="center"/>
        </w:trPr>
        <w:tc>
          <w:tcPr>
            <w:tcW w:w="1639" w:type="dxa"/>
          </w:tcPr>
          <w:p w14:paraId="46218884" w14:textId="77777777" w:rsidR="00EA33FE" w:rsidRPr="00371779" w:rsidRDefault="00A136E6" w:rsidP="00A63B4D">
            <w:pPr>
              <w:ind w:firstLine="0"/>
              <w:rPr>
                <w:sz w:val="18"/>
                <w:szCs w:val="18"/>
              </w:rPr>
            </w:pPr>
            <w:r>
              <w:rPr>
                <w:sz w:val="18"/>
                <w:szCs w:val="18"/>
              </w:rPr>
              <w:t>Random Forest</w:t>
            </w:r>
          </w:p>
        </w:tc>
        <w:tc>
          <w:tcPr>
            <w:tcW w:w="1044" w:type="dxa"/>
          </w:tcPr>
          <w:p w14:paraId="0F7F0347" w14:textId="0D6EF989" w:rsidR="00EA33FE" w:rsidRDefault="00A136E6" w:rsidP="00A63B4D">
            <w:pPr>
              <w:ind w:firstLine="0"/>
              <w:rPr>
                <w:sz w:val="18"/>
                <w:szCs w:val="18"/>
              </w:rPr>
            </w:pPr>
            <w:r>
              <w:rPr>
                <w:sz w:val="18"/>
                <w:szCs w:val="18"/>
              </w:rPr>
              <w:t>10.</w:t>
            </w:r>
            <w:r w:rsidR="00166C0D">
              <w:rPr>
                <w:sz w:val="18"/>
                <w:szCs w:val="18"/>
              </w:rPr>
              <w:t>7</w:t>
            </w:r>
          </w:p>
        </w:tc>
        <w:tc>
          <w:tcPr>
            <w:tcW w:w="1170" w:type="dxa"/>
          </w:tcPr>
          <w:p w14:paraId="16AD6DAC" w14:textId="456D424A" w:rsidR="00EA33FE" w:rsidRDefault="00A136E6" w:rsidP="00A63B4D">
            <w:pPr>
              <w:ind w:firstLine="0"/>
              <w:rPr>
                <w:sz w:val="18"/>
                <w:szCs w:val="18"/>
              </w:rPr>
            </w:pPr>
            <w:r>
              <w:rPr>
                <w:sz w:val="18"/>
                <w:szCs w:val="18"/>
              </w:rPr>
              <w:t>8.3</w:t>
            </w:r>
          </w:p>
        </w:tc>
        <w:tc>
          <w:tcPr>
            <w:tcW w:w="1170" w:type="dxa"/>
          </w:tcPr>
          <w:p w14:paraId="16551FC7" w14:textId="0076618B" w:rsidR="00EA33FE" w:rsidRDefault="00A136E6" w:rsidP="00A63B4D">
            <w:pPr>
              <w:ind w:firstLine="0"/>
              <w:rPr>
                <w:sz w:val="18"/>
                <w:szCs w:val="18"/>
              </w:rPr>
            </w:pPr>
            <w:r>
              <w:rPr>
                <w:sz w:val="18"/>
                <w:szCs w:val="18"/>
              </w:rPr>
              <w:t>10.8</w:t>
            </w:r>
          </w:p>
        </w:tc>
        <w:tc>
          <w:tcPr>
            <w:tcW w:w="1350" w:type="dxa"/>
          </w:tcPr>
          <w:p w14:paraId="5AB0C2EC" w14:textId="5C301128" w:rsidR="00EA33FE" w:rsidRPr="00371779" w:rsidRDefault="00A136E6" w:rsidP="00A63B4D">
            <w:pPr>
              <w:ind w:firstLine="0"/>
              <w:rPr>
                <w:sz w:val="18"/>
                <w:szCs w:val="18"/>
              </w:rPr>
            </w:pPr>
            <w:r>
              <w:rPr>
                <w:sz w:val="18"/>
                <w:szCs w:val="18"/>
              </w:rPr>
              <w:t>8.1</w:t>
            </w:r>
          </w:p>
        </w:tc>
      </w:tr>
      <w:tr w:rsidR="00415731" w14:paraId="57652A74" w14:textId="77777777" w:rsidTr="00A63B4D">
        <w:trPr>
          <w:trHeight w:val="265"/>
          <w:jc w:val="center"/>
        </w:trPr>
        <w:tc>
          <w:tcPr>
            <w:tcW w:w="1639" w:type="dxa"/>
          </w:tcPr>
          <w:p w14:paraId="19625D15" w14:textId="77777777" w:rsidR="00EA33FE" w:rsidRPr="00371779" w:rsidRDefault="00A136E6" w:rsidP="00A63B4D">
            <w:pPr>
              <w:ind w:firstLine="0"/>
              <w:rPr>
                <w:sz w:val="18"/>
                <w:szCs w:val="18"/>
              </w:rPr>
            </w:pPr>
            <w:r>
              <w:rPr>
                <w:sz w:val="18"/>
                <w:szCs w:val="18"/>
              </w:rPr>
              <w:t>KNN</w:t>
            </w:r>
          </w:p>
        </w:tc>
        <w:tc>
          <w:tcPr>
            <w:tcW w:w="1044" w:type="dxa"/>
          </w:tcPr>
          <w:p w14:paraId="6D999FA1" w14:textId="65B3BB12" w:rsidR="00EA33FE" w:rsidRDefault="00A136E6" w:rsidP="00A63B4D">
            <w:pPr>
              <w:ind w:firstLine="0"/>
              <w:rPr>
                <w:sz w:val="18"/>
                <w:szCs w:val="18"/>
              </w:rPr>
            </w:pPr>
            <w:r>
              <w:rPr>
                <w:sz w:val="18"/>
                <w:szCs w:val="18"/>
              </w:rPr>
              <w:t>5.7</w:t>
            </w:r>
          </w:p>
        </w:tc>
        <w:tc>
          <w:tcPr>
            <w:tcW w:w="1170" w:type="dxa"/>
          </w:tcPr>
          <w:p w14:paraId="398DDBC0" w14:textId="6EF33E22" w:rsidR="00EA33FE" w:rsidRDefault="00A136E6" w:rsidP="00A63B4D">
            <w:pPr>
              <w:ind w:firstLine="0"/>
              <w:rPr>
                <w:sz w:val="18"/>
                <w:szCs w:val="18"/>
              </w:rPr>
            </w:pPr>
            <w:r>
              <w:rPr>
                <w:sz w:val="18"/>
                <w:szCs w:val="18"/>
              </w:rPr>
              <w:t>6.4</w:t>
            </w:r>
          </w:p>
        </w:tc>
        <w:tc>
          <w:tcPr>
            <w:tcW w:w="1170" w:type="dxa"/>
          </w:tcPr>
          <w:p w14:paraId="12341CC2" w14:textId="7CFF01C3" w:rsidR="00EA33FE" w:rsidRDefault="00A136E6" w:rsidP="00A63B4D">
            <w:pPr>
              <w:ind w:firstLine="0"/>
              <w:rPr>
                <w:sz w:val="18"/>
                <w:szCs w:val="18"/>
              </w:rPr>
            </w:pPr>
            <w:r>
              <w:rPr>
                <w:sz w:val="18"/>
                <w:szCs w:val="18"/>
              </w:rPr>
              <w:t>5.8</w:t>
            </w:r>
          </w:p>
        </w:tc>
        <w:tc>
          <w:tcPr>
            <w:tcW w:w="1350" w:type="dxa"/>
          </w:tcPr>
          <w:p w14:paraId="7440074E" w14:textId="3AB240AB" w:rsidR="00EA33FE" w:rsidRPr="00371779" w:rsidRDefault="00A136E6" w:rsidP="00A63B4D">
            <w:pPr>
              <w:ind w:firstLine="0"/>
              <w:rPr>
                <w:sz w:val="18"/>
                <w:szCs w:val="18"/>
              </w:rPr>
            </w:pPr>
            <w:r>
              <w:rPr>
                <w:sz w:val="18"/>
                <w:szCs w:val="18"/>
              </w:rPr>
              <w:t>6.7</w:t>
            </w:r>
          </w:p>
        </w:tc>
      </w:tr>
      <w:tr w:rsidR="00415731" w14:paraId="05B3187E" w14:textId="77777777" w:rsidTr="00A63B4D">
        <w:trPr>
          <w:trHeight w:val="292"/>
          <w:jc w:val="center"/>
        </w:trPr>
        <w:tc>
          <w:tcPr>
            <w:tcW w:w="1639" w:type="dxa"/>
          </w:tcPr>
          <w:p w14:paraId="5F1A8C5D" w14:textId="77777777" w:rsidR="00EA33FE" w:rsidRPr="00371779" w:rsidRDefault="00A136E6" w:rsidP="00A63B4D">
            <w:pPr>
              <w:ind w:firstLine="0"/>
              <w:rPr>
                <w:sz w:val="18"/>
                <w:szCs w:val="18"/>
              </w:rPr>
            </w:pPr>
            <w:r>
              <w:rPr>
                <w:sz w:val="18"/>
                <w:szCs w:val="18"/>
              </w:rPr>
              <w:t>XGBoost</w:t>
            </w:r>
          </w:p>
        </w:tc>
        <w:tc>
          <w:tcPr>
            <w:tcW w:w="1044" w:type="dxa"/>
          </w:tcPr>
          <w:p w14:paraId="1887BF07" w14:textId="39FCB417" w:rsidR="00EA33FE" w:rsidRDefault="00A136E6" w:rsidP="00A63B4D">
            <w:pPr>
              <w:ind w:firstLine="0"/>
              <w:rPr>
                <w:sz w:val="18"/>
                <w:szCs w:val="18"/>
              </w:rPr>
            </w:pPr>
            <w:r>
              <w:rPr>
                <w:sz w:val="18"/>
                <w:szCs w:val="18"/>
              </w:rPr>
              <w:t>8.1</w:t>
            </w:r>
          </w:p>
        </w:tc>
        <w:tc>
          <w:tcPr>
            <w:tcW w:w="1170" w:type="dxa"/>
          </w:tcPr>
          <w:p w14:paraId="2AB830F5" w14:textId="55071091" w:rsidR="00EA33FE" w:rsidRDefault="00A136E6" w:rsidP="00A63B4D">
            <w:pPr>
              <w:ind w:firstLine="0"/>
              <w:rPr>
                <w:sz w:val="18"/>
                <w:szCs w:val="18"/>
              </w:rPr>
            </w:pPr>
            <w:r>
              <w:rPr>
                <w:sz w:val="18"/>
                <w:szCs w:val="18"/>
              </w:rPr>
              <w:t>5.5</w:t>
            </w:r>
          </w:p>
        </w:tc>
        <w:tc>
          <w:tcPr>
            <w:tcW w:w="1170" w:type="dxa"/>
          </w:tcPr>
          <w:p w14:paraId="773AF06E" w14:textId="40EA3F19" w:rsidR="00EA33FE" w:rsidRDefault="00A136E6" w:rsidP="00A63B4D">
            <w:pPr>
              <w:ind w:firstLine="0"/>
              <w:rPr>
                <w:sz w:val="18"/>
                <w:szCs w:val="18"/>
              </w:rPr>
            </w:pPr>
            <w:r>
              <w:rPr>
                <w:sz w:val="18"/>
                <w:szCs w:val="18"/>
              </w:rPr>
              <w:t>7.7</w:t>
            </w:r>
          </w:p>
        </w:tc>
        <w:tc>
          <w:tcPr>
            <w:tcW w:w="1350" w:type="dxa"/>
          </w:tcPr>
          <w:p w14:paraId="2B26AC77" w14:textId="4B2A006D" w:rsidR="00EA33FE" w:rsidRPr="00371779" w:rsidRDefault="00A136E6" w:rsidP="00A63B4D">
            <w:pPr>
              <w:ind w:firstLine="0"/>
              <w:rPr>
                <w:sz w:val="18"/>
                <w:szCs w:val="18"/>
              </w:rPr>
            </w:pPr>
            <w:r>
              <w:rPr>
                <w:sz w:val="18"/>
                <w:szCs w:val="18"/>
              </w:rPr>
              <w:t>5.5</w:t>
            </w:r>
          </w:p>
        </w:tc>
      </w:tr>
      <w:tr w:rsidR="00415731" w14:paraId="4990B6B3" w14:textId="77777777" w:rsidTr="00A63B4D">
        <w:trPr>
          <w:trHeight w:val="265"/>
          <w:jc w:val="center"/>
        </w:trPr>
        <w:tc>
          <w:tcPr>
            <w:tcW w:w="1639" w:type="dxa"/>
          </w:tcPr>
          <w:p w14:paraId="42BF4349" w14:textId="77777777" w:rsidR="00EA33FE" w:rsidRDefault="00A136E6" w:rsidP="00A63B4D">
            <w:pPr>
              <w:ind w:firstLine="0"/>
              <w:rPr>
                <w:sz w:val="18"/>
                <w:szCs w:val="18"/>
              </w:rPr>
            </w:pPr>
            <w:r>
              <w:rPr>
                <w:sz w:val="18"/>
                <w:szCs w:val="18"/>
              </w:rPr>
              <w:lastRenderedPageBreak/>
              <w:t>CatBoost</w:t>
            </w:r>
          </w:p>
        </w:tc>
        <w:tc>
          <w:tcPr>
            <w:tcW w:w="1044" w:type="dxa"/>
          </w:tcPr>
          <w:p w14:paraId="3E85131F" w14:textId="50E44B2D" w:rsidR="00EA33FE" w:rsidRDefault="00A136E6" w:rsidP="00A63B4D">
            <w:pPr>
              <w:ind w:firstLine="0"/>
              <w:rPr>
                <w:sz w:val="18"/>
                <w:szCs w:val="18"/>
              </w:rPr>
            </w:pPr>
            <w:r>
              <w:rPr>
                <w:sz w:val="18"/>
                <w:szCs w:val="18"/>
              </w:rPr>
              <w:t>8.6</w:t>
            </w:r>
          </w:p>
        </w:tc>
        <w:tc>
          <w:tcPr>
            <w:tcW w:w="1170" w:type="dxa"/>
          </w:tcPr>
          <w:p w14:paraId="123B70AB" w14:textId="3025109D" w:rsidR="00EA33FE" w:rsidRDefault="00A136E6" w:rsidP="00A63B4D">
            <w:pPr>
              <w:ind w:firstLine="0"/>
              <w:rPr>
                <w:sz w:val="18"/>
                <w:szCs w:val="18"/>
              </w:rPr>
            </w:pPr>
            <w:r>
              <w:rPr>
                <w:sz w:val="18"/>
                <w:szCs w:val="18"/>
              </w:rPr>
              <w:t>6.5</w:t>
            </w:r>
          </w:p>
        </w:tc>
        <w:tc>
          <w:tcPr>
            <w:tcW w:w="1170" w:type="dxa"/>
          </w:tcPr>
          <w:p w14:paraId="0D5E12E3" w14:textId="7C57E63F" w:rsidR="00EA33FE" w:rsidRDefault="00A136E6" w:rsidP="00A63B4D">
            <w:pPr>
              <w:ind w:firstLine="0"/>
              <w:rPr>
                <w:sz w:val="18"/>
                <w:szCs w:val="18"/>
              </w:rPr>
            </w:pPr>
            <w:r>
              <w:rPr>
                <w:sz w:val="18"/>
                <w:szCs w:val="18"/>
              </w:rPr>
              <w:t>8.6</w:t>
            </w:r>
          </w:p>
        </w:tc>
        <w:tc>
          <w:tcPr>
            <w:tcW w:w="1350" w:type="dxa"/>
          </w:tcPr>
          <w:p w14:paraId="6D073BDE" w14:textId="20EA1D82" w:rsidR="00EA33FE" w:rsidRDefault="00A136E6" w:rsidP="00A63B4D">
            <w:pPr>
              <w:ind w:firstLine="0"/>
              <w:rPr>
                <w:sz w:val="18"/>
                <w:szCs w:val="18"/>
              </w:rPr>
            </w:pPr>
            <w:r>
              <w:rPr>
                <w:sz w:val="18"/>
                <w:szCs w:val="18"/>
              </w:rPr>
              <w:t>6.7</w:t>
            </w:r>
          </w:p>
        </w:tc>
      </w:tr>
      <w:tr w:rsidR="00415731" w14:paraId="22D28150" w14:textId="77777777" w:rsidTr="00A63B4D">
        <w:trPr>
          <w:trHeight w:val="223"/>
          <w:jc w:val="center"/>
        </w:trPr>
        <w:tc>
          <w:tcPr>
            <w:tcW w:w="1639" w:type="dxa"/>
            <w:tcBorders>
              <w:bottom w:val="single" w:sz="12" w:space="0" w:color="000000"/>
            </w:tcBorders>
          </w:tcPr>
          <w:p w14:paraId="4FBDBF07" w14:textId="77777777" w:rsidR="00EA33FE" w:rsidRPr="00371779" w:rsidRDefault="00A136E6" w:rsidP="00A63B4D">
            <w:pPr>
              <w:ind w:firstLine="0"/>
              <w:rPr>
                <w:sz w:val="18"/>
                <w:szCs w:val="18"/>
              </w:rPr>
            </w:pPr>
            <w:r>
              <w:rPr>
                <w:sz w:val="18"/>
                <w:szCs w:val="18"/>
              </w:rPr>
              <w:t>Stacking Regressor</w:t>
            </w:r>
          </w:p>
        </w:tc>
        <w:tc>
          <w:tcPr>
            <w:tcW w:w="1044" w:type="dxa"/>
            <w:tcBorders>
              <w:bottom w:val="single" w:sz="12" w:space="0" w:color="000000"/>
            </w:tcBorders>
          </w:tcPr>
          <w:p w14:paraId="3D564CC1" w14:textId="5EFAA630" w:rsidR="00EA33FE" w:rsidRDefault="00A136E6" w:rsidP="00A63B4D">
            <w:pPr>
              <w:ind w:firstLine="0"/>
              <w:rPr>
                <w:sz w:val="18"/>
                <w:szCs w:val="18"/>
              </w:rPr>
            </w:pPr>
            <w:r>
              <w:rPr>
                <w:sz w:val="18"/>
                <w:szCs w:val="18"/>
              </w:rPr>
              <w:t>7.0</w:t>
            </w:r>
          </w:p>
        </w:tc>
        <w:tc>
          <w:tcPr>
            <w:tcW w:w="1170" w:type="dxa"/>
            <w:tcBorders>
              <w:bottom w:val="single" w:sz="12" w:space="0" w:color="000000"/>
            </w:tcBorders>
          </w:tcPr>
          <w:p w14:paraId="32CB6074" w14:textId="4991D7C6" w:rsidR="00EA33FE" w:rsidRDefault="00A136E6" w:rsidP="00A63B4D">
            <w:pPr>
              <w:ind w:firstLine="0"/>
              <w:rPr>
                <w:sz w:val="18"/>
                <w:szCs w:val="18"/>
              </w:rPr>
            </w:pPr>
            <w:r>
              <w:rPr>
                <w:sz w:val="18"/>
                <w:szCs w:val="18"/>
              </w:rPr>
              <w:t>5.5</w:t>
            </w:r>
          </w:p>
        </w:tc>
        <w:tc>
          <w:tcPr>
            <w:tcW w:w="1170" w:type="dxa"/>
            <w:tcBorders>
              <w:bottom w:val="single" w:sz="12" w:space="0" w:color="000000"/>
            </w:tcBorders>
          </w:tcPr>
          <w:p w14:paraId="3F4021E6" w14:textId="3A27685A" w:rsidR="00EA33FE" w:rsidRDefault="00A136E6" w:rsidP="00A63B4D">
            <w:pPr>
              <w:ind w:firstLine="0"/>
              <w:rPr>
                <w:sz w:val="18"/>
                <w:szCs w:val="18"/>
              </w:rPr>
            </w:pPr>
            <w:r>
              <w:rPr>
                <w:sz w:val="18"/>
                <w:szCs w:val="18"/>
              </w:rPr>
              <w:t>7.1</w:t>
            </w:r>
          </w:p>
        </w:tc>
        <w:tc>
          <w:tcPr>
            <w:tcW w:w="1350" w:type="dxa"/>
            <w:tcBorders>
              <w:bottom w:val="single" w:sz="12" w:space="0" w:color="000000"/>
            </w:tcBorders>
          </w:tcPr>
          <w:p w14:paraId="1A6153A4" w14:textId="2E4E419A" w:rsidR="00EA33FE" w:rsidRPr="00371779" w:rsidRDefault="00A136E6" w:rsidP="00A63B4D">
            <w:pPr>
              <w:ind w:firstLine="0"/>
              <w:rPr>
                <w:sz w:val="18"/>
                <w:szCs w:val="18"/>
              </w:rPr>
            </w:pPr>
            <w:r>
              <w:rPr>
                <w:sz w:val="18"/>
                <w:szCs w:val="18"/>
              </w:rPr>
              <w:t>5.4</w:t>
            </w:r>
          </w:p>
        </w:tc>
      </w:tr>
    </w:tbl>
    <w:p w14:paraId="0C8D4BC9" w14:textId="23A115C5" w:rsidR="00E31B51" w:rsidRDefault="00E31B51" w:rsidP="00C559B6"/>
    <w:p w14:paraId="1F56FC9D" w14:textId="5CE23335" w:rsidR="004558BF" w:rsidRPr="009A3755" w:rsidRDefault="00A136E6" w:rsidP="004558BF">
      <w:pPr>
        <w:pStyle w:val="heading20"/>
      </w:pPr>
      <w:r>
        <w:t>4.4</w:t>
      </w:r>
      <w:r w:rsidRPr="009A3755">
        <w:t xml:space="preserve">  </w:t>
      </w:r>
      <w:r>
        <w:t xml:space="preserve"> Machine Learning Price Momentum Modeling Analysis </w:t>
      </w:r>
    </w:p>
    <w:p w14:paraId="09512F28" w14:textId="2A9CB2DC" w:rsidR="00C559B6" w:rsidRDefault="00A136E6" w:rsidP="00C559B6">
      <w:r w:rsidRPr="004558BF">
        <w:rPr>
          <w:u w:val="single"/>
        </w:rPr>
        <w:t>Hypothesis</w:t>
      </w:r>
      <w:r>
        <w:t xml:space="preserve">:  </w:t>
      </w:r>
      <w:r w:rsidR="00937461">
        <w:t>T</w:t>
      </w:r>
      <w:r>
        <w:t xml:space="preserve">he researchers </w:t>
      </w:r>
      <w:r w:rsidR="00252F53">
        <w:t>consider</w:t>
      </w:r>
      <w:r>
        <w:t xml:space="preserve"> valuation and growth metrics </w:t>
      </w:r>
      <w:r w:rsidR="00252F53">
        <w:t xml:space="preserve">as the </w:t>
      </w:r>
      <w:r w:rsidR="00C20CD9">
        <w:t>primary</w:t>
      </w:r>
      <w:r>
        <w:t xml:space="preserve"> drive</w:t>
      </w:r>
      <w:r w:rsidR="00252F53">
        <w:t>r of</w:t>
      </w:r>
      <w:r>
        <w:t xml:space="preserve"> the stock selection </w:t>
      </w:r>
      <w:r w:rsidR="00E1266B">
        <w:t xml:space="preserve">with </w:t>
      </w:r>
      <w:r>
        <w:t xml:space="preserve">the price trend </w:t>
      </w:r>
      <w:r w:rsidR="00E1266B">
        <w:t>as something that is</w:t>
      </w:r>
      <w:r w:rsidR="00931F07">
        <w:t xml:space="preserve"> to be</w:t>
      </w:r>
      <w:r>
        <w:t xml:space="preserve"> respected</w:t>
      </w:r>
      <w:del w:id="868" w:author="Allen Hoskins" w:date="2022-11-20T21:08:00Z">
        <w:r w:rsidR="00E1266B" w:rsidDel="00030C23">
          <w:delText xml:space="preserve">.  </w:delText>
        </w:r>
      </w:del>
      <w:ins w:id="869" w:author="Allen Hoskins" w:date="2022-11-20T21:08:00Z">
        <w:r w:rsidR="00030C23">
          <w:t xml:space="preserve">. </w:t>
        </w:r>
      </w:ins>
      <w:r w:rsidR="00E1266B">
        <w:t>As such</w:t>
      </w:r>
      <w:r>
        <w:t xml:space="preserve">, the hypothesis is to develop a </w:t>
      </w:r>
      <w:r w:rsidR="00ED7CD0">
        <w:t xml:space="preserve">binary </w:t>
      </w:r>
      <w:r>
        <w:t>classification</w:t>
      </w:r>
      <w:r w:rsidR="001C34AC">
        <w:t xml:space="preserve"> price momentum</w:t>
      </w:r>
      <w:r>
        <w:t xml:space="preserve"> </w:t>
      </w:r>
      <w:r w:rsidR="00797D10">
        <w:t xml:space="preserve">(PMO) </w:t>
      </w:r>
      <w:r>
        <w:t xml:space="preserve">model </w:t>
      </w:r>
      <w:r w:rsidR="001C34AC">
        <w:t>to aid in timing</w:t>
      </w:r>
      <w:r w:rsidR="001E1D83">
        <w:t xml:space="preserve"> and primarily as an overlay tool</w:t>
      </w:r>
      <w:r>
        <w:t>.</w:t>
      </w:r>
    </w:p>
    <w:p w14:paraId="0A8AC5FC" w14:textId="43795704" w:rsidR="00C559B6" w:rsidRDefault="00A136E6" w:rsidP="00C559B6">
      <w:r w:rsidRPr="004558BF">
        <w:rPr>
          <w:u w:val="single"/>
        </w:rPr>
        <w:t>Strategy</w:t>
      </w:r>
      <w:r w:rsidR="001624B2">
        <w:t xml:space="preserve">:  A </w:t>
      </w:r>
      <w:r w:rsidR="00F54FF5">
        <w:t xml:space="preserve">price momentum </w:t>
      </w:r>
      <w:r w:rsidR="00ED7CD0">
        <w:t>binary</w:t>
      </w:r>
      <w:r w:rsidR="001624B2">
        <w:t xml:space="preserve"> classification model is </w:t>
      </w:r>
      <w:r w:rsidR="00394756">
        <w:t>to be developed which predicts whether or not a given stock wil</w:t>
      </w:r>
      <w:r w:rsidR="002039D2">
        <w:t xml:space="preserve">l outperform the </w:t>
      </w:r>
      <w:r w:rsidR="001E1D83">
        <w:t>defined</w:t>
      </w:r>
      <w:r w:rsidR="002039D2">
        <w:t xml:space="preserve"> universe during the next </w:t>
      </w:r>
      <w:r w:rsidR="009711DE">
        <w:t>three</w:t>
      </w:r>
      <w:r w:rsidR="002039D2">
        <w:t>-month time period</w:t>
      </w:r>
      <w:del w:id="870" w:author="Allen Hoskins" w:date="2022-11-20T21:08:00Z">
        <w:r w:rsidR="002039D2" w:rsidDel="00030C23">
          <w:delText xml:space="preserve">.  </w:delText>
        </w:r>
      </w:del>
      <w:ins w:id="871" w:author="Allen Hoskins" w:date="2022-11-20T21:08:00Z">
        <w:r w:rsidR="00030C23">
          <w:t xml:space="preserve">. </w:t>
        </w:r>
      </w:ins>
    </w:p>
    <w:p w14:paraId="08DA0DB9" w14:textId="554496BD" w:rsidR="00C559B6" w:rsidRDefault="00A136E6" w:rsidP="00C559B6">
      <w:r w:rsidRPr="004558BF">
        <w:rPr>
          <w:u w:val="single"/>
        </w:rPr>
        <w:t>Details</w:t>
      </w:r>
      <w:r w:rsidR="009D6BB6">
        <w:t>:  A similar modeling framework was used for the classification model</w:t>
      </w:r>
      <w:ins w:id="872" w:author="Allen Hoskins" w:date="2022-11-20T20:42:00Z">
        <w:r w:rsidR="00EC2A1A">
          <w:t>,</w:t>
        </w:r>
      </w:ins>
      <w:r w:rsidR="009D6BB6">
        <w:t xml:space="preserve"> except </w:t>
      </w:r>
      <w:r w:rsidR="000C1F16">
        <w:t>the F1 score</w:t>
      </w:r>
      <w:r w:rsidR="009D6BB6">
        <w:t xml:space="preserve"> was the chosen evaluation metric and stratified K-fold cross-validation was used</w:t>
      </w:r>
      <w:del w:id="873" w:author="Allen Hoskins" w:date="2022-11-20T21:08:00Z">
        <w:r w:rsidR="009D6BB6" w:rsidDel="00030C23">
          <w:delText xml:space="preserve">.  </w:delText>
        </w:r>
      </w:del>
      <w:ins w:id="874" w:author="Allen Hoskins" w:date="2022-11-20T21:08:00Z">
        <w:r w:rsidR="00030C23">
          <w:t xml:space="preserve">. </w:t>
        </w:r>
      </w:ins>
      <w:r w:rsidR="00161A24">
        <w:t>The F1 score</w:t>
      </w:r>
      <w:r w:rsidR="009D6BB6">
        <w:t xml:space="preserve"> was deemed to be an appropriate evaluation metric</w:t>
      </w:r>
      <w:r w:rsidR="008D6C05">
        <w:t xml:space="preserve"> given it </w:t>
      </w:r>
      <w:r w:rsidR="002A6CF5">
        <w:t xml:space="preserve">is useful when </w:t>
      </w:r>
      <w:r w:rsidR="00F96327">
        <w:t>seeking to correctly identify positive outcomes in the model (i.e. choose the stocks that will outperform)</w:t>
      </w:r>
      <w:r w:rsidR="008D3799">
        <w:t>.</w:t>
      </w:r>
    </w:p>
    <w:p w14:paraId="46119319" w14:textId="676B180F" w:rsidR="003C5849" w:rsidRDefault="00A136E6" w:rsidP="00C559B6">
      <w:r w:rsidRPr="004558BF">
        <w:rPr>
          <w:u w:val="single"/>
        </w:rPr>
        <w:t>Applications</w:t>
      </w:r>
      <w:r>
        <w:t xml:space="preserve">:  The use cases for this type of model include but are not limited to </w:t>
      </w:r>
      <w:del w:id="875" w:author="Allen Hoskins" w:date="2022-11-20T20:42:00Z">
        <w:r w:rsidDel="00EC2A1A">
          <w:delText xml:space="preserve">the following:  </w:delText>
        </w:r>
      </w:del>
      <w:ins w:id="876" w:author="Allen Hoskins" w:date="2022-11-20T20:42:00Z">
        <w:r w:rsidR="00EC2A1A">
          <w:t>a</w:t>
        </w:r>
      </w:ins>
      <w:del w:id="877" w:author="Allen Hoskins" w:date="2022-11-20T20:42:00Z">
        <w:r w:rsidDel="00EC2A1A">
          <w:delText>A</w:delText>
        </w:r>
      </w:del>
      <w:r>
        <w:t xml:space="preserve">id in the timing of </w:t>
      </w:r>
      <w:r w:rsidR="0064377B">
        <w:t xml:space="preserve">the </w:t>
      </w:r>
      <w:r>
        <w:t>purchase as a stock may be deemed attractive b</w:t>
      </w:r>
      <w:r w:rsidR="0064377B">
        <w:t>ut</w:t>
      </w:r>
      <w:r>
        <w:t xml:space="preserve"> the current timing is not deemed to be statistically advantageous</w:t>
      </w:r>
      <w:del w:id="878" w:author="Allen Hoskins" w:date="2022-11-20T21:08:00Z">
        <w:r w:rsidDel="00030C23">
          <w:delText xml:space="preserve">.  </w:delText>
        </w:r>
      </w:del>
      <w:ins w:id="879" w:author="Allen Hoskins" w:date="2022-11-20T21:08:00Z">
        <w:r w:rsidR="00030C23">
          <w:t xml:space="preserve">. </w:t>
        </w:r>
      </w:ins>
      <w:r w:rsidR="00385725">
        <w:t>H</w:t>
      </w:r>
      <w:r>
        <w:t xml:space="preserve">elp with timing the exit of a stock that is no longer deemed attractive for some fundamental </w:t>
      </w:r>
      <w:del w:id="880" w:author="Allen Hoskins" w:date="2022-11-20T20:43:00Z">
        <w:r w:rsidDel="00EC2A1A">
          <w:delText>and/</w:delText>
        </w:r>
      </w:del>
      <w:r>
        <w:t>or valuation reasoning</w:t>
      </w:r>
      <w:ins w:id="881" w:author="Allen Hoskins" w:date="2022-11-20T20:43:00Z">
        <w:r w:rsidR="00EC2A1A">
          <w:t xml:space="preserve">, and </w:t>
        </w:r>
      </w:ins>
      <w:del w:id="882" w:author="Allen Hoskins" w:date="2022-11-20T20:43:00Z">
        <w:r w:rsidDel="00EC2A1A">
          <w:delText>.  Using as</w:delText>
        </w:r>
      </w:del>
      <w:ins w:id="883" w:author="Allen Hoskins" w:date="2022-11-20T20:43:00Z">
        <w:r w:rsidR="00EC2A1A">
          <w:t>use of</w:t>
        </w:r>
      </w:ins>
      <w:r>
        <w:t xml:space="preserve"> a </w:t>
      </w:r>
      <w:r w:rsidR="002564BB">
        <w:t xml:space="preserve">front-end </w:t>
      </w:r>
      <w:r w:rsidR="006B0DB5">
        <w:t xml:space="preserve">stock selection </w:t>
      </w:r>
      <w:r w:rsidR="002564BB">
        <w:t xml:space="preserve">or </w:t>
      </w:r>
      <w:r>
        <w:t xml:space="preserve">overlay tool in </w:t>
      </w:r>
      <w:r w:rsidR="00385725">
        <w:t>a</w:t>
      </w:r>
      <w:r>
        <w:t xml:space="preserve"> quantitatively</w:t>
      </w:r>
      <w:ins w:id="884" w:author="Allen Hoskins" w:date="2022-11-20T20:43:00Z">
        <w:r w:rsidR="00EC2A1A">
          <w:t>-</w:t>
        </w:r>
      </w:ins>
      <w:del w:id="885" w:author="Allen Hoskins" w:date="2022-11-20T20:43:00Z">
        <w:r w:rsidDel="00EC2A1A">
          <w:delText xml:space="preserve"> </w:delText>
        </w:r>
      </w:del>
      <w:r>
        <w:t xml:space="preserve">driven investment process. </w:t>
      </w:r>
    </w:p>
    <w:p w14:paraId="3B394D7B" w14:textId="5B1A5E67" w:rsidR="00E31B51" w:rsidRDefault="00A136E6" w:rsidP="004B3D91">
      <w:r>
        <w:rPr>
          <w:u w:val="single"/>
        </w:rPr>
        <w:t>Results</w:t>
      </w:r>
      <w:r w:rsidR="00724748">
        <w:t>:</w:t>
      </w:r>
      <w:r w:rsidR="004B3D91" w:rsidRPr="004B3D91">
        <w:t xml:space="preserve"> </w:t>
      </w:r>
      <w:r w:rsidR="004079EF">
        <w:t>Table 3</w:t>
      </w:r>
      <w:r w:rsidR="004B3D91">
        <w:t xml:space="preserve"> below details the average </w:t>
      </w:r>
      <w:r w:rsidR="00E51DD0">
        <w:t>F1 score</w:t>
      </w:r>
      <w:r w:rsidR="004B3D91">
        <w:t xml:space="preserve"> for </w:t>
      </w:r>
      <w:r w:rsidR="00E51DD0">
        <w:t xml:space="preserve">the price momentum model developed. </w:t>
      </w:r>
      <w:del w:id="886" w:author="Allen Hoskins" w:date="2022-11-20T20:43:00Z">
        <w:r w:rsidR="00E51DD0" w:rsidDel="00DC37E8">
          <w:delText xml:space="preserve"> </w:delText>
        </w:r>
        <w:r w:rsidR="00E83D33" w:rsidDel="00DC37E8">
          <w:delText xml:space="preserve">And once </w:delText>
        </w:r>
      </w:del>
      <w:ins w:id="887" w:author="Allen Hoskins" w:date="2022-11-20T20:43:00Z">
        <w:r w:rsidR="00DC37E8">
          <w:t xml:space="preserve">Once </w:t>
        </w:r>
      </w:ins>
      <w:r w:rsidR="00E83D33">
        <w:t>again, despite the lack of superior performance, the researchers utilize</w:t>
      </w:r>
      <w:r w:rsidR="00931F07">
        <w:t>d</w:t>
      </w:r>
      <w:r w:rsidR="00E83D33">
        <w:t xml:space="preserve"> the stacked model for the scenario analysis</w:t>
      </w:r>
      <w:del w:id="888" w:author="Allen Hoskins" w:date="2022-11-20T21:08:00Z">
        <w:r w:rsidR="00EA0366" w:rsidDel="00030C23">
          <w:delText xml:space="preserve">.  </w:delText>
        </w:r>
      </w:del>
      <w:ins w:id="889" w:author="Allen Hoskins" w:date="2022-11-20T21:08:00Z">
        <w:r w:rsidR="00030C23">
          <w:t xml:space="preserve">. </w:t>
        </w:r>
      </w:ins>
    </w:p>
    <w:p w14:paraId="5D5669A6" w14:textId="49F77D70" w:rsidR="00A55316" w:rsidRPr="009B1D59" w:rsidRDefault="00A136E6" w:rsidP="00A55316">
      <w:pPr>
        <w:pStyle w:val="tabletitle"/>
        <w:spacing w:after="240"/>
        <w:rPr>
          <w:lang w:val="en-GB"/>
        </w:rPr>
      </w:pPr>
      <w:r>
        <w:rPr>
          <w:b/>
          <w:lang w:val="en-GB"/>
        </w:rPr>
        <w:br w:type="page"/>
      </w:r>
      <w:r w:rsidRPr="009B1D59">
        <w:rPr>
          <w:b/>
          <w:lang w:val="en-GB"/>
        </w:rPr>
        <w:lastRenderedPageBreak/>
        <w:t xml:space="preserve">Table </w:t>
      </w:r>
      <w:r>
        <w:rPr>
          <w:b/>
          <w:lang w:val="en-GB"/>
        </w:rPr>
        <w:t>3</w:t>
      </w:r>
      <w:del w:id="890"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891" w:author="Allen Hoskins" w:date="2022-11-20T21:09:00Z">
        <w:r w:rsidR="00030C23">
          <w:rPr>
            <w:b/>
            <w:lang w:val="en-GB"/>
          </w:rPr>
          <w:t xml:space="preserve">. </w:t>
        </w:r>
      </w:ins>
      <w:r>
        <w:rPr>
          <w:lang w:val="en-GB"/>
        </w:rPr>
        <w:t xml:space="preserve">Machine </w:t>
      </w:r>
      <w:r w:rsidR="004079EF">
        <w:rPr>
          <w:lang w:val="en-GB"/>
        </w:rPr>
        <w:t>l</w:t>
      </w:r>
      <w:r>
        <w:rPr>
          <w:lang w:val="en-GB"/>
        </w:rPr>
        <w:t xml:space="preserve">earning </w:t>
      </w:r>
      <w:r w:rsidR="004079EF">
        <w:rPr>
          <w:lang w:val="en-GB"/>
        </w:rPr>
        <w:t>p</w:t>
      </w:r>
      <w:r>
        <w:rPr>
          <w:lang w:val="en-GB"/>
        </w:rPr>
        <w:t xml:space="preserve">rice </w:t>
      </w:r>
      <w:r w:rsidR="004079EF">
        <w:rPr>
          <w:lang w:val="en-GB"/>
        </w:rPr>
        <w:t>m</w:t>
      </w:r>
      <w:r>
        <w:rPr>
          <w:lang w:val="en-GB"/>
        </w:rPr>
        <w:t>omentum</w:t>
      </w:r>
      <w:r>
        <w:rPr>
          <w:szCs w:val="18"/>
          <w:lang w:val="en-US"/>
        </w:rPr>
        <w:t xml:space="preserve"> </w:t>
      </w:r>
      <w:r w:rsidR="004079EF">
        <w:rPr>
          <w:szCs w:val="18"/>
          <w:lang w:val="en-US"/>
        </w:rPr>
        <w:t>m</w:t>
      </w:r>
      <w:r>
        <w:rPr>
          <w:szCs w:val="18"/>
          <w:lang w:val="en-US"/>
        </w:rPr>
        <w:t xml:space="preserve">odel </w:t>
      </w:r>
      <w:r w:rsidR="004079EF">
        <w:rPr>
          <w:szCs w:val="18"/>
          <w:lang w:val="en-US"/>
        </w:rPr>
        <w:t>r</w:t>
      </w:r>
      <w:r>
        <w:rPr>
          <w:szCs w:val="18"/>
          <w:lang w:val="en-US"/>
        </w:rPr>
        <w:t xml:space="preserve">esults – </w:t>
      </w:r>
      <w:r w:rsidR="004079EF">
        <w:rPr>
          <w:szCs w:val="18"/>
          <w:lang w:val="en-US"/>
        </w:rPr>
        <w:t>a</w:t>
      </w:r>
      <w:r>
        <w:rPr>
          <w:szCs w:val="18"/>
          <w:lang w:val="en-US"/>
        </w:rPr>
        <w:t xml:space="preserve">verage F1 </w:t>
      </w:r>
      <w:r w:rsidR="004079EF">
        <w:rPr>
          <w:szCs w:val="18"/>
          <w:lang w:val="en-US"/>
        </w:rPr>
        <w:t>s</w:t>
      </w:r>
      <w:r>
        <w:rPr>
          <w:szCs w:val="18"/>
          <w:lang w:val="en-US"/>
        </w:rPr>
        <w:t>core</w:t>
      </w:r>
      <w:r w:rsidRPr="009A3755">
        <w:rPr>
          <w:sz w:val="16"/>
          <w:szCs w:val="16"/>
          <w:lang w:val="en-US"/>
        </w:rPr>
        <w:t xml:space="preserve"> </w:t>
      </w:r>
    </w:p>
    <w:tbl>
      <w:tblPr>
        <w:tblW w:w="2683" w:type="dxa"/>
        <w:jc w:val="center"/>
        <w:tblLayout w:type="fixed"/>
        <w:tblCellMar>
          <w:left w:w="70" w:type="dxa"/>
          <w:right w:w="70" w:type="dxa"/>
        </w:tblCellMar>
        <w:tblLook w:val="0000" w:firstRow="0" w:lastRow="0" w:firstColumn="0" w:lastColumn="0" w:noHBand="0" w:noVBand="0"/>
      </w:tblPr>
      <w:tblGrid>
        <w:gridCol w:w="1639"/>
        <w:gridCol w:w="1044"/>
      </w:tblGrid>
      <w:tr w:rsidR="00415731" w14:paraId="6C2C0004" w14:textId="77777777" w:rsidTr="00A55316">
        <w:trPr>
          <w:trHeight w:val="241"/>
          <w:jc w:val="center"/>
        </w:trPr>
        <w:tc>
          <w:tcPr>
            <w:tcW w:w="1639" w:type="dxa"/>
            <w:tcBorders>
              <w:top w:val="single" w:sz="12" w:space="0" w:color="000000"/>
              <w:bottom w:val="single" w:sz="6" w:space="0" w:color="000000"/>
            </w:tcBorders>
          </w:tcPr>
          <w:p w14:paraId="571FDF25" w14:textId="77777777" w:rsidR="00A55316" w:rsidRPr="00371779" w:rsidRDefault="00A136E6" w:rsidP="00A63B4D">
            <w:pPr>
              <w:ind w:firstLine="0"/>
              <w:rPr>
                <w:sz w:val="18"/>
                <w:szCs w:val="18"/>
              </w:rPr>
            </w:pPr>
            <w:r>
              <w:rPr>
                <w:sz w:val="18"/>
                <w:szCs w:val="18"/>
              </w:rPr>
              <w:t>Model</w:t>
            </w:r>
          </w:p>
        </w:tc>
        <w:tc>
          <w:tcPr>
            <w:tcW w:w="1044" w:type="dxa"/>
            <w:tcBorders>
              <w:top w:val="single" w:sz="12" w:space="0" w:color="000000"/>
              <w:bottom w:val="single" w:sz="6" w:space="0" w:color="000000"/>
            </w:tcBorders>
          </w:tcPr>
          <w:p w14:paraId="7CC0601C" w14:textId="164A4452" w:rsidR="00A55316" w:rsidRDefault="00A136E6" w:rsidP="00A63B4D">
            <w:pPr>
              <w:ind w:firstLine="0"/>
              <w:rPr>
                <w:sz w:val="18"/>
                <w:szCs w:val="18"/>
              </w:rPr>
            </w:pPr>
            <w:r>
              <w:rPr>
                <w:sz w:val="18"/>
                <w:szCs w:val="18"/>
              </w:rPr>
              <w:t>PMO</w:t>
            </w:r>
          </w:p>
        </w:tc>
      </w:tr>
      <w:tr w:rsidR="00415731" w14:paraId="3608ABE8" w14:textId="77777777" w:rsidTr="00A55316">
        <w:trPr>
          <w:trHeight w:val="250"/>
          <w:jc w:val="center"/>
        </w:trPr>
        <w:tc>
          <w:tcPr>
            <w:tcW w:w="1639" w:type="dxa"/>
          </w:tcPr>
          <w:p w14:paraId="6F099CF4" w14:textId="77777777" w:rsidR="00A55316" w:rsidRPr="00371779" w:rsidRDefault="00A136E6" w:rsidP="00A63B4D">
            <w:pPr>
              <w:ind w:firstLine="0"/>
              <w:rPr>
                <w:sz w:val="18"/>
                <w:szCs w:val="18"/>
              </w:rPr>
            </w:pPr>
            <w:r>
              <w:rPr>
                <w:sz w:val="18"/>
                <w:szCs w:val="18"/>
              </w:rPr>
              <w:t>Extra Trees</w:t>
            </w:r>
          </w:p>
        </w:tc>
        <w:tc>
          <w:tcPr>
            <w:tcW w:w="1044" w:type="dxa"/>
          </w:tcPr>
          <w:p w14:paraId="5ED72504" w14:textId="4CF89F3F" w:rsidR="00A55316" w:rsidRDefault="00A136E6" w:rsidP="00A63B4D">
            <w:pPr>
              <w:ind w:firstLine="0"/>
              <w:rPr>
                <w:sz w:val="18"/>
                <w:szCs w:val="18"/>
              </w:rPr>
            </w:pPr>
            <w:r>
              <w:rPr>
                <w:sz w:val="18"/>
                <w:szCs w:val="18"/>
              </w:rPr>
              <w:t>0.89</w:t>
            </w:r>
          </w:p>
        </w:tc>
      </w:tr>
      <w:tr w:rsidR="00415731" w14:paraId="0B1273A9" w14:textId="77777777" w:rsidTr="00A55316">
        <w:trPr>
          <w:trHeight w:val="275"/>
          <w:jc w:val="center"/>
        </w:trPr>
        <w:tc>
          <w:tcPr>
            <w:tcW w:w="1639" w:type="dxa"/>
          </w:tcPr>
          <w:p w14:paraId="05B7A43F" w14:textId="77777777" w:rsidR="00A55316" w:rsidRPr="00371779" w:rsidRDefault="00A136E6" w:rsidP="00A63B4D">
            <w:pPr>
              <w:ind w:firstLine="0"/>
              <w:rPr>
                <w:sz w:val="18"/>
                <w:szCs w:val="18"/>
              </w:rPr>
            </w:pPr>
            <w:r>
              <w:rPr>
                <w:sz w:val="18"/>
                <w:szCs w:val="18"/>
              </w:rPr>
              <w:t>Random Forest</w:t>
            </w:r>
          </w:p>
        </w:tc>
        <w:tc>
          <w:tcPr>
            <w:tcW w:w="1044" w:type="dxa"/>
          </w:tcPr>
          <w:p w14:paraId="7124CADE" w14:textId="65C7A802" w:rsidR="00A55316" w:rsidRDefault="00A136E6" w:rsidP="00A63B4D">
            <w:pPr>
              <w:ind w:firstLine="0"/>
              <w:rPr>
                <w:sz w:val="18"/>
                <w:szCs w:val="18"/>
              </w:rPr>
            </w:pPr>
            <w:r>
              <w:rPr>
                <w:sz w:val="18"/>
                <w:szCs w:val="18"/>
              </w:rPr>
              <w:t>0.89</w:t>
            </w:r>
          </w:p>
        </w:tc>
      </w:tr>
      <w:tr w:rsidR="00415731" w14:paraId="7CD2F64B" w14:textId="77777777" w:rsidTr="00A55316">
        <w:trPr>
          <w:trHeight w:val="265"/>
          <w:jc w:val="center"/>
        </w:trPr>
        <w:tc>
          <w:tcPr>
            <w:tcW w:w="1639" w:type="dxa"/>
          </w:tcPr>
          <w:p w14:paraId="5DEBCD32" w14:textId="77777777" w:rsidR="00A55316" w:rsidRPr="00371779" w:rsidRDefault="00A136E6" w:rsidP="00A63B4D">
            <w:pPr>
              <w:ind w:firstLine="0"/>
              <w:rPr>
                <w:sz w:val="18"/>
                <w:szCs w:val="18"/>
              </w:rPr>
            </w:pPr>
            <w:r>
              <w:rPr>
                <w:sz w:val="18"/>
                <w:szCs w:val="18"/>
              </w:rPr>
              <w:t>KNN</w:t>
            </w:r>
          </w:p>
        </w:tc>
        <w:tc>
          <w:tcPr>
            <w:tcW w:w="1044" w:type="dxa"/>
          </w:tcPr>
          <w:p w14:paraId="3A2BD6D9" w14:textId="4249CEE2" w:rsidR="00A55316" w:rsidRDefault="00A136E6" w:rsidP="00A63B4D">
            <w:pPr>
              <w:ind w:firstLine="0"/>
              <w:rPr>
                <w:sz w:val="18"/>
                <w:szCs w:val="18"/>
              </w:rPr>
            </w:pPr>
            <w:r>
              <w:rPr>
                <w:sz w:val="18"/>
                <w:szCs w:val="18"/>
              </w:rPr>
              <w:t>0.77</w:t>
            </w:r>
          </w:p>
        </w:tc>
      </w:tr>
      <w:tr w:rsidR="00415731" w14:paraId="113D15BB" w14:textId="77777777" w:rsidTr="00A55316">
        <w:trPr>
          <w:trHeight w:val="292"/>
          <w:jc w:val="center"/>
        </w:trPr>
        <w:tc>
          <w:tcPr>
            <w:tcW w:w="1639" w:type="dxa"/>
          </w:tcPr>
          <w:p w14:paraId="443F91A2" w14:textId="77777777" w:rsidR="00A55316" w:rsidRPr="00371779" w:rsidRDefault="00A136E6" w:rsidP="00A63B4D">
            <w:pPr>
              <w:ind w:firstLine="0"/>
              <w:rPr>
                <w:sz w:val="18"/>
                <w:szCs w:val="18"/>
              </w:rPr>
            </w:pPr>
            <w:r>
              <w:rPr>
                <w:sz w:val="18"/>
                <w:szCs w:val="18"/>
              </w:rPr>
              <w:t>XGBoost</w:t>
            </w:r>
          </w:p>
        </w:tc>
        <w:tc>
          <w:tcPr>
            <w:tcW w:w="1044" w:type="dxa"/>
          </w:tcPr>
          <w:p w14:paraId="55C2CD64" w14:textId="24C4784F" w:rsidR="00A55316" w:rsidRDefault="00A136E6" w:rsidP="00A63B4D">
            <w:pPr>
              <w:ind w:firstLine="0"/>
              <w:rPr>
                <w:sz w:val="18"/>
                <w:szCs w:val="18"/>
              </w:rPr>
            </w:pPr>
            <w:r>
              <w:rPr>
                <w:sz w:val="18"/>
                <w:szCs w:val="18"/>
              </w:rPr>
              <w:t>0.88</w:t>
            </w:r>
          </w:p>
        </w:tc>
      </w:tr>
      <w:tr w:rsidR="00415731" w14:paraId="4D17EA76" w14:textId="77777777" w:rsidTr="00A55316">
        <w:trPr>
          <w:trHeight w:val="265"/>
          <w:jc w:val="center"/>
        </w:trPr>
        <w:tc>
          <w:tcPr>
            <w:tcW w:w="1639" w:type="dxa"/>
          </w:tcPr>
          <w:p w14:paraId="6F775251" w14:textId="77777777" w:rsidR="00A55316" w:rsidRDefault="00A136E6" w:rsidP="00A63B4D">
            <w:pPr>
              <w:ind w:firstLine="0"/>
              <w:rPr>
                <w:sz w:val="18"/>
                <w:szCs w:val="18"/>
              </w:rPr>
            </w:pPr>
            <w:r>
              <w:rPr>
                <w:sz w:val="18"/>
                <w:szCs w:val="18"/>
              </w:rPr>
              <w:t>CatBoost</w:t>
            </w:r>
          </w:p>
        </w:tc>
        <w:tc>
          <w:tcPr>
            <w:tcW w:w="1044" w:type="dxa"/>
          </w:tcPr>
          <w:p w14:paraId="4F9DCDC8" w14:textId="343A0D88" w:rsidR="00A55316" w:rsidRDefault="00A136E6" w:rsidP="00A63B4D">
            <w:pPr>
              <w:ind w:firstLine="0"/>
              <w:rPr>
                <w:sz w:val="18"/>
                <w:szCs w:val="18"/>
              </w:rPr>
            </w:pPr>
            <w:r>
              <w:rPr>
                <w:sz w:val="18"/>
                <w:szCs w:val="18"/>
              </w:rPr>
              <w:t>0.89</w:t>
            </w:r>
          </w:p>
        </w:tc>
      </w:tr>
      <w:tr w:rsidR="00415731" w14:paraId="6529C40E" w14:textId="77777777" w:rsidTr="00A55316">
        <w:trPr>
          <w:trHeight w:val="223"/>
          <w:jc w:val="center"/>
        </w:trPr>
        <w:tc>
          <w:tcPr>
            <w:tcW w:w="1639" w:type="dxa"/>
            <w:tcBorders>
              <w:bottom w:val="single" w:sz="12" w:space="0" w:color="000000"/>
            </w:tcBorders>
          </w:tcPr>
          <w:p w14:paraId="298A9E57" w14:textId="77777777" w:rsidR="00A55316" w:rsidRPr="00371779" w:rsidRDefault="00A136E6" w:rsidP="00A63B4D">
            <w:pPr>
              <w:ind w:firstLine="0"/>
              <w:rPr>
                <w:sz w:val="18"/>
                <w:szCs w:val="18"/>
              </w:rPr>
            </w:pPr>
            <w:r>
              <w:rPr>
                <w:sz w:val="18"/>
                <w:szCs w:val="18"/>
              </w:rPr>
              <w:t>Stacking Regressor</w:t>
            </w:r>
          </w:p>
        </w:tc>
        <w:tc>
          <w:tcPr>
            <w:tcW w:w="1044" w:type="dxa"/>
            <w:tcBorders>
              <w:bottom w:val="single" w:sz="12" w:space="0" w:color="000000"/>
            </w:tcBorders>
          </w:tcPr>
          <w:p w14:paraId="45E9318B" w14:textId="5CC3E7DA" w:rsidR="00A55316" w:rsidRDefault="00A136E6" w:rsidP="00A63B4D">
            <w:pPr>
              <w:ind w:firstLine="0"/>
              <w:rPr>
                <w:sz w:val="18"/>
                <w:szCs w:val="18"/>
              </w:rPr>
            </w:pPr>
            <w:r>
              <w:rPr>
                <w:sz w:val="18"/>
                <w:szCs w:val="18"/>
              </w:rPr>
              <w:t>0.87</w:t>
            </w:r>
          </w:p>
        </w:tc>
      </w:tr>
    </w:tbl>
    <w:p w14:paraId="1E56852E" w14:textId="47849E64" w:rsidR="00C559B6" w:rsidRPr="009A3755" w:rsidRDefault="00A136E6" w:rsidP="00C559B6">
      <w:pPr>
        <w:pStyle w:val="heading20"/>
      </w:pPr>
      <w:r>
        <w:t>4.</w:t>
      </w:r>
      <w:r w:rsidR="00B55884">
        <w:t>6</w:t>
      </w:r>
      <w:r w:rsidRPr="009A3755">
        <w:t xml:space="preserve">   </w:t>
      </w:r>
      <w:r>
        <w:t>Scenario Analysis</w:t>
      </w:r>
      <w:r w:rsidR="0002532B">
        <w:t xml:space="preserve"> Background</w:t>
      </w:r>
    </w:p>
    <w:p w14:paraId="7FB34F5B" w14:textId="66017335" w:rsidR="00F92E38" w:rsidRDefault="00A136E6" w:rsidP="00251ABD">
      <w:r>
        <w:t xml:space="preserve">Upon completion of </w:t>
      </w:r>
      <w:r w:rsidR="001A6FCA">
        <w:t>the</w:t>
      </w:r>
      <w:r>
        <w:t xml:space="preserve"> modeling analysis, the researchers </w:t>
      </w:r>
      <w:r w:rsidR="001A6FCA">
        <w:t xml:space="preserve">then </w:t>
      </w:r>
      <w:r w:rsidR="00873E37">
        <w:t>tested the</w:t>
      </w:r>
      <w:r w:rsidR="00C34014">
        <w:t xml:space="preserve"> models</w:t>
      </w:r>
      <w:r>
        <w:t xml:space="preserve"> during the year</w:t>
      </w:r>
      <w:r w:rsidR="009C06AE">
        <w:t>s</w:t>
      </w:r>
      <w:r>
        <w:t xml:space="preserve"> 2020</w:t>
      </w:r>
      <w:r w:rsidR="009C06AE">
        <w:t xml:space="preserve"> and 2021</w:t>
      </w:r>
      <w:del w:id="892" w:author="Allen Hoskins" w:date="2022-11-20T21:09:00Z">
        <w:r w:rsidDel="00030C23">
          <w:delText xml:space="preserve">.  </w:delText>
        </w:r>
      </w:del>
      <w:ins w:id="893" w:author="Allen Hoskins" w:date="2022-11-20T21:09:00Z">
        <w:r w:rsidR="00030C23">
          <w:t xml:space="preserve">. </w:t>
        </w:r>
      </w:ins>
      <w:r>
        <w:t>Th</w:t>
      </w:r>
      <w:r w:rsidR="009C06AE">
        <w:t>ese</w:t>
      </w:r>
      <w:r>
        <w:t xml:space="preserve"> year</w:t>
      </w:r>
      <w:r w:rsidR="009C06AE">
        <w:t>s</w:t>
      </w:r>
      <w:r>
        <w:t xml:space="preserve"> w</w:t>
      </w:r>
      <w:r w:rsidR="009C06AE">
        <w:t>ere</w:t>
      </w:r>
      <w:r>
        <w:t xml:space="preserve"> chosen given the volatility experienced as a result of the global COVID pandemic</w:t>
      </w:r>
      <w:r w:rsidR="009C06AE">
        <w:t xml:space="preserve"> and the ensuing recovery</w:t>
      </w:r>
      <w:del w:id="894" w:author="Allen Hoskins" w:date="2022-11-20T21:09:00Z">
        <w:r w:rsidDel="00030C23">
          <w:delText xml:space="preserve">.  </w:delText>
        </w:r>
      </w:del>
      <w:ins w:id="895" w:author="Allen Hoskins" w:date="2022-11-20T21:09:00Z">
        <w:r w:rsidR="00030C23">
          <w:t xml:space="preserve">. </w:t>
        </w:r>
      </w:ins>
      <w:r>
        <w:t xml:space="preserve">With market dynamics changing in a short amount of time, the researchers </w:t>
      </w:r>
      <w:r w:rsidR="00F07466">
        <w:t>we</w:t>
      </w:r>
      <w:r>
        <w:t xml:space="preserve">re interested in assessing the </w:t>
      </w:r>
      <w:del w:id="896" w:author="Allen Hoskins" w:date="2022-11-20T20:44:00Z">
        <w:r w:rsidDel="00DC37E8">
          <w:delText>developed tools</w:delText>
        </w:r>
        <w:r w:rsidR="00566D8F" w:rsidDel="00DC37E8">
          <w:delText>’</w:delText>
        </w:r>
        <w:r w:rsidDel="00DC37E8">
          <w:delText xml:space="preserve"> </w:delText>
        </w:r>
      </w:del>
      <w:r>
        <w:t xml:space="preserve">ability </w:t>
      </w:r>
      <w:ins w:id="897" w:author="Allen Hoskins" w:date="2022-11-20T20:44:00Z">
        <w:r w:rsidR="00DC37E8">
          <w:t>of the developed too</w:t>
        </w:r>
        <w:r w:rsidR="00213D39">
          <w:t xml:space="preserve">ls </w:t>
        </w:r>
      </w:ins>
      <w:r>
        <w:t xml:space="preserve">to </w:t>
      </w:r>
      <w:r w:rsidR="0015339E">
        <w:t xml:space="preserve">not only </w:t>
      </w:r>
      <w:r w:rsidR="003065A1">
        <w:t>generate relative</w:t>
      </w:r>
      <w:r w:rsidR="0015339E">
        <w:t xml:space="preserve"> </w:t>
      </w:r>
      <w:r w:rsidR="00C86FBA">
        <w:t>out</w:t>
      </w:r>
      <w:r w:rsidR="0015339E">
        <w:t>performance but also</w:t>
      </w:r>
      <w:del w:id="898" w:author="Allen Hoskins" w:date="2022-11-20T20:44:00Z">
        <w:r w:rsidR="0015339E" w:rsidDel="00213D39">
          <w:delText xml:space="preserve"> be able</w:delText>
        </w:r>
      </w:del>
      <w:r w:rsidR="0015339E">
        <w:t xml:space="preserve"> to </w:t>
      </w:r>
      <w:r>
        <w:t>adjust to changes taking place</w:t>
      </w:r>
      <w:r w:rsidR="0013428C">
        <w:t xml:space="preserve"> in the market</w:t>
      </w:r>
      <w:r w:rsidR="001F0A3F">
        <w:t xml:space="preserve"> </w:t>
      </w:r>
      <w:r>
        <w:t>in a timely manner.</w:t>
      </w:r>
    </w:p>
    <w:p w14:paraId="0EAED108" w14:textId="55096D9D" w:rsidR="00C34014" w:rsidRDefault="00EC44F5" w:rsidP="003B62A2">
      <w:r>
        <w:t>The researchers assessed the model</w:t>
      </w:r>
      <w:r w:rsidR="00B425FE">
        <w:t xml:space="preserve">s’ performance by </w:t>
      </w:r>
      <w:r w:rsidR="006310F9">
        <w:t>comparing the</w:t>
      </w:r>
      <w:r w:rsidR="00597ED8">
        <w:t xml:space="preserve"> stocks in the</w:t>
      </w:r>
      <w:r w:rsidR="006310F9">
        <w:t xml:space="preserve"> top and bottom 100</w:t>
      </w:r>
      <w:r w:rsidR="00416EF7">
        <w:t xml:space="preserve"> of each model</w:t>
      </w:r>
      <w:r w:rsidR="004F604D">
        <w:t>’s</w:t>
      </w:r>
      <w:r w:rsidR="00C9648C">
        <w:t xml:space="preserve"> prediction</w:t>
      </w:r>
      <w:r w:rsidR="004F604D">
        <w:t>s</w:t>
      </w:r>
      <w:r w:rsidR="00C310AB">
        <w:t>, which approximates the top and bottom quintile of rankings,</w:t>
      </w:r>
      <w:r w:rsidR="00206F18">
        <w:t xml:space="preserve"> based on </w:t>
      </w:r>
      <w:r w:rsidR="00B425FE">
        <w:t>the median relative return and hit rates</w:t>
      </w:r>
      <w:del w:id="899" w:author="Allen Hoskins" w:date="2022-11-20T21:09:00Z">
        <w:r w:rsidR="00206F18" w:rsidDel="00030C23">
          <w:delText xml:space="preserve">.  </w:delText>
        </w:r>
      </w:del>
      <w:ins w:id="900" w:author="Allen Hoskins" w:date="2022-11-20T21:09:00Z">
        <w:r w:rsidR="00030C23">
          <w:t xml:space="preserve">. </w:t>
        </w:r>
      </w:ins>
      <w:r w:rsidR="009B6804">
        <w:t xml:space="preserve">The top 100 </w:t>
      </w:r>
      <w:r w:rsidR="005E04B8">
        <w:t>and bottom 100 strategies are considered recommended buy</w:t>
      </w:r>
      <w:r w:rsidR="003F2594">
        <w:t>s</w:t>
      </w:r>
      <w:r w:rsidR="005E04B8">
        <w:t xml:space="preserve"> and sell</w:t>
      </w:r>
      <w:r w:rsidR="003F2594">
        <w:t>s, respectively</w:t>
      </w:r>
      <w:del w:id="901" w:author="Allen Hoskins" w:date="2022-11-20T21:09:00Z">
        <w:r w:rsidR="003F2594" w:rsidDel="00030C23">
          <w:delText xml:space="preserve">.  </w:delText>
        </w:r>
      </w:del>
      <w:ins w:id="902" w:author="Allen Hoskins" w:date="2022-11-20T21:09:00Z">
        <w:r w:rsidR="00030C23">
          <w:t xml:space="preserve">. </w:t>
        </w:r>
      </w:ins>
      <w:r w:rsidR="00320AFC">
        <w:t xml:space="preserve">A combination portfolio </w:t>
      </w:r>
      <w:r w:rsidR="00715CDD">
        <w:t xml:space="preserve">(Combo) </w:t>
      </w:r>
      <w:r w:rsidR="004469F3">
        <w:t xml:space="preserve">was </w:t>
      </w:r>
      <w:del w:id="903" w:author="Allen Hoskins" w:date="2022-11-20T20:45:00Z">
        <w:r w:rsidR="004469F3" w:rsidDel="00FC6A42">
          <w:delText xml:space="preserve">also </w:delText>
        </w:r>
      </w:del>
      <w:r w:rsidR="009C77FC">
        <w:t xml:space="preserve">built </w:t>
      </w:r>
      <w:r w:rsidR="005705F8">
        <w:t>to assess the model</w:t>
      </w:r>
      <w:del w:id="904" w:author="Allen Hoskins" w:date="2022-11-20T20:44:00Z">
        <w:r w:rsidR="005705F8" w:rsidDel="00FC6A42">
          <w:delText>’</w:delText>
        </w:r>
      </w:del>
      <w:r w:rsidR="005705F8">
        <w:t>s</w:t>
      </w:r>
      <w:ins w:id="905" w:author="Allen Hoskins" w:date="2022-11-20T20:44:00Z">
        <w:r w:rsidR="00FC6A42">
          <w:t>’</w:t>
        </w:r>
      </w:ins>
      <w:r w:rsidR="005705F8">
        <w:t xml:space="preserve"> collective efficacy </w:t>
      </w:r>
      <w:r w:rsidR="002B13D1">
        <w:t>at the</w:t>
      </w:r>
      <w:r w:rsidR="00AE223D">
        <w:t xml:space="preserve"> approximate</w:t>
      </w:r>
      <w:r w:rsidR="002B13D1">
        <w:t xml:space="preserve"> </w:t>
      </w:r>
      <w:r w:rsidR="00604C30">
        <w:t>top 5%</w:t>
      </w:r>
      <w:r w:rsidR="00AE223D">
        <w:t xml:space="preserve"> level</w:t>
      </w:r>
      <w:del w:id="906" w:author="Allen Hoskins" w:date="2022-11-20T21:09:00Z">
        <w:r w:rsidR="00604C30" w:rsidDel="00030C23">
          <w:delText xml:space="preserve">.  </w:delText>
        </w:r>
      </w:del>
      <w:ins w:id="907" w:author="Allen Hoskins" w:date="2022-11-20T21:09:00Z">
        <w:r w:rsidR="00030C23">
          <w:t xml:space="preserve">. </w:t>
        </w:r>
      </w:ins>
      <w:r w:rsidR="00604C30">
        <w:t>This</w:t>
      </w:r>
      <w:r w:rsidR="009C77FC">
        <w:t xml:space="preserve"> consisted of </w:t>
      </w:r>
      <w:r w:rsidR="00352A17">
        <w:t xml:space="preserve">including </w:t>
      </w:r>
      <w:r w:rsidR="009C77FC">
        <w:t xml:space="preserve">the top 25 ranked stocks for </w:t>
      </w:r>
      <w:r w:rsidR="00AE223D">
        <w:t xml:space="preserve">the </w:t>
      </w:r>
      <w:r w:rsidR="00123AF7">
        <w:t>four value models and two growth models</w:t>
      </w:r>
      <w:ins w:id="908" w:author="Allen Hoskins" w:date="2022-11-20T20:44:00Z">
        <w:r w:rsidR="00FC6A42">
          <w:t>,</w:t>
        </w:r>
      </w:ins>
      <w:r w:rsidR="00123AF7">
        <w:t xml:space="preserve"> </w:t>
      </w:r>
      <w:r w:rsidR="008465F4">
        <w:t xml:space="preserve">with </w:t>
      </w:r>
      <w:r w:rsidR="00123AF7">
        <w:t xml:space="preserve">the </w:t>
      </w:r>
      <w:r w:rsidR="008465F4">
        <w:t>weights for each stock being</w:t>
      </w:r>
      <w:r w:rsidR="00E676BD">
        <w:t xml:space="preserve"> 0.5% and 1.0%, respectively, so that there is a 50/50 balance between value and growth models</w:t>
      </w:r>
      <w:del w:id="909" w:author="Allen Hoskins" w:date="2022-11-20T21:09:00Z">
        <w:r w:rsidR="00E676BD" w:rsidDel="00030C23">
          <w:delText>.</w:delText>
        </w:r>
        <w:r w:rsidR="007D4477" w:rsidDel="00030C23">
          <w:delText xml:space="preserve">  </w:delText>
        </w:r>
      </w:del>
      <w:ins w:id="910" w:author="Allen Hoskins" w:date="2022-11-20T21:09:00Z">
        <w:r w:rsidR="00030C23">
          <w:t xml:space="preserve">. </w:t>
        </w:r>
      </w:ins>
      <w:r w:rsidR="00ED57F4">
        <w:t>To assess the PMO model as an overlay tool</w:t>
      </w:r>
      <w:ins w:id="911" w:author="Allen Hoskins" w:date="2022-11-20T20:44:00Z">
        <w:r w:rsidR="00FC6A42">
          <w:t>,</w:t>
        </w:r>
      </w:ins>
      <w:r w:rsidR="00ED57F4">
        <w:t xml:space="preserve"> t</w:t>
      </w:r>
      <w:r w:rsidR="007D4477">
        <w:t xml:space="preserve">he researchers </w:t>
      </w:r>
      <w:r w:rsidR="00ED57F4">
        <w:t>then</w:t>
      </w:r>
      <w:r w:rsidR="007D4477">
        <w:t xml:space="preserve"> </w:t>
      </w:r>
      <w:r w:rsidR="00C8005C">
        <w:t>repeated the steps above except used the PMO model such that no stock was included</w:t>
      </w:r>
      <w:r w:rsidR="00383930">
        <w:t xml:space="preserve"> </w:t>
      </w:r>
      <w:r w:rsidR="00B104B3">
        <w:t xml:space="preserve">in the top 100 holdings </w:t>
      </w:r>
      <w:r w:rsidR="00383930">
        <w:t>unless it was predicted to outperform</w:t>
      </w:r>
      <w:del w:id="912" w:author="Allen Hoskins" w:date="2022-11-20T21:09:00Z">
        <w:r w:rsidR="007C4020" w:rsidDel="00030C23">
          <w:delText xml:space="preserve">.  </w:delText>
        </w:r>
      </w:del>
      <w:ins w:id="913" w:author="Allen Hoskins" w:date="2022-11-20T21:09:00Z">
        <w:r w:rsidR="00030C23">
          <w:t xml:space="preserve">. </w:t>
        </w:r>
      </w:ins>
      <w:r w:rsidR="007C4020">
        <w:t xml:space="preserve">The </w:t>
      </w:r>
      <w:r w:rsidR="00ED57F4">
        <w:t>opposite</w:t>
      </w:r>
      <w:r w:rsidR="007C4020">
        <w:t xml:space="preserve"> was applied on the bottom </w:t>
      </w:r>
      <w:r w:rsidR="00B104B3">
        <w:t>100 holdings</w:t>
      </w:r>
      <w:ins w:id="914" w:author="Allen Hoskins" w:date="2022-11-20T20:44:00Z">
        <w:r w:rsidR="00FC6A42">
          <w:t>,</w:t>
        </w:r>
      </w:ins>
      <w:r w:rsidR="007D4477">
        <w:t xml:space="preserve"> </w:t>
      </w:r>
      <w:r w:rsidR="00ED57F4">
        <w:t>as no stock was included unless it was predicted to underperform.</w:t>
      </w:r>
    </w:p>
    <w:p w14:paraId="39653386" w14:textId="74059403" w:rsidR="00EA39CC" w:rsidRDefault="00A136E6" w:rsidP="00251ABD">
      <w:r>
        <w:t xml:space="preserve">The initial </w:t>
      </w:r>
      <w:r w:rsidR="00BD2400">
        <w:t>model training and predictions</w:t>
      </w:r>
      <w:r w:rsidR="0007207A">
        <w:t xml:space="preserve"> for the </w:t>
      </w:r>
      <w:r>
        <w:t>portfolio construction</w:t>
      </w:r>
      <w:r w:rsidR="0007207A">
        <w:t xml:space="preserve"> process</w:t>
      </w:r>
      <w:r>
        <w:t xml:space="preserve"> for each of these</w:t>
      </w:r>
      <w:r w:rsidR="00866B18">
        <w:t xml:space="preserve"> portfolio</w:t>
      </w:r>
      <w:r>
        <w:t xml:space="preserve"> strategies ha</w:t>
      </w:r>
      <w:r w:rsidR="00BC4448">
        <w:t>d</w:t>
      </w:r>
      <w:r>
        <w:t xml:space="preserve"> a </w:t>
      </w:r>
      <w:r w:rsidR="00BC4448">
        <w:t>five</w:t>
      </w:r>
      <w:r>
        <w:t xml:space="preserve"> year lookback in the data</w:t>
      </w:r>
      <w:del w:id="915" w:author="Allen Hoskins" w:date="2022-11-20T21:09:00Z">
        <w:r w:rsidR="003A6D39" w:rsidDel="00030C23">
          <w:delText xml:space="preserve">.  </w:delText>
        </w:r>
      </w:del>
      <w:ins w:id="916" w:author="Allen Hoskins" w:date="2022-11-20T21:09:00Z">
        <w:r w:rsidR="00030C23">
          <w:t xml:space="preserve">. </w:t>
        </w:r>
      </w:ins>
      <w:r w:rsidR="003A6D39">
        <w:t>Due to the volatility seen in the market after the first fiscal</w:t>
      </w:r>
      <w:r w:rsidR="007E208C">
        <w:t xml:space="preserve"> quarter, the researchers </w:t>
      </w:r>
      <w:r w:rsidR="00866B18">
        <w:t>then</w:t>
      </w:r>
      <w:r w:rsidR="007E208C">
        <w:t xml:space="preserve"> change</w:t>
      </w:r>
      <w:r w:rsidR="0067725C">
        <w:t>d</w:t>
      </w:r>
      <w:r w:rsidR="007E208C">
        <w:t xml:space="preserve"> the lookback period to </w:t>
      </w:r>
      <w:r w:rsidR="00BC4448">
        <w:t>three</w:t>
      </w:r>
      <w:r w:rsidR="007E208C">
        <w:t xml:space="preserve"> years for the ensuing quarter</w:t>
      </w:r>
      <w:r w:rsidR="005B4081">
        <w:t>s</w:t>
      </w:r>
      <w:del w:id="917" w:author="Allen Hoskins" w:date="2022-11-20T21:09:00Z">
        <w:r w:rsidR="005B4081" w:rsidDel="00030C23">
          <w:delText>.</w:delText>
        </w:r>
        <w:r w:rsidR="0008085E" w:rsidDel="00030C23">
          <w:delText xml:space="preserve">  </w:delText>
        </w:r>
      </w:del>
      <w:ins w:id="918" w:author="Allen Hoskins" w:date="2022-11-20T21:09:00Z">
        <w:r w:rsidR="00030C23">
          <w:t xml:space="preserve">. </w:t>
        </w:r>
      </w:ins>
      <w:r w:rsidR="0008085E">
        <w:t xml:space="preserve">This is premised on the hypothesis that </w:t>
      </w:r>
      <w:r w:rsidR="00C35E19">
        <w:t xml:space="preserve">during heightened volatility </w:t>
      </w:r>
      <w:r w:rsidR="00C73119">
        <w:t>and market conditions</w:t>
      </w:r>
      <w:r w:rsidR="00C35E19">
        <w:t xml:space="preserve"> that are perceived to </w:t>
      </w:r>
      <w:del w:id="919" w:author="Allen Hoskins" w:date="2022-11-20T20:45:00Z">
        <w:r w:rsidR="00C35E19" w:rsidDel="00FC6A42">
          <w:delText>be involving</w:delText>
        </w:r>
      </w:del>
      <w:ins w:id="920" w:author="Allen Hoskins" w:date="2022-11-20T20:45:00Z">
        <w:r w:rsidR="00FC6A42">
          <w:t>involve</w:t>
        </w:r>
      </w:ins>
      <w:r w:rsidR="00C35E19">
        <w:t xml:space="preserve"> </w:t>
      </w:r>
      <w:r w:rsidR="00C3790D">
        <w:t>greater change</w:t>
      </w:r>
      <w:r w:rsidR="009C6F86">
        <w:t>,</w:t>
      </w:r>
      <w:r w:rsidR="00C3790D">
        <w:t xml:space="preserve"> by lessening the data lookback period</w:t>
      </w:r>
      <w:ins w:id="921" w:author="Allen Hoskins" w:date="2022-11-20T20:46:00Z">
        <w:r w:rsidR="00FC6A42">
          <w:t>,</w:t>
        </w:r>
      </w:ins>
      <w:r w:rsidR="00C3790D">
        <w:t xml:space="preserve"> the underlying models </w:t>
      </w:r>
      <w:r w:rsidR="00866B18">
        <w:t xml:space="preserve">are </w:t>
      </w:r>
      <w:r w:rsidR="00C3790D">
        <w:t>better able to adapt to such conditions</w:t>
      </w:r>
      <w:ins w:id="922" w:author="Allen Hoskins" w:date="2022-11-20T20:46:00Z">
        <w:r w:rsidR="00FC6A42">
          <w:t>,</w:t>
        </w:r>
      </w:ins>
      <w:r w:rsidR="00C3790D">
        <w:t xml:space="preserve"> given the most recent data </w:t>
      </w:r>
      <w:r w:rsidR="00340C2B">
        <w:t>has</w:t>
      </w:r>
      <w:r w:rsidR="00C3790D">
        <w:t xml:space="preserve"> a greater overall weight and thus impact in the </w:t>
      </w:r>
      <w:r w:rsidR="00A1633C">
        <w:t>model’s predicted outputs.</w:t>
      </w:r>
    </w:p>
    <w:p w14:paraId="1D85B3FF" w14:textId="0E50B441" w:rsidR="0002532B" w:rsidRPr="009A3755" w:rsidRDefault="00A136E6" w:rsidP="0002532B">
      <w:pPr>
        <w:pStyle w:val="heading20"/>
      </w:pPr>
      <w:r>
        <w:t>4.</w:t>
      </w:r>
      <w:r w:rsidR="00B55884">
        <w:t>7</w:t>
      </w:r>
      <w:r w:rsidRPr="009A3755">
        <w:t xml:space="preserve">   </w:t>
      </w:r>
      <w:r>
        <w:t>Scenario Analysis</w:t>
      </w:r>
      <w:r w:rsidR="00940B3E">
        <w:t xml:space="preserve"> Results</w:t>
      </w:r>
    </w:p>
    <w:p w14:paraId="6222A1D8" w14:textId="331F8122" w:rsidR="008A7D25" w:rsidRDefault="00A136E6" w:rsidP="00D554F0">
      <w:r w:rsidRPr="00AF2EFE">
        <w:rPr>
          <w:u w:val="single"/>
        </w:rPr>
        <w:t>Q1 2020</w:t>
      </w:r>
      <w:r w:rsidR="00360540">
        <w:t>:</w:t>
      </w:r>
      <w:r w:rsidR="00A629B9">
        <w:t xml:space="preserve">  </w:t>
      </w:r>
      <w:r w:rsidR="000C2BFE">
        <w:t xml:space="preserve">As mentioned above, the initial models were trained based on a </w:t>
      </w:r>
      <w:r w:rsidR="000A3E90">
        <w:t>five</w:t>
      </w:r>
      <w:r w:rsidR="000C2BFE">
        <w:t xml:space="preserve"> year lookback </w:t>
      </w:r>
      <w:del w:id="923" w:author="Allen Hoskins" w:date="2022-11-20T20:46:00Z">
        <w:r w:rsidR="000C2BFE" w:rsidDel="00BB309B">
          <w:delText xml:space="preserve">which </w:delText>
        </w:r>
      </w:del>
      <w:ins w:id="924" w:author="Allen Hoskins" w:date="2022-11-20T20:46:00Z">
        <w:r w:rsidR="00BB309B">
          <w:t>that</w:t>
        </w:r>
        <w:r w:rsidR="00BB309B">
          <w:t xml:space="preserve"> </w:t>
        </w:r>
      </w:ins>
      <w:r w:rsidR="001934E8">
        <w:t xml:space="preserve">spanned from </w:t>
      </w:r>
      <w:r w:rsidR="00190348">
        <w:t>12</w:t>
      </w:r>
      <w:ins w:id="925" w:author="Allen Hoskins" w:date="2022-11-20T20:46:00Z">
        <w:r w:rsidR="00BB309B">
          <w:t>/</w:t>
        </w:r>
      </w:ins>
      <w:del w:id="926" w:author="Allen Hoskins" w:date="2022-11-20T20:46:00Z">
        <w:r w:rsidR="00190348" w:rsidDel="00BB309B">
          <w:delText>/</w:delText>
        </w:r>
      </w:del>
      <w:r w:rsidR="00190348">
        <w:t>2</w:t>
      </w:r>
      <w:r w:rsidR="00076580">
        <w:t>6</w:t>
      </w:r>
      <w:ins w:id="927" w:author="Allen Hoskins" w:date="2022-11-20T20:46:00Z">
        <w:r w:rsidR="00BB309B">
          <w:t>/</w:t>
        </w:r>
      </w:ins>
      <w:del w:id="928" w:author="Allen Hoskins" w:date="2022-11-20T20:46:00Z">
        <w:r w:rsidR="00190348" w:rsidDel="00BB309B">
          <w:delText>/</w:delText>
        </w:r>
      </w:del>
      <w:r w:rsidR="00190348">
        <w:t xml:space="preserve">2014 to </w:t>
      </w:r>
      <w:r w:rsidR="009F6A36">
        <w:t>9/27</w:t>
      </w:r>
      <w:r w:rsidR="00190348">
        <w:t>/201</w:t>
      </w:r>
      <w:r w:rsidR="00076580">
        <w:t>9</w:t>
      </w:r>
      <w:del w:id="929" w:author="Allen Hoskins" w:date="2022-11-20T21:09:00Z">
        <w:r w:rsidR="00190348" w:rsidDel="00030C23">
          <w:delText>.</w:delText>
        </w:r>
        <w:r w:rsidR="009F6A36" w:rsidDel="00030C23">
          <w:delText xml:space="preserve">  </w:delText>
        </w:r>
      </w:del>
      <w:ins w:id="930" w:author="Allen Hoskins" w:date="2022-11-20T21:09:00Z">
        <w:r w:rsidR="00030C23">
          <w:t xml:space="preserve">. </w:t>
        </w:r>
      </w:ins>
      <w:r w:rsidR="009F6A36">
        <w:t xml:space="preserve">Given the researchers </w:t>
      </w:r>
      <w:r w:rsidR="000B7A9B">
        <w:t>predict</w:t>
      </w:r>
      <w:r w:rsidR="00BB7A00">
        <w:t>ed</w:t>
      </w:r>
      <w:r w:rsidR="000B7A9B">
        <w:t xml:space="preserve"> </w:t>
      </w:r>
      <w:r w:rsidR="000B7A9B">
        <w:lastRenderedPageBreak/>
        <w:t>three months into the future, the training data was stopped three months prior to the test date</w:t>
      </w:r>
      <w:del w:id="931" w:author="Allen Hoskins" w:date="2022-11-20T21:09:00Z">
        <w:r w:rsidR="0064497F" w:rsidDel="00030C23">
          <w:delText>.</w:delText>
        </w:r>
        <w:r w:rsidR="00190348" w:rsidDel="00030C23">
          <w:delText xml:space="preserve">  </w:delText>
        </w:r>
      </w:del>
      <w:ins w:id="932" w:author="Allen Hoskins" w:date="2022-11-20T21:09:00Z">
        <w:r w:rsidR="00030C23">
          <w:t xml:space="preserve">. </w:t>
        </w:r>
      </w:ins>
      <w:r w:rsidR="00486026">
        <w:t>Table</w:t>
      </w:r>
      <w:r w:rsidR="002D46BC">
        <w:t xml:space="preserve"> </w:t>
      </w:r>
      <w:r w:rsidR="00BA588A">
        <w:t>4</w:t>
      </w:r>
      <w:r w:rsidR="002D46BC">
        <w:t xml:space="preserve"> below details </w:t>
      </w:r>
      <w:r w:rsidR="00BC244B">
        <w:t>the hit rates for each of the model portfolios</w:t>
      </w:r>
      <w:r w:rsidR="005A1A93">
        <w:t xml:space="preserve"> at this point in time</w:t>
      </w:r>
      <w:del w:id="933" w:author="Allen Hoskins" w:date="2022-11-20T21:09:00Z">
        <w:r w:rsidR="00BC244B" w:rsidDel="00030C23">
          <w:delText xml:space="preserve">.  </w:delText>
        </w:r>
      </w:del>
      <w:ins w:id="934" w:author="Allen Hoskins" w:date="2022-11-20T21:09:00Z">
        <w:r w:rsidR="00030C23">
          <w:t xml:space="preserve">. </w:t>
        </w:r>
      </w:ins>
      <w:r w:rsidR="00BC244B">
        <w:t>The left side of the table represents the standalone models</w:t>
      </w:r>
      <w:ins w:id="935" w:author="Allen Hoskins" w:date="2022-11-20T20:46:00Z">
        <w:r w:rsidR="00BB309B">
          <w:t>,</w:t>
        </w:r>
      </w:ins>
      <w:r w:rsidR="00BC244B">
        <w:t xml:space="preserve"> </w:t>
      </w:r>
      <w:r w:rsidR="008F1B48">
        <w:t xml:space="preserve">while the right side </w:t>
      </w:r>
      <w:r w:rsidR="001532F8">
        <w:t>includes</w:t>
      </w:r>
      <w:r w:rsidR="008F1B48">
        <w:t xml:space="preserve"> </w:t>
      </w:r>
      <w:r w:rsidR="000E643B">
        <w:t xml:space="preserve">the models </w:t>
      </w:r>
      <w:r w:rsidR="008F1B48">
        <w:t>with the PMO overlay</w:t>
      </w:r>
      <w:del w:id="936" w:author="Allen Hoskins" w:date="2022-11-20T21:09:00Z">
        <w:r w:rsidR="008F1B48" w:rsidDel="00030C23">
          <w:delText xml:space="preserve">.  </w:delText>
        </w:r>
      </w:del>
      <w:ins w:id="937" w:author="Allen Hoskins" w:date="2022-11-20T21:09:00Z">
        <w:r w:rsidR="00030C23">
          <w:t xml:space="preserve">. </w:t>
        </w:r>
      </w:ins>
      <w:r w:rsidR="008A7D25">
        <w:t>The</w:t>
      </w:r>
      <w:r w:rsidR="00480CFC">
        <w:t xml:space="preserve"> </w:t>
      </w:r>
      <w:r w:rsidR="000E643B">
        <w:t>h</w:t>
      </w:r>
      <w:r w:rsidR="00480CFC">
        <w:t xml:space="preserve">it </w:t>
      </w:r>
      <w:r w:rsidR="00373632">
        <w:t>r</w:t>
      </w:r>
      <w:r w:rsidR="00480CFC">
        <w:t>ate equates to the number of holdings in a given strategy model</w:t>
      </w:r>
      <w:r w:rsidR="001143F3">
        <w:t xml:space="preserve"> that produced alpha, which means outperformed the universe median</w:t>
      </w:r>
      <w:r w:rsidR="006F2F5D">
        <w:t xml:space="preserve"> during this time period. </w:t>
      </w:r>
      <w:del w:id="938" w:author="Allen Hoskins" w:date="2022-11-20T20:47:00Z">
        <w:r w:rsidR="006F2F5D" w:rsidDel="00BB309B">
          <w:delText xml:space="preserve"> </w:delText>
        </w:r>
        <w:r w:rsidR="00B51DFF" w:rsidDel="00BB309B">
          <w:delText xml:space="preserve">Note, </w:delText>
        </w:r>
      </w:del>
      <w:ins w:id="939" w:author="Allen Hoskins" w:date="2022-11-20T20:47:00Z">
        <w:r w:rsidR="00BB309B">
          <w:t>F</w:t>
        </w:r>
      </w:ins>
      <w:del w:id="940" w:author="Allen Hoskins" w:date="2022-11-20T20:47:00Z">
        <w:r w:rsidR="00B51DFF" w:rsidDel="00BB309B">
          <w:delText>f</w:delText>
        </w:r>
      </w:del>
      <w:r w:rsidR="008A7D25">
        <w:t xml:space="preserve">or the bottom 100 </w:t>
      </w:r>
      <w:r w:rsidR="00B51DFF">
        <w:t>predictions</w:t>
      </w:r>
      <w:ins w:id="941" w:author="Allen Hoskins" w:date="2022-11-20T20:47:00Z">
        <w:r w:rsidR="00BB309B">
          <w:t>,</w:t>
        </w:r>
      </w:ins>
      <w:r w:rsidR="008A7D25">
        <w:t xml:space="preserve"> the hit rate </w:t>
      </w:r>
      <w:r w:rsidR="007968B1">
        <w:t>was calculated in reverse</w:t>
      </w:r>
      <w:ins w:id="942" w:author="Allen Hoskins" w:date="2022-11-20T20:47:00Z">
        <w:r w:rsidR="00BB309B">
          <w:t>,</w:t>
        </w:r>
      </w:ins>
      <w:r w:rsidR="007968B1">
        <w:t xml:space="preserve"> with a </w:t>
      </w:r>
      <w:r w:rsidR="00B51DFF">
        <w:t>positive</w:t>
      </w:r>
      <w:r w:rsidR="007968B1">
        <w:t xml:space="preserve"> hit implying the model’s ability to </w:t>
      </w:r>
      <w:r w:rsidR="005A1A93">
        <w:t xml:space="preserve">correctly </w:t>
      </w:r>
      <w:r w:rsidR="007968B1">
        <w:t>predict underperformance</w:t>
      </w:r>
      <w:r w:rsidR="00BB7A00">
        <w:t>.</w:t>
      </w:r>
    </w:p>
    <w:p w14:paraId="47CCE1AA" w14:textId="3B98E959" w:rsidR="00261986" w:rsidRDefault="00165DC5" w:rsidP="00D554F0">
      <w:r>
        <w:t>The overall hit rates were favorable</w:t>
      </w:r>
      <w:ins w:id="943" w:author="Allen Hoskins" w:date="2022-11-20T20:47:00Z">
        <w:r w:rsidR="00BB309B">
          <w:t>,</w:t>
        </w:r>
      </w:ins>
      <w:r>
        <w:t xml:space="preserve"> as</w:t>
      </w:r>
      <w:r w:rsidR="00DA1EDC">
        <w:t xml:space="preserve"> </w:t>
      </w:r>
      <w:r w:rsidR="00BF60C9">
        <w:t xml:space="preserve">all models </w:t>
      </w:r>
      <w:r w:rsidR="0057016B">
        <w:t xml:space="preserve">except </w:t>
      </w:r>
      <w:del w:id="944" w:author="Allen Hoskins" w:date="2022-11-20T20:47:00Z">
        <w:r w:rsidR="0057016B" w:rsidDel="00BB309B">
          <w:delText xml:space="preserve">for </w:delText>
        </w:r>
      </w:del>
      <w:r w:rsidR="0057016B">
        <w:t xml:space="preserve">one </w:t>
      </w:r>
      <w:r w:rsidR="00BF60C9">
        <w:t>had hit rates in excess of 50%, which is considered a minimum benchmark</w:t>
      </w:r>
      <w:r w:rsidR="00E80B25">
        <w:t>, with several approaching the 70% level</w:t>
      </w:r>
      <w:del w:id="945" w:author="Allen Hoskins" w:date="2022-11-20T21:09:00Z">
        <w:r w:rsidR="00BF60C9" w:rsidDel="00030C23">
          <w:delText xml:space="preserve">.  </w:delText>
        </w:r>
      </w:del>
      <w:ins w:id="946" w:author="Allen Hoskins" w:date="2022-11-20T21:09:00Z">
        <w:r w:rsidR="00030C23">
          <w:t xml:space="preserve">. </w:t>
        </w:r>
      </w:ins>
      <w:r w:rsidR="0057016B">
        <w:t>The</w:t>
      </w:r>
      <w:r w:rsidR="005A3F62">
        <w:t xml:space="preserve"> PMO overlay tool did not prove to be additive to performance</w:t>
      </w:r>
      <w:r w:rsidR="00476671">
        <w:t xml:space="preserve"> based on this assessment.</w:t>
      </w:r>
    </w:p>
    <w:p w14:paraId="13B01DA8" w14:textId="50944866" w:rsidR="00D96184" w:rsidRPr="009B1D59" w:rsidRDefault="00A136E6" w:rsidP="00D96184">
      <w:pPr>
        <w:pStyle w:val="tabletitle"/>
        <w:spacing w:after="240"/>
        <w:rPr>
          <w:lang w:val="en-GB"/>
        </w:rPr>
      </w:pPr>
      <w:r w:rsidRPr="009B1D59">
        <w:rPr>
          <w:b/>
          <w:lang w:val="en-GB"/>
        </w:rPr>
        <w:t xml:space="preserve">Table </w:t>
      </w:r>
      <w:r>
        <w:rPr>
          <w:b/>
          <w:lang w:val="en-GB"/>
        </w:rPr>
        <w:t>4</w:t>
      </w:r>
      <w:del w:id="947"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948" w:author="Allen Hoskins" w:date="2022-11-20T21:09:00Z">
        <w:r w:rsidR="00030C23">
          <w:rPr>
            <w:b/>
            <w:lang w:val="en-GB"/>
          </w:rPr>
          <w:t xml:space="preserve">. </w:t>
        </w:r>
      </w:ins>
      <w:r w:rsidR="00A20915">
        <w:rPr>
          <w:lang w:val="en-GB"/>
        </w:rPr>
        <w:t xml:space="preserve">Q1 2020 </w:t>
      </w:r>
      <w:r w:rsidR="00BA588A">
        <w:rPr>
          <w:lang w:val="en-GB"/>
        </w:rPr>
        <w:t>m</w:t>
      </w:r>
      <w:r w:rsidR="00A20915">
        <w:rPr>
          <w:lang w:val="en-GB"/>
        </w:rPr>
        <w:t xml:space="preserve">odel </w:t>
      </w:r>
      <w:r w:rsidR="00BA588A">
        <w:rPr>
          <w:lang w:val="en-GB"/>
        </w:rPr>
        <w:t>p</w:t>
      </w:r>
      <w:r w:rsidR="00A20915">
        <w:rPr>
          <w:lang w:val="en-GB"/>
        </w:rPr>
        <w:t xml:space="preserve">ortfolio </w:t>
      </w:r>
      <w:r w:rsidR="00BA588A">
        <w:rPr>
          <w:lang w:val="en-GB"/>
        </w:rPr>
        <w:t>h</w:t>
      </w:r>
      <w:r w:rsidR="00A20915">
        <w:rPr>
          <w:lang w:val="en-GB"/>
        </w:rPr>
        <w:t xml:space="preserve">it </w:t>
      </w:r>
      <w:r w:rsidR="00BA588A">
        <w:rPr>
          <w:lang w:val="en-GB"/>
        </w:rPr>
        <w:t>r</w:t>
      </w:r>
      <w:r w:rsidR="00A20915">
        <w:rPr>
          <w:lang w:val="en-GB"/>
        </w:rPr>
        <w:t>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7426A5" w14:paraId="756BB07F" w14:textId="1C019031" w:rsidTr="007426A5">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23BFF745" w14:textId="6C103FF6" w:rsidR="007426A5" w:rsidRPr="00371779" w:rsidRDefault="007426A5" w:rsidP="00A63B4D">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4B168394" w14:textId="2E445567" w:rsidR="007426A5" w:rsidRDefault="007426A5" w:rsidP="00B35F7C">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167DDBF3" w14:textId="6F5D056D" w:rsidR="007426A5" w:rsidRDefault="007426A5" w:rsidP="00B35F7C">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7090A83F" w14:textId="77777777" w:rsidR="007426A5" w:rsidRDefault="007426A5" w:rsidP="00B35F7C">
            <w:pPr>
              <w:ind w:firstLine="0"/>
              <w:jc w:val="center"/>
              <w:rPr>
                <w:sz w:val="18"/>
                <w:szCs w:val="18"/>
              </w:rPr>
            </w:pPr>
            <w:r>
              <w:rPr>
                <w:sz w:val="18"/>
                <w:szCs w:val="18"/>
              </w:rPr>
              <w:t>Top 100</w:t>
            </w:r>
          </w:p>
          <w:p w14:paraId="726E7714" w14:textId="733BD62C" w:rsidR="007426A5" w:rsidRDefault="007426A5" w:rsidP="00B35F7C">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477BD359" w14:textId="465C1147" w:rsidR="007426A5" w:rsidRDefault="007426A5" w:rsidP="00B35F7C">
            <w:pPr>
              <w:ind w:firstLine="0"/>
              <w:jc w:val="center"/>
              <w:rPr>
                <w:sz w:val="18"/>
                <w:szCs w:val="18"/>
              </w:rPr>
            </w:pPr>
            <w:r>
              <w:rPr>
                <w:sz w:val="18"/>
                <w:szCs w:val="18"/>
              </w:rPr>
              <w:t>Bottom</w:t>
            </w:r>
            <w:r w:rsidR="002C440A">
              <w:rPr>
                <w:sz w:val="18"/>
                <w:szCs w:val="18"/>
              </w:rPr>
              <w:t xml:space="preserve"> 100</w:t>
            </w:r>
          </w:p>
          <w:p w14:paraId="030560C0" w14:textId="7467D43F" w:rsidR="007426A5" w:rsidRDefault="007426A5" w:rsidP="00B35F7C">
            <w:pPr>
              <w:ind w:firstLine="0"/>
              <w:jc w:val="center"/>
              <w:rPr>
                <w:sz w:val="18"/>
                <w:szCs w:val="18"/>
              </w:rPr>
            </w:pPr>
            <w:r>
              <w:rPr>
                <w:sz w:val="18"/>
                <w:szCs w:val="18"/>
              </w:rPr>
              <w:t>w/ PMO</w:t>
            </w:r>
          </w:p>
        </w:tc>
      </w:tr>
      <w:tr w:rsidR="007426A5" w14:paraId="54390D82" w14:textId="14DF71CA" w:rsidTr="007426A5">
        <w:trPr>
          <w:trHeight w:val="250"/>
          <w:jc w:val="center"/>
        </w:trPr>
        <w:tc>
          <w:tcPr>
            <w:tcW w:w="1456" w:type="dxa"/>
            <w:tcBorders>
              <w:left w:val="single" w:sz="4" w:space="0" w:color="auto"/>
              <w:right w:val="single" w:sz="4" w:space="0" w:color="auto"/>
            </w:tcBorders>
          </w:tcPr>
          <w:p w14:paraId="3F5EF352" w14:textId="27AA4D24" w:rsidR="007426A5" w:rsidRPr="00371779" w:rsidRDefault="007426A5" w:rsidP="00A63B4D">
            <w:pPr>
              <w:ind w:firstLine="0"/>
              <w:rPr>
                <w:sz w:val="18"/>
                <w:szCs w:val="18"/>
              </w:rPr>
            </w:pPr>
            <w:r>
              <w:rPr>
                <w:sz w:val="18"/>
                <w:szCs w:val="18"/>
              </w:rPr>
              <w:t>FPE</w:t>
            </w:r>
          </w:p>
        </w:tc>
        <w:tc>
          <w:tcPr>
            <w:tcW w:w="831" w:type="dxa"/>
            <w:tcBorders>
              <w:left w:val="single" w:sz="4" w:space="0" w:color="auto"/>
            </w:tcBorders>
          </w:tcPr>
          <w:p w14:paraId="4867E0AB" w14:textId="6D53A45C" w:rsidR="007426A5" w:rsidRDefault="007426A5" w:rsidP="00B35F7C">
            <w:pPr>
              <w:ind w:firstLine="0"/>
              <w:jc w:val="center"/>
              <w:rPr>
                <w:sz w:val="18"/>
                <w:szCs w:val="18"/>
              </w:rPr>
            </w:pPr>
            <w:r>
              <w:rPr>
                <w:sz w:val="18"/>
                <w:szCs w:val="18"/>
              </w:rPr>
              <w:t>56%</w:t>
            </w:r>
          </w:p>
        </w:tc>
        <w:tc>
          <w:tcPr>
            <w:tcW w:w="1080" w:type="dxa"/>
          </w:tcPr>
          <w:p w14:paraId="38A95BF1" w14:textId="5A97AA65" w:rsidR="007426A5" w:rsidRDefault="007426A5" w:rsidP="00B35F7C">
            <w:pPr>
              <w:ind w:firstLine="0"/>
              <w:jc w:val="center"/>
              <w:rPr>
                <w:sz w:val="18"/>
                <w:szCs w:val="18"/>
              </w:rPr>
            </w:pPr>
            <w:r>
              <w:rPr>
                <w:sz w:val="18"/>
                <w:szCs w:val="18"/>
              </w:rPr>
              <w:t>51%</w:t>
            </w:r>
          </w:p>
        </w:tc>
        <w:tc>
          <w:tcPr>
            <w:tcW w:w="990" w:type="dxa"/>
            <w:tcBorders>
              <w:left w:val="single" w:sz="4" w:space="0" w:color="auto"/>
            </w:tcBorders>
          </w:tcPr>
          <w:p w14:paraId="2C7B2539" w14:textId="09F32DBF" w:rsidR="007426A5" w:rsidRDefault="002C5498" w:rsidP="00B35F7C">
            <w:pPr>
              <w:ind w:firstLine="0"/>
              <w:jc w:val="center"/>
              <w:rPr>
                <w:sz w:val="18"/>
                <w:szCs w:val="18"/>
              </w:rPr>
            </w:pPr>
            <w:r>
              <w:rPr>
                <w:sz w:val="18"/>
                <w:szCs w:val="18"/>
              </w:rPr>
              <w:t>55</w:t>
            </w:r>
            <w:r w:rsidR="007426A5">
              <w:rPr>
                <w:sz w:val="18"/>
                <w:szCs w:val="18"/>
              </w:rPr>
              <w:t>%</w:t>
            </w:r>
          </w:p>
        </w:tc>
        <w:tc>
          <w:tcPr>
            <w:tcW w:w="1080" w:type="dxa"/>
            <w:tcBorders>
              <w:right w:val="single" w:sz="4" w:space="0" w:color="auto"/>
            </w:tcBorders>
          </w:tcPr>
          <w:p w14:paraId="5B1D1046" w14:textId="71B70072" w:rsidR="007426A5" w:rsidRDefault="00165DC5" w:rsidP="00B35F7C">
            <w:pPr>
              <w:ind w:firstLine="0"/>
              <w:jc w:val="center"/>
              <w:rPr>
                <w:sz w:val="18"/>
                <w:szCs w:val="18"/>
              </w:rPr>
            </w:pPr>
            <w:r>
              <w:rPr>
                <w:sz w:val="18"/>
                <w:szCs w:val="18"/>
              </w:rPr>
              <w:t>52</w:t>
            </w:r>
            <w:r w:rsidR="007426A5">
              <w:rPr>
                <w:sz w:val="18"/>
                <w:szCs w:val="18"/>
              </w:rPr>
              <w:t>%</w:t>
            </w:r>
          </w:p>
        </w:tc>
      </w:tr>
      <w:tr w:rsidR="007426A5" w14:paraId="075E70E1" w14:textId="3915C515" w:rsidTr="007426A5">
        <w:trPr>
          <w:trHeight w:val="250"/>
          <w:jc w:val="center"/>
        </w:trPr>
        <w:tc>
          <w:tcPr>
            <w:tcW w:w="1456" w:type="dxa"/>
            <w:tcBorders>
              <w:left w:val="single" w:sz="4" w:space="0" w:color="auto"/>
              <w:right w:val="single" w:sz="4" w:space="0" w:color="auto"/>
            </w:tcBorders>
          </w:tcPr>
          <w:p w14:paraId="680C8AB1" w14:textId="7E2B20E3" w:rsidR="007426A5" w:rsidRDefault="007426A5" w:rsidP="00A63B4D">
            <w:pPr>
              <w:ind w:firstLine="0"/>
              <w:rPr>
                <w:sz w:val="18"/>
                <w:szCs w:val="18"/>
              </w:rPr>
            </w:pPr>
            <w:r>
              <w:rPr>
                <w:sz w:val="18"/>
                <w:szCs w:val="18"/>
              </w:rPr>
              <w:t>EVS</w:t>
            </w:r>
          </w:p>
        </w:tc>
        <w:tc>
          <w:tcPr>
            <w:tcW w:w="831" w:type="dxa"/>
            <w:tcBorders>
              <w:left w:val="single" w:sz="4" w:space="0" w:color="auto"/>
            </w:tcBorders>
          </w:tcPr>
          <w:p w14:paraId="44318510" w14:textId="610DEDF1" w:rsidR="007426A5" w:rsidRDefault="007426A5" w:rsidP="00B35F7C">
            <w:pPr>
              <w:ind w:firstLine="0"/>
              <w:jc w:val="center"/>
              <w:rPr>
                <w:sz w:val="18"/>
                <w:szCs w:val="18"/>
              </w:rPr>
            </w:pPr>
            <w:r>
              <w:rPr>
                <w:sz w:val="18"/>
                <w:szCs w:val="18"/>
              </w:rPr>
              <w:t>67%</w:t>
            </w:r>
          </w:p>
        </w:tc>
        <w:tc>
          <w:tcPr>
            <w:tcW w:w="1080" w:type="dxa"/>
          </w:tcPr>
          <w:p w14:paraId="3ACA8BB5" w14:textId="0F7D48B7" w:rsidR="007426A5" w:rsidRDefault="007426A5" w:rsidP="00B35F7C">
            <w:pPr>
              <w:ind w:firstLine="0"/>
              <w:jc w:val="center"/>
              <w:rPr>
                <w:sz w:val="18"/>
                <w:szCs w:val="18"/>
              </w:rPr>
            </w:pPr>
            <w:r>
              <w:rPr>
                <w:sz w:val="18"/>
                <w:szCs w:val="18"/>
              </w:rPr>
              <w:t>48%</w:t>
            </w:r>
          </w:p>
        </w:tc>
        <w:tc>
          <w:tcPr>
            <w:tcW w:w="990" w:type="dxa"/>
            <w:tcBorders>
              <w:left w:val="single" w:sz="4" w:space="0" w:color="auto"/>
            </w:tcBorders>
          </w:tcPr>
          <w:p w14:paraId="6A76770E" w14:textId="0650514A" w:rsidR="007426A5" w:rsidRDefault="002C5498" w:rsidP="00B35F7C">
            <w:pPr>
              <w:ind w:firstLine="0"/>
              <w:jc w:val="center"/>
              <w:rPr>
                <w:sz w:val="18"/>
                <w:szCs w:val="18"/>
              </w:rPr>
            </w:pPr>
            <w:r>
              <w:rPr>
                <w:sz w:val="18"/>
                <w:szCs w:val="18"/>
              </w:rPr>
              <w:t>66</w:t>
            </w:r>
            <w:r w:rsidR="007426A5">
              <w:rPr>
                <w:sz w:val="18"/>
                <w:szCs w:val="18"/>
              </w:rPr>
              <w:t>%</w:t>
            </w:r>
          </w:p>
        </w:tc>
        <w:tc>
          <w:tcPr>
            <w:tcW w:w="1080" w:type="dxa"/>
            <w:tcBorders>
              <w:right w:val="single" w:sz="4" w:space="0" w:color="auto"/>
            </w:tcBorders>
          </w:tcPr>
          <w:p w14:paraId="13368B9A" w14:textId="506BF9BC" w:rsidR="007426A5" w:rsidRDefault="00165DC5" w:rsidP="00B35F7C">
            <w:pPr>
              <w:ind w:firstLine="0"/>
              <w:jc w:val="center"/>
              <w:rPr>
                <w:sz w:val="18"/>
                <w:szCs w:val="18"/>
              </w:rPr>
            </w:pPr>
            <w:r>
              <w:rPr>
                <w:sz w:val="18"/>
                <w:szCs w:val="18"/>
              </w:rPr>
              <w:t>54</w:t>
            </w:r>
            <w:r w:rsidR="007426A5">
              <w:rPr>
                <w:sz w:val="18"/>
                <w:szCs w:val="18"/>
              </w:rPr>
              <w:t>%</w:t>
            </w:r>
          </w:p>
        </w:tc>
      </w:tr>
      <w:tr w:rsidR="007426A5" w14:paraId="36063ED1" w14:textId="33A370C4" w:rsidTr="007426A5">
        <w:trPr>
          <w:trHeight w:val="275"/>
          <w:jc w:val="center"/>
        </w:trPr>
        <w:tc>
          <w:tcPr>
            <w:tcW w:w="1456" w:type="dxa"/>
            <w:tcBorders>
              <w:left w:val="single" w:sz="4" w:space="0" w:color="auto"/>
              <w:right w:val="single" w:sz="4" w:space="0" w:color="auto"/>
            </w:tcBorders>
          </w:tcPr>
          <w:p w14:paraId="2BC80FB7" w14:textId="4EF2FC59" w:rsidR="007426A5" w:rsidRPr="00371779" w:rsidRDefault="007426A5" w:rsidP="00A63B4D">
            <w:pPr>
              <w:ind w:firstLine="0"/>
              <w:rPr>
                <w:sz w:val="18"/>
                <w:szCs w:val="18"/>
              </w:rPr>
            </w:pPr>
            <w:r>
              <w:rPr>
                <w:sz w:val="18"/>
                <w:szCs w:val="18"/>
              </w:rPr>
              <w:t>DY</w:t>
            </w:r>
          </w:p>
        </w:tc>
        <w:tc>
          <w:tcPr>
            <w:tcW w:w="831" w:type="dxa"/>
            <w:tcBorders>
              <w:left w:val="single" w:sz="4" w:space="0" w:color="auto"/>
            </w:tcBorders>
          </w:tcPr>
          <w:p w14:paraId="3CBD9374" w14:textId="1129AA7A" w:rsidR="007426A5" w:rsidRDefault="007426A5" w:rsidP="00B35F7C">
            <w:pPr>
              <w:ind w:firstLine="0"/>
              <w:jc w:val="center"/>
              <w:rPr>
                <w:sz w:val="18"/>
                <w:szCs w:val="18"/>
              </w:rPr>
            </w:pPr>
            <w:r>
              <w:rPr>
                <w:sz w:val="18"/>
                <w:szCs w:val="18"/>
              </w:rPr>
              <w:t>57%</w:t>
            </w:r>
          </w:p>
        </w:tc>
        <w:tc>
          <w:tcPr>
            <w:tcW w:w="1080" w:type="dxa"/>
          </w:tcPr>
          <w:p w14:paraId="350FB101" w14:textId="02FEA2F8" w:rsidR="007426A5" w:rsidRDefault="007426A5" w:rsidP="00B35F7C">
            <w:pPr>
              <w:ind w:firstLine="0"/>
              <w:jc w:val="center"/>
              <w:rPr>
                <w:sz w:val="18"/>
                <w:szCs w:val="18"/>
              </w:rPr>
            </w:pPr>
            <w:r>
              <w:rPr>
                <w:sz w:val="18"/>
                <w:szCs w:val="18"/>
              </w:rPr>
              <w:t>65%</w:t>
            </w:r>
          </w:p>
        </w:tc>
        <w:tc>
          <w:tcPr>
            <w:tcW w:w="990" w:type="dxa"/>
            <w:tcBorders>
              <w:left w:val="single" w:sz="4" w:space="0" w:color="auto"/>
            </w:tcBorders>
          </w:tcPr>
          <w:p w14:paraId="29F9C545" w14:textId="2A249B45" w:rsidR="007426A5" w:rsidRDefault="002C5498" w:rsidP="00B35F7C">
            <w:pPr>
              <w:ind w:firstLine="0"/>
              <w:jc w:val="center"/>
              <w:rPr>
                <w:sz w:val="18"/>
                <w:szCs w:val="18"/>
              </w:rPr>
            </w:pPr>
            <w:r>
              <w:rPr>
                <w:sz w:val="18"/>
                <w:szCs w:val="18"/>
              </w:rPr>
              <w:t>59</w:t>
            </w:r>
            <w:r w:rsidR="007426A5">
              <w:rPr>
                <w:sz w:val="18"/>
                <w:szCs w:val="18"/>
              </w:rPr>
              <w:t>%</w:t>
            </w:r>
          </w:p>
        </w:tc>
        <w:tc>
          <w:tcPr>
            <w:tcW w:w="1080" w:type="dxa"/>
            <w:tcBorders>
              <w:right w:val="single" w:sz="4" w:space="0" w:color="auto"/>
            </w:tcBorders>
          </w:tcPr>
          <w:p w14:paraId="2029D9AF" w14:textId="30E3719F" w:rsidR="007426A5" w:rsidRDefault="00165DC5" w:rsidP="00B35F7C">
            <w:pPr>
              <w:ind w:firstLine="0"/>
              <w:jc w:val="center"/>
              <w:rPr>
                <w:sz w:val="18"/>
                <w:szCs w:val="18"/>
              </w:rPr>
            </w:pPr>
            <w:r>
              <w:rPr>
                <w:sz w:val="18"/>
                <w:szCs w:val="18"/>
              </w:rPr>
              <w:t>68</w:t>
            </w:r>
            <w:r w:rsidR="007426A5">
              <w:rPr>
                <w:sz w:val="18"/>
                <w:szCs w:val="18"/>
              </w:rPr>
              <w:t>%</w:t>
            </w:r>
          </w:p>
        </w:tc>
      </w:tr>
      <w:tr w:rsidR="007426A5" w14:paraId="693D36AF" w14:textId="29042740" w:rsidTr="007426A5">
        <w:trPr>
          <w:trHeight w:val="265"/>
          <w:jc w:val="center"/>
        </w:trPr>
        <w:tc>
          <w:tcPr>
            <w:tcW w:w="1456" w:type="dxa"/>
            <w:tcBorders>
              <w:left w:val="single" w:sz="4" w:space="0" w:color="auto"/>
              <w:right w:val="single" w:sz="4" w:space="0" w:color="auto"/>
            </w:tcBorders>
          </w:tcPr>
          <w:p w14:paraId="28A4AE65" w14:textId="315F0AD7" w:rsidR="007426A5" w:rsidRPr="00371779" w:rsidRDefault="007426A5" w:rsidP="00A63B4D">
            <w:pPr>
              <w:ind w:firstLine="0"/>
              <w:rPr>
                <w:sz w:val="18"/>
                <w:szCs w:val="18"/>
              </w:rPr>
            </w:pPr>
            <w:r>
              <w:rPr>
                <w:sz w:val="18"/>
                <w:szCs w:val="18"/>
              </w:rPr>
              <w:t>PB</w:t>
            </w:r>
          </w:p>
        </w:tc>
        <w:tc>
          <w:tcPr>
            <w:tcW w:w="831" w:type="dxa"/>
            <w:tcBorders>
              <w:left w:val="single" w:sz="4" w:space="0" w:color="auto"/>
            </w:tcBorders>
          </w:tcPr>
          <w:p w14:paraId="5B38826D" w14:textId="1F93DC0B" w:rsidR="007426A5" w:rsidRDefault="007426A5" w:rsidP="00B35F7C">
            <w:pPr>
              <w:ind w:firstLine="0"/>
              <w:jc w:val="center"/>
              <w:rPr>
                <w:sz w:val="18"/>
                <w:szCs w:val="18"/>
              </w:rPr>
            </w:pPr>
            <w:r>
              <w:rPr>
                <w:sz w:val="18"/>
                <w:szCs w:val="18"/>
              </w:rPr>
              <w:t>65%</w:t>
            </w:r>
          </w:p>
        </w:tc>
        <w:tc>
          <w:tcPr>
            <w:tcW w:w="1080" w:type="dxa"/>
          </w:tcPr>
          <w:p w14:paraId="50C323B2" w14:textId="17983919" w:rsidR="007426A5" w:rsidRDefault="007426A5" w:rsidP="00B35F7C">
            <w:pPr>
              <w:ind w:firstLine="0"/>
              <w:jc w:val="center"/>
              <w:rPr>
                <w:sz w:val="18"/>
                <w:szCs w:val="18"/>
              </w:rPr>
            </w:pPr>
            <w:r>
              <w:rPr>
                <w:sz w:val="18"/>
                <w:szCs w:val="18"/>
              </w:rPr>
              <w:t>51%</w:t>
            </w:r>
          </w:p>
        </w:tc>
        <w:tc>
          <w:tcPr>
            <w:tcW w:w="990" w:type="dxa"/>
            <w:tcBorders>
              <w:left w:val="single" w:sz="4" w:space="0" w:color="auto"/>
            </w:tcBorders>
          </w:tcPr>
          <w:p w14:paraId="4F2211C6" w14:textId="21CCA84A" w:rsidR="007426A5" w:rsidRDefault="002C5498" w:rsidP="00B35F7C">
            <w:pPr>
              <w:ind w:firstLine="0"/>
              <w:jc w:val="center"/>
              <w:rPr>
                <w:sz w:val="18"/>
                <w:szCs w:val="18"/>
              </w:rPr>
            </w:pPr>
            <w:r>
              <w:rPr>
                <w:sz w:val="18"/>
                <w:szCs w:val="18"/>
              </w:rPr>
              <w:t>64</w:t>
            </w:r>
            <w:r w:rsidR="007426A5">
              <w:rPr>
                <w:sz w:val="18"/>
                <w:szCs w:val="18"/>
              </w:rPr>
              <w:t>%</w:t>
            </w:r>
          </w:p>
        </w:tc>
        <w:tc>
          <w:tcPr>
            <w:tcW w:w="1080" w:type="dxa"/>
            <w:tcBorders>
              <w:right w:val="single" w:sz="4" w:space="0" w:color="auto"/>
            </w:tcBorders>
          </w:tcPr>
          <w:p w14:paraId="1F629280" w14:textId="05EBCEB3" w:rsidR="007426A5" w:rsidRDefault="00165DC5" w:rsidP="00B35F7C">
            <w:pPr>
              <w:ind w:firstLine="0"/>
              <w:jc w:val="center"/>
              <w:rPr>
                <w:sz w:val="18"/>
                <w:szCs w:val="18"/>
              </w:rPr>
            </w:pPr>
            <w:r>
              <w:rPr>
                <w:sz w:val="18"/>
                <w:szCs w:val="18"/>
              </w:rPr>
              <w:t>55</w:t>
            </w:r>
            <w:r w:rsidR="007426A5">
              <w:rPr>
                <w:sz w:val="18"/>
                <w:szCs w:val="18"/>
              </w:rPr>
              <w:t>%</w:t>
            </w:r>
          </w:p>
        </w:tc>
      </w:tr>
      <w:tr w:rsidR="007426A5" w14:paraId="4D9EB4D1" w14:textId="11D92619" w:rsidTr="007426A5">
        <w:trPr>
          <w:trHeight w:val="292"/>
          <w:jc w:val="center"/>
        </w:trPr>
        <w:tc>
          <w:tcPr>
            <w:tcW w:w="1456" w:type="dxa"/>
            <w:tcBorders>
              <w:left w:val="single" w:sz="4" w:space="0" w:color="auto"/>
              <w:right w:val="single" w:sz="4" w:space="0" w:color="auto"/>
            </w:tcBorders>
          </w:tcPr>
          <w:p w14:paraId="6C67BB4D" w14:textId="38502AD5" w:rsidR="007426A5" w:rsidRPr="00371779" w:rsidRDefault="007426A5" w:rsidP="00A63B4D">
            <w:pPr>
              <w:ind w:firstLine="0"/>
              <w:rPr>
                <w:sz w:val="18"/>
                <w:szCs w:val="18"/>
              </w:rPr>
            </w:pPr>
            <w:r>
              <w:rPr>
                <w:sz w:val="18"/>
                <w:szCs w:val="18"/>
              </w:rPr>
              <w:t>EPS Growth</w:t>
            </w:r>
          </w:p>
        </w:tc>
        <w:tc>
          <w:tcPr>
            <w:tcW w:w="831" w:type="dxa"/>
            <w:tcBorders>
              <w:left w:val="single" w:sz="4" w:space="0" w:color="auto"/>
            </w:tcBorders>
          </w:tcPr>
          <w:p w14:paraId="33558D4C" w14:textId="2CE058A9" w:rsidR="007426A5" w:rsidRDefault="007426A5" w:rsidP="00B35F7C">
            <w:pPr>
              <w:ind w:firstLine="0"/>
              <w:jc w:val="center"/>
              <w:rPr>
                <w:sz w:val="18"/>
                <w:szCs w:val="18"/>
              </w:rPr>
            </w:pPr>
            <w:r>
              <w:rPr>
                <w:sz w:val="18"/>
                <w:szCs w:val="18"/>
              </w:rPr>
              <w:t>56%</w:t>
            </w:r>
          </w:p>
        </w:tc>
        <w:tc>
          <w:tcPr>
            <w:tcW w:w="1080" w:type="dxa"/>
          </w:tcPr>
          <w:p w14:paraId="6289701B" w14:textId="50E0A7C6" w:rsidR="007426A5" w:rsidRDefault="007426A5" w:rsidP="00B35F7C">
            <w:pPr>
              <w:ind w:firstLine="0"/>
              <w:jc w:val="center"/>
              <w:rPr>
                <w:sz w:val="18"/>
                <w:szCs w:val="18"/>
              </w:rPr>
            </w:pPr>
            <w:r>
              <w:rPr>
                <w:sz w:val="18"/>
                <w:szCs w:val="18"/>
              </w:rPr>
              <w:t>63%</w:t>
            </w:r>
          </w:p>
        </w:tc>
        <w:tc>
          <w:tcPr>
            <w:tcW w:w="990" w:type="dxa"/>
            <w:tcBorders>
              <w:left w:val="single" w:sz="4" w:space="0" w:color="auto"/>
            </w:tcBorders>
          </w:tcPr>
          <w:p w14:paraId="2599FAA1" w14:textId="763350EA" w:rsidR="007426A5" w:rsidRDefault="002C5498" w:rsidP="00B35F7C">
            <w:pPr>
              <w:ind w:firstLine="0"/>
              <w:jc w:val="center"/>
              <w:rPr>
                <w:sz w:val="18"/>
                <w:szCs w:val="18"/>
              </w:rPr>
            </w:pPr>
            <w:r>
              <w:rPr>
                <w:sz w:val="18"/>
                <w:szCs w:val="18"/>
              </w:rPr>
              <w:t>64</w:t>
            </w:r>
            <w:r w:rsidR="007426A5">
              <w:rPr>
                <w:sz w:val="18"/>
                <w:szCs w:val="18"/>
              </w:rPr>
              <w:t>%</w:t>
            </w:r>
          </w:p>
        </w:tc>
        <w:tc>
          <w:tcPr>
            <w:tcW w:w="1080" w:type="dxa"/>
            <w:tcBorders>
              <w:right w:val="single" w:sz="4" w:space="0" w:color="auto"/>
            </w:tcBorders>
          </w:tcPr>
          <w:p w14:paraId="52974F3E" w14:textId="432ACE99" w:rsidR="007426A5" w:rsidRDefault="00165DC5" w:rsidP="00B35F7C">
            <w:pPr>
              <w:ind w:firstLine="0"/>
              <w:jc w:val="center"/>
              <w:rPr>
                <w:sz w:val="18"/>
                <w:szCs w:val="18"/>
              </w:rPr>
            </w:pPr>
            <w:r>
              <w:rPr>
                <w:sz w:val="18"/>
                <w:szCs w:val="18"/>
              </w:rPr>
              <w:t>60</w:t>
            </w:r>
            <w:r w:rsidR="007426A5">
              <w:rPr>
                <w:sz w:val="18"/>
                <w:szCs w:val="18"/>
              </w:rPr>
              <w:t>%</w:t>
            </w:r>
          </w:p>
        </w:tc>
      </w:tr>
      <w:tr w:rsidR="007426A5" w14:paraId="3B042C32" w14:textId="0DDB9E24" w:rsidTr="007426A5">
        <w:trPr>
          <w:trHeight w:val="265"/>
          <w:jc w:val="center"/>
        </w:trPr>
        <w:tc>
          <w:tcPr>
            <w:tcW w:w="1456" w:type="dxa"/>
            <w:tcBorders>
              <w:left w:val="single" w:sz="4" w:space="0" w:color="auto"/>
              <w:right w:val="single" w:sz="4" w:space="0" w:color="auto"/>
            </w:tcBorders>
          </w:tcPr>
          <w:p w14:paraId="5C8B9D2D" w14:textId="392C9E0B" w:rsidR="007426A5" w:rsidRDefault="007426A5" w:rsidP="00A63B4D">
            <w:pPr>
              <w:ind w:firstLine="0"/>
              <w:rPr>
                <w:sz w:val="18"/>
                <w:szCs w:val="18"/>
              </w:rPr>
            </w:pPr>
            <w:r>
              <w:rPr>
                <w:sz w:val="18"/>
                <w:szCs w:val="18"/>
              </w:rPr>
              <w:t>Revenue Growth</w:t>
            </w:r>
          </w:p>
        </w:tc>
        <w:tc>
          <w:tcPr>
            <w:tcW w:w="831" w:type="dxa"/>
            <w:tcBorders>
              <w:left w:val="single" w:sz="4" w:space="0" w:color="auto"/>
            </w:tcBorders>
          </w:tcPr>
          <w:p w14:paraId="274DB21D" w14:textId="24ABA3E8" w:rsidR="007426A5" w:rsidRDefault="007426A5" w:rsidP="00B35F7C">
            <w:pPr>
              <w:ind w:firstLine="0"/>
              <w:jc w:val="center"/>
              <w:rPr>
                <w:sz w:val="18"/>
                <w:szCs w:val="18"/>
              </w:rPr>
            </w:pPr>
            <w:r>
              <w:rPr>
                <w:sz w:val="18"/>
                <w:szCs w:val="18"/>
              </w:rPr>
              <w:t>64%</w:t>
            </w:r>
          </w:p>
        </w:tc>
        <w:tc>
          <w:tcPr>
            <w:tcW w:w="1080" w:type="dxa"/>
          </w:tcPr>
          <w:p w14:paraId="7319ACB9" w14:textId="41A09DDB" w:rsidR="007426A5" w:rsidRDefault="007426A5" w:rsidP="00B35F7C">
            <w:pPr>
              <w:ind w:firstLine="0"/>
              <w:jc w:val="center"/>
              <w:rPr>
                <w:sz w:val="18"/>
                <w:szCs w:val="18"/>
              </w:rPr>
            </w:pPr>
            <w:r>
              <w:rPr>
                <w:sz w:val="18"/>
                <w:szCs w:val="18"/>
              </w:rPr>
              <w:t>66%</w:t>
            </w:r>
          </w:p>
        </w:tc>
        <w:tc>
          <w:tcPr>
            <w:tcW w:w="990" w:type="dxa"/>
            <w:tcBorders>
              <w:left w:val="single" w:sz="4" w:space="0" w:color="auto"/>
            </w:tcBorders>
          </w:tcPr>
          <w:p w14:paraId="3E3E1EE2" w14:textId="7FBE171A" w:rsidR="007426A5" w:rsidRDefault="002C5498" w:rsidP="00B35F7C">
            <w:pPr>
              <w:ind w:firstLine="0"/>
              <w:jc w:val="center"/>
              <w:rPr>
                <w:sz w:val="18"/>
                <w:szCs w:val="18"/>
              </w:rPr>
            </w:pPr>
            <w:r>
              <w:rPr>
                <w:sz w:val="18"/>
                <w:szCs w:val="18"/>
              </w:rPr>
              <w:t>62</w:t>
            </w:r>
            <w:r w:rsidR="007426A5">
              <w:rPr>
                <w:sz w:val="18"/>
                <w:szCs w:val="18"/>
              </w:rPr>
              <w:t>%</w:t>
            </w:r>
          </w:p>
        </w:tc>
        <w:tc>
          <w:tcPr>
            <w:tcW w:w="1080" w:type="dxa"/>
            <w:tcBorders>
              <w:right w:val="single" w:sz="4" w:space="0" w:color="auto"/>
            </w:tcBorders>
          </w:tcPr>
          <w:p w14:paraId="3D4E70C4" w14:textId="510FD61E" w:rsidR="007426A5" w:rsidRDefault="00165DC5" w:rsidP="00B35F7C">
            <w:pPr>
              <w:ind w:firstLine="0"/>
              <w:jc w:val="center"/>
              <w:rPr>
                <w:sz w:val="18"/>
                <w:szCs w:val="18"/>
              </w:rPr>
            </w:pPr>
            <w:r>
              <w:rPr>
                <w:sz w:val="18"/>
                <w:szCs w:val="18"/>
              </w:rPr>
              <w:t>62</w:t>
            </w:r>
            <w:r w:rsidR="007426A5">
              <w:rPr>
                <w:sz w:val="18"/>
                <w:szCs w:val="18"/>
              </w:rPr>
              <w:t>%</w:t>
            </w:r>
          </w:p>
        </w:tc>
      </w:tr>
      <w:tr w:rsidR="007426A5" w14:paraId="2541595C" w14:textId="73C4FF10" w:rsidTr="007426A5">
        <w:trPr>
          <w:trHeight w:val="265"/>
          <w:jc w:val="center"/>
        </w:trPr>
        <w:tc>
          <w:tcPr>
            <w:tcW w:w="1456" w:type="dxa"/>
            <w:tcBorders>
              <w:left w:val="single" w:sz="4" w:space="0" w:color="auto"/>
              <w:right w:val="single" w:sz="4" w:space="0" w:color="auto"/>
            </w:tcBorders>
          </w:tcPr>
          <w:p w14:paraId="03F6116B" w14:textId="2EC5D2DC" w:rsidR="007426A5" w:rsidRDefault="007426A5" w:rsidP="00A63B4D">
            <w:pPr>
              <w:ind w:firstLine="0"/>
              <w:rPr>
                <w:sz w:val="18"/>
                <w:szCs w:val="18"/>
              </w:rPr>
            </w:pPr>
            <w:r>
              <w:rPr>
                <w:sz w:val="18"/>
                <w:szCs w:val="18"/>
              </w:rPr>
              <w:t>PMO</w:t>
            </w:r>
          </w:p>
        </w:tc>
        <w:tc>
          <w:tcPr>
            <w:tcW w:w="831" w:type="dxa"/>
            <w:tcBorders>
              <w:left w:val="single" w:sz="4" w:space="0" w:color="auto"/>
            </w:tcBorders>
          </w:tcPr>
          <w:p w14:paraId="1206E215" w14:textId="2898FE37" w:rsidR="007426A5" w:rsidRDefault="007426A5" w:rsidP="00B35F7C">
            <w:pPr>
              <w:ind w:firstLine="0"/>
              <w:jc w:val="center"/>
              <w:rPr>
                <w:sz w:val="18"/>
                <w:szCs w:val="18"/>
              </w:rPr>
            </w:pPr>
            <w:r>
              <w:rPr>
                <w:sz w:val="18"/>
                <w:szCs w:val="18"/>
              </w:rPr>
              <w:t>57%</w:t>
            </w:r>
          </w:p>
        </w:tc>
        <w:tc>
          <w:tcPr>
            <w:tcW w:w="1080" w:type="dxa"/>
          </w:tcPr>
          <w:p w14:paraId="2D1BF98D" w14:textId="7DE05854" w:rsidR="007426A5" w:rsidRDefault="007426A5" w:rsidP="00B35F7C">
            <w:pPr>
              <w:ind w:firstLine="0"/>
              <w:jc w:val="center"/>
              <w:rPr>
                <w:sz w:val="18"/>
                <w:szCs w:val="18"/>
              </w:rPr>
            </w:pPr>
            <w:r>
              <w:rPr>
                <w:sz w:val="18"/>
                <w:szCs w:val="18"/>
              </w:rPr>
              <w:t>60%</w:t>
            </w:r>
          </w:p>
        </w:tc>
        <w:tc>
          <w:tcPr>
            <w:tcW w:w="990" w:type="dxa"/>
            <w:tcBorders>
              <w:left w:val="single" w:sz="4" w:space="0" w:color="auto"/>
            </w:tcBorders>
          </w:tcPr>
          <w:p w14:paraId="7EA76C70" w14:textId="7A642AED" w:rsidR="007426A5" w:rsidRDefault="007426A5" w:rsidP="00B35F7C">
            <w:pPr>
              <w:ind w:firstLine="0"/>
              <w:jc w:val="center"/>
              <w:rPr>
                <w:sz w:val="18"/>
                <w:szCs w:val="18"/>
              </w:rPr>
            </w:pPr>
            <w:r>
              <w:rPr>
                <w:sz w:val="18"/>
                <w:szCs w:val="18"/>
              </w:rPr>
              <w:t>N/A</w:t>
            </w:r>
          </w:p>
        </w:tc>
        <w:tc>
          <w:tcPr>
            <w:tcW w:w="1080" w:type="dxa"/>
            <w:tcBorders>
              <w:right w:val="single" w:sz="4" w:space="0" w:color="auto"/>
            </w:tcBorders>
          </w:tcPr>
          <w:p w14:paraId="6779F6BB" w14:textId="04EA628B" w:rsidR="007426A5" w:rsidRDefault="007426A5" w:rsidP="00B35F7C">
            <w:pPr>
              <w:ind w:firstLine="0"/>
              <w:jc w:val="center"/>
              <w:rPr>
                <w:sz w:val="18"/>
                <w:szCs w:val="18"/>
              </w:rPr>
            </w:pPr>
            <w:r>
              <w:rPr>
                <w:sz w:val="18"/>
                <w:szCs w:val="18"/>
              </w:rPr>
              <w:t>N/A</w:t>
            </w:r>
          </w:p>
        </w:tc>
      </w:tr>
      <w:tr w:rsidR="007426A5" w14:paraId="22DCC5B6" w14:textId="15DF15CE" w:rsidTr="007426A5">
        <w:trPr>
          <w:trHeight w:val="223"/>
          <w:jc w:val="center"/>
        </w:trPr>
        <w:tc>
          <w:tcPr>
            <w:tcW w:w="1456" w:type="dxa"/>
            <w:tcBorders>
              <w:left w:val="single" w:sz="4" w:space="0" w:color="auto"/>
              <w:bottom w:val="single" w:sz="12" w:space="0" w:color="000000"/>
              <w:right w:val="single" w:sz="4" w:space="0" w:color="auto"/>
            </w:tcBorders>
          </w:tcPr>
          <w:p w14:paraId="2A203EBA" w14:textId="353726A5" w:rsidR="007426A5" w:rsidRPr="00371779" w:rsidRDefault="00715CDD" w:rsidP="00A63B4D">
            <w:pPr>
              <w:ind w:firstLine="0"/>
              <w:rPr>
                <w:sz w:val="18"/>
                <w:szCs w:val="18"/>
              </w:rPr>
            </w:pPr>
            <w:r>
              <w:rPr>
                <w:sz w:val="18"/>
                <w:szCs w:val="18"/>
              </w:rPr>
              <w:t>Combo</w:t>
            </w:r>
          </w:p>
        </w:tc>
        <w:tc>
          <w:tcPr>
            <w:tcW w:w="831" w:type="dxa"/>
            <w:tcBorders>
              <w:left w:val="single" w:sz="4" w:space="0" w:color="auto"/>
              <w:bottom w:val="single" w:sz="12" w:space="0" w:color="000000"/>
            </w:tcBorders>
          </w:tcPr>
          <w:p w14:paraId="3505166B" w14:textId="67A8E12F" w:rsidR="007426A5" w:rsidRDefault="007426A5" w:rsidP="00B35F7C">
            <w:pPr>
              <w:ind w:firstLine="0"/>
              <w:jc w:val="center"/>
              <w:rPr>
                <w:sz w:val="18"/>
                <w:szCs w:val="18"/>
              </w:rPr>
            </w:pPr>
            <w:r>
              <w:rPr>
                <w:sz w:val="18"/>
                <w:szCs w:val="18"/>
              </w:rPr>
              <w:t>63%</w:t>
            </w:r>
          </w:p>
        </w:tc>
        <w:tc>
          <w:tcPr>
            <w:tcW w:w="1080" w:type="dxa"/>
            <w:tcBorders>
              <w:bottom w:val="single" w:sz="12" w:space="0" w:color="000000"/>
            </w:tcBorders>
          </w:tcPr>
          <w:p w14:paraId="321320C4" w14:textId="562B5B03" w:rsidR="007426A5" w:rsidRDefault="007426A5" w:rsidP="00B35F7C">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0B06B5BF" w14:textId="3B997379" w:rsidR="007426A5" w:rsidRDefault="002C5498" w:rsidP="00B35F7C">
            <w:pPr>
              <w:ind w:firstLine="0"/>
              <w:jc w:val="center"/>
              <w:rPr>
                <w:sz w:val="18"/>
                <w:szCs w:val="18"/>
              </w:rPr>
            </w:pPr>
            <w:r>
              <w:rPr>
                <w:sz w:val="18"/>
                <w:szCs w:val="18"/>
              </w:rPr>
              <w:t>63</w:t>
            </w:r>
            <w:r w:rsidR="007426A5">
              <w:rPr>
                <w:sz w:val="18"/>
                <w:szCs w:val="18"/>
              </w:rPr>
              <w:t>%</w:t>
            </w:r>
          </w:p>
        </w:tc>
        <w:tc>
          <w:tcPr>
            <w:tcW w:w="1080" w:type="dxa"/>
            <w:tcBorders>
              <w:bottom w:val="single" w:sz="12" w:space="0" w:color="000000"/>
              <w:right w:val="single" w:sz="4" w:space="0" w:color="auto"/>
            </w:tcBorders>
          </w:tcPr>
          <w:p w14:paraId="2A5435F0" w14:textId="1D5B47F2" w:rsidR="007426A5" w:rsidRDefault="007426A5" w:rsidP="00B35F7C">
            <w:pPr>
              <w:ind w:firstLine="0"/>
              <w:jc w:val="center"/>
              <w:rPr>
                <w:sz w:val="18"/>
                <w:szCs w:val="18"/>
              </w:rPr>
            </w:pPr>
            <w:r>
              <w:rPr>
                <w:sz w:val="18"/>
                <w:szCs w:val="18"/>
              </w:rPr>
              <w:t>N/A</w:t>
            </w:r>
          </w:p>
        </w:tc>
      </w:tr>
    </w:tbl>
    <w:p w14:paraId="32773F31" w14:textId="77777777" w:rsidR="00D64837" w:rsidRDefault="00D64837" w:rsidP="00D554F0"/>
    <w:p w14:paraId="03D2E92B" w14:textId="77777777" w:rsidR="00571E64" w:rsidRDefault="00571E64" w:rsidP="00D554F0">
      <w:pPr>
        <w:rPr>
          <w:noProof/>
        </w:rPr>
      </w:pPr>
    </w:p>
    <w:p w14:paraId="5F377E3D" w14:textId="6903A8EE" w:rsidR="00D8297E" w:rsidRDefault="00A136E6" w:rsidP="00D554F0">
      <w:r>
        <w:rPr>
          <w:noProof/>
        </w:rPr>
        <w:t xml:space="preserve">Table </w:t>
      </w:r>
      <w:r w:rsidR="00462998">
        <w:rPr>
          <w:noProof/>
        </w:rPr>
        <w:t>5</w:t>
      </w:r>
      <w:r>
        <w:rPr>
          <w:noProof/>
        </w:rPr>
        <w:t xml:space="preserve"> below details </w:t>
      </w:r>
      <w:r>
        <w:t xml:space="preserve">the </w:t>
      </w:r>
      <w:r w:rsidR="007152EC">
        <w:t xml:space="preserve">relative </w:t>
      </w:r>
      <w:r>
        <w:t xml:space="preserve">return figures </w:t>
      </w:r>
      <w:r w:rsidR="007152EC">
        <w:t>for the model strategies</w:t>
      </w:r>
      <w:ins w:id="949" w:author="Allen Hoskins" w:date="2022-11-20T20:47:00Z">
        <w:r w:rsidR="00BB309B">
          <w:t>,</w:t>
        </w:r>
      </w:ins>
      <w:r w:rsidR="007152EC">
        <w:t xml:space="preserve"> </w:t>
      </w:r>
      <w:r w:rsidR="005429F7">
        <w:t xml:space="preserve">which </w:t>
      </w:r>
      <w:r>
        <w:t>quantif</w:t>
      </w:r>
      <w:r w:rsidR="005429F7">
        <w:t>ies</w:t>
      </w:r>
      <w:r>
        <w:t xml:space="preserve"> the amount of out- or </w:t>
      </w:r>
      <w:r w:rsidR="00DA4EC1">
        <w:t>(</w:t>
      </w:r>
      <w:r>
        <w:t>under-</w:t>
      </w:r>
      <w:r w:rsidR="00DA4EC1">
        <w:t xml:space="preserve">) </w:t>
      </w:r>
      <w:r>
        <w:t>performance during this time period</w:t>
      </w:r>
      <w:del w:id="950" w:author="Allen Hoskins" w:date="2022-11-20T21:09:00Z">
        <w:r w:rsidDel="00030C23">
          <w:delText>.</w:delText>
        </w:r>
        <w:r w:rsidR="003E0BDA" w:rsidDel="00030C23">
          <w:delText xml:space="preserve">  </w:delText>
        </w:r>
      </w:del>
      <w:ins w:id="951" w:author="Allen Hoskins" w:date="2022-11-20T21:09:00Z">
        <w:r w:rsidR="00030C23">
          <w:t xml:space="preserve">. </w:t>
        </w:r>
      </w:ins>
      <w:r w:rsidR="00301A70">
        <w:t>During the first quarter of 2020</w:t>
      </w:r>
      <w:ins w:id="952" w:author="Allen Hoskins" w:date="2022-11-20T20:47:00Z">
        <w:r w:rsidR="00BB309B">
          <w:t>,</w:t>
        </w:r>
      </w:ins>
      <w:r w:rsidR="00762E4E">
        <w:t xml:space="preserve"> the overall market </w:t>
      </w:r>
      <w:del w:id="953" w:author="Allen Hoskins" w:date="2022-11-20T20:47:00Z">
        <w:r w:rsidR="00762E4E" w:rsidDel="00BB309B">
          <w:delText xml:space="preserve">had </w:delText>
        </w:r>
      </w:del>
      <w:r w:rsidR="00762E4E">
        <w:t xml:space="preserve">dropped </w:t>
      </w:r>
      <w:r w:rsidR="005C65F1">
        <w:t xml:space="preserve">over 20% due to </w:t>
      </w:r>
      <w:del w:id="954" w:author="Allen Hoskins" w:date="2022-11-20T20:48:00Z">
        <w:r w:rsidR="005C65F1" w:rsidDel="00BB309B">
          <w:delText xml:space="preserve">the </w:delText>
        </w:r>
      </w:del>
      <w:r w:rsidR="005C65F1">
        <w:t xml:space="preserve">concerns </w:t>
      </w:r>
      <w:del w:id="955" w:author="Allen Hoskins" w:date="2022-11-20T20:49:00Z">
        <w:r w:rsidR="005C65F1" w:rsidDel="00BB309B">
          <w:delText xml:space="preserve">from </w:delText>
        </w:r>
      </w:del>
      <w:ins w:id="956" w:author="Allen Hoskins" w:date="2022-11-20T20:49:00Z">
        <w:r w:rsidR="00BB309B">
          <w:t>about</w:t>
        </w:r>
        <w:r w:rsidR="00BB309B">
          <w:t xml:space="preserve"> </w:t>
        </w:r>
      </w:ins>
      <w:r w:rsidR="005C65F1">
        <w:t>the global pandemic</w:t>
      </w:r>
      <w:del w:id="957" w:author="Allen Hoskins" w:date="2022-11-20T21:09:00Z">
        <w:r w:rsidR="005C65F1" w:rsidDel="00030C23">
          <w:delText xml:space="preserve">.  </w:delText>
        </w:r>
      </w:del>
      <w:ins w:id="958" w:author="Allen Hoskins" w:date="2022-11-20T21:09:00Z">
        <w:r w:rsidR="00030C23">
          <w:t xml:space="preserve">. </w:t>
        </w:r>
      </w:ins>
      <w:r w:rsidR="00572880">
        <w:t>As su</w:t>
      </w:r>
      <w:r w:rsidR="005C65F1">
        <w:t xml:space="preserve">ch, these models were able to </w:t>
      </w:r>
      <w:r w:rsidR="00AD15EF">
        <w:t>hold up relatively well</w:t>
      </w:r>
      <w:r w:rsidR="000E6323">
        <w:t xml:space="preserve"> </w:t>
      </w:r>
      <w:r w:rsidR="00AD15EF">
        <w:t xml:space="preserve">in </w:t>
      </w:r>
      <w:r w:rsidR="007A3B1B">
        <w:t xml:space="preserve">a </w:t>
      </w:r>
      <w:r w:rsidR="00AD15EF">
        <w:t>challenging market environment</w:t>
      </w:r>
      <w:del w:id="959" w:author="Allen Hoskins" w:date="2022-11-20T21:09:00Z">
        <w:r w:rsidR="00CF0383" w:rsidDel="00030C23">
          <w:delText>.</w:delText>
        </w:r>
        <w:r w:rsidR="00572880" w:rsidDel="00030C23">
          <w:delText xml:space="preserve">  </w:delText>
        </w:r>
      </w:del>
      <w:ins w:id="960" w:author="Allen Hoskins" w:date="2022-11-20T21:09:00Z">
        <w:r w:rsidR="00030C23">
          <w:t xml:space="preserve">. </w:t>
        </w:r>
      </w:ins>
      <w:r w:rsidR="00572880">
        <w:t xml:space="preserve">All but one model generated </w:t>
      </w:r>
      <w:r w:rsidR="00006DAB">
        <w:t xml:space="preserve">alpha on the buy </w:t>
      </w:r>
      <w:del w:id="961" w:author="Allen Hoskins" w:date="2022-11-20T20:49:00Z">
        <w:r w:rsidR="00006DAB" w:rsidDel="00BB309B">
          <w:delText xml:space="preserve">(i.e. top 100) </w:delText>
        </w:r>
      </w:del>
      <w:r w:rsidR="00006DAB">
        <w:t xml:space="preserve">and sell </w:t>
      </w:r>
      <w:del w:id="962" w:author="Allen Hoskins" w:date="2022-11-20T20:49:00Z">
        <w:r w:rsidR="00006DAB" w:rsidDel="00BB309B">
          <w:delText xml:space="preserve">(i.e. bottom 100) </w:delText>
        </w:r>
      </w:del>
      <w:r w:rsidR="00006DAB">
        <w:t>side of the equation</w:t>
      </w:r>
      <w:del w:id="963" w:author="Allen Hoskins" w:date="2022-11-20T21:09:00Z">
        <w:r w:rsidR="00006DAB" w:rsidDel="00030C23">
          <w:delText>.</w:delText>
        </w:r>
        <w:r w:rsidR="00FE4E6A" w:rsidDel="00030C23">
          <w:delText xml:space="preserve">  </w:delText>
        </w:r>
      </w:del>
      <w:ins w:id="964" w:author="Allen Hoskins" w:date="2022-11-20T21:09:00Z">
        <w:r w:rsidR="00030C23">
          <w:t xml:space="preserve">. </w:t>
        </w:r>
      </w:ins>
      <w:r w:rsidR="00FE4E6A">
        <w:t xml:space="preserve">The PMO overlay strategy again did not </w:t>
      </w:r>
      <w:r w:rsidR="000D38F6">
        <w:t>prove to be value additive.</w:t>
      </w:r>
    </w:p>
    <w:p w14:paraId="70D0DE24" w14:textId="4E1CA2CD" w:rsidR="00261986" w:rsidRPr="009B1D59" w:rsidRDefault="00261986" w:rsidP="00261986">
      <w:pPr>
        <w:pStyle w:val="tabletitle"/>
        <w:spacing w:after="240"/>
        <w:rPr>
          <w:lang w:val="en-GB"/>
        </w:rPr>
      </w:pPr>
      <w:r w:rsidRPr="009B1D59">
        <w:rPr>
          <w:b/>
          <w:lang w:val="en-GB"/>
        </w:rPr>
        <w:t xml:space="preserve">Table </w:t>
      </w:r>
      <w:r w:rsidR="002C05BE">
        <w:rPr>
          <w:b/>
          <w:lang w:val="en-GB"/>
        </w:rPr>
        <w:t>5</w:t>
      </w:r>
      <w:del w:id="965"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966" w:author="Allen Hoskins" w:date="2022-11-20T21:09:00Z">
        <w:r w:rsidR="00030C23">
          <w:rPr>
            <w:b/>
            <w:lang w:val="en-GB"/>
          </w:rPr>
          <w:t xml:space="preserve">. </w:t>
        </w:r>
      </w:ins>
      <w:r>
        <w:rPr>
          <w:lang w:val="en-GB"/>
        </w:rPr>
        <w:t xml:space="preserve">Q1 2020 model portfolio 3-month </w:t>
      </w:r>
      <w:r w:rsidR="000A32C8">
        <w:rPr>
          <w:lang w:val="en-GB"/>
        </w:rPr>
        <w:t xml:space="preserve">median </w:t>
      </w:r>
      <w:r>
        <w:rPr>
          <w:lang w:val="en-GB"/>
        </w:rPr>
        <w:t>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261986" w14:paraId="59584E7C"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17E70AFC" w14:textId="77777777" w:rsidR="00261986" w:rsidRPr="00371779" w:rsidRDefault="00261986"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159D1B6C" w14:textId="77777777" w:rsidR="00261986" w:rsidRDefault="00261986"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4731C8B7" w14:textId="77777777" w:rsidR="00261986" w:rsidRDefault="00261986"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5BEDDD16" w14:textId="77777777" w:rsidR="00261986" w:rsidRDefault="00261986" w:rsidP="00210FA7">
            <w:pPr>
              <w:ind w:firstLine="0"/>
              <w:jc w:val="center"/>
              <w:rPr>
                <w:sz w:val="18"/>
                <w:szCs w:val="18"/>
              </w:rPr>
            </w:pPr>
            <w:r>
              <w:rPr>
                <w:sz w:val="18"/>
                <w:szCs w:val="18"/>
              </w:rPr>
              <w:t>Difference</w:t>
            </w:r>
          </w:p>
          <w:p w14:paraId="4F476F35" w14:textId="77777777" w:rsidR="00261986" w:rsidRDefault="00261986"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02821268" w14:textId="77777777" w:rsidR="00261986" w:rsidRDefault="00261986" w:rsidP="00210FA7">
            <w:pPr>
              <w:ind w:firstLine="0"/>
              <w:jc w:val="center"/>
              <w:rPr>
                <w:sz w:val="18"/>
                <w:szCs w:val="18"/>
              </w:rPr>
            </w:pPr>
            <w:r>
              <w:rPr>
                <w:sz w:val="18"/>
                <w:szCs w:val="18"/>
              </w:rPr>
              <w:t>Top 100</w:t>
            </w:r>
          </w:p>
          <w:p w14:paraId="5308E491" w14:textId="77777777" w:rsidR="00261986" w:rsidRDefault="00261986"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17355EC7" w14:textId="77777777" w:rsidR="00261986" w:rsidRDefault="00261986" w:rsidP="00210FA7">
            <w:pPr>
              <w:ind w:firstLine="0"/>
              <w:jc w:val="center"/>
              <w:rPr>
                <w:sz w:val="18"/>
                <w:szCs w:val="18"/>
              </w:rPr>
            </w:pPr>
            <w:r>
              <w:rPr>
                <w:sz w:val="18"/>
                <w:szCs w:val="18"/>
              </w:rPr>
              <w:t>Bottom 100</w:t>
            </w:r>
          </w:p>
          <w:p w14:paraId="7581C970" w14:textId="77777777" w:rsidR="00261986" w:rsidRDefault="00261986"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0F19C307" w14:textId="77777777" w:rsidR="00261986" w:rsidRDefault="00261986" w:rsidP="00210FA7">
            <w:pPr>
              <w:ind w:firstLine="0"/>
              <w:jc w:val="center"/>
              <w:rPr>
                <w:sz w:val="18"/>
                <w:szCs w:val="18"/>
              </w:rPr>
            </w:pPr>
            <w:r>
              <w:rPr>
                <w:sz w:val="18"/>
                <w:szCs w:val="18"/>
              </w:rPr>
              <w:t>Difference</w:t>
            </w:r>
          </w:p>
          <w:p w14:paraId="6A5BA866" w14:textId="77777777" w:rsidR="00261986" w:rsidRDefault="00261986" w:rsidP="00210FA7">
            <w:pPr>
              <w:ind w:firstLine="0"/>
              <w:jc w:val="center"/>
              <w:rPr>
                <w:sz w:val="18"/>
                <w:szCs w:val="18"/>
              </w:rPr>
            </w:pPr>
            <w:r>
              <w:rPr>
                <w:sz w:val="18"/>
                <w:szCs w:val="18"/>
              </w:rPr>
              <w:t>w/ PMO</w:t>
            </w:r>
          </w:p>
        </w:tc>
      </w:tr>
      <w:tr w:rsidR="00261986" w14:paraId="5BAA5869" w14:textId="77777777" w:rsidTr="00210FA7">
        <w:trPr>
          <w:trHeight w:val="250"/>
          <w:jc w:val="center"/>
        </w:trPr>
        <w:tc>
          <w:tcPr>
            <w:tcW w:w="1456" w:type="dxa"/>
            <w:tcBorders>
              <w:left w:val="single" w:sz="4" w:space="0" w:color="auto"/>
              <w:right w:val="single" w:sz="4" w:space="0" w:color="auto"/>
            </w:tcBorders>
          </w:tcPr>
          <w:p w14:paraId="2BC7C76F" w14:textId="77777777" w:rsidR="00261986" w:rsidRPr="00371779" w:rsidRDefault="00261986" w:rsidP="00210FA7">
            <w:pPr>
              <w:ind w:firstLine="0"/>
              <w:rPr>
                <w:sz w:val="18"/>
                <w:szCs w:val="18"/>
              </w:rPr>
            </w:pPr>
            <w:r>
              <w:rPr>
                <w:sz w:val="18"/>
                <w:szCs w:val="18"/>
              </w:rPr>
              <w:t>FPE</w:t>
            </w:r>
          </w:p>
        </w:tc>
        <w:tc>
          <w:tcPr>
            <w:tcW w:w="831" w:type="dxa"/>
            <w:tcBorders>
              <w:left w:val="single" w:sz="4" w:space="0" w:color="auto"/>
            </w:tcBorders>
          </w:tcPr>
          <w:p w14:paraId="2A3AC5BE" w14:textId="3542AFE2" w:rsidR="00261986" w:rsidRDefault="00870BB8" w:rsidP="00210FA7">
            <w:pPr>
              <w:ind w:firstLine="0"/>
              <w:jc w:val="center"/>
              <w:rPr>
                <w:sz w:val="18"/>
                <w:szCs w:val="18"/>
              </w:rPr>
            </w:pPr>
            <w:r>
              <w:rPr>
                <w:sz w:val="18"/>
                <w:szCs w:val="18"/>
              </w:rPr>
              <w:t>2.1</w:t>
            </w:r>
            <w:r w:rsidR="00261986">
              <w:rPr>
                <w:sz w:val="18"/>
                <w:szCs w:val="18"/>
              </w:rPr>
              <w:t>%</w:t>
            </w:r>
          </w:p>
        </w:tc>
        <w:tc>
          <w:tcPr>
            <w:tcW w:w="1080" w:type="dxa"/>
          </w:tcPr>
          <w:p w14:paraId="2BC0CA63" w14:textId="29B02FCF" w:rsidR="00261986" w:rsidRDefault="00870BB8" w:rsidP="00210FA7">
            <w:pPr>
              <w:ind w:firstLine="0"/>
              <w:jc w:val="center"/>
              <w:rPr>
                <w:sz w:val="18"/>
                <w:szCs w:val="18"/>
              </w:rPr>
            </w:pPr>
            <w:r>
              <w:rPr>
                <w:sz w:val="18"/>
                <w:szCs w:val="18"/>
              </w:rPr>
              <w:t>(0.9</w:t>
            </w:r>
            <w:r w:rsidR="00261986">
              <w:rPr>
                <w:sz w:val="18"/>
                <w:szCs w:val="18"/>
              </w:rPr>
              <w:t>%</w:t>
            </w:r>
            <w:r>
              <w:rPr>
                <w:sz w:val="18"/>
                <w:szCs w:val="18"/>
              </w:rPr>
              <w:t>)</w:t>
            </w:r>
          </w:p>
        </w:tc>
        <w:tc>
          <w:tcPr>
            <w:tcW w:w="990" w:type="dxa"/>
            <w:tcBorders>
              <w:right w:val="single" w:sz="4" w:space="0" w:color="auto"/>
            </w:tcBorders>
          </w:tcPr>
          <w:p w14:paraId="1E2112EE" w14:textId="0257B390" w:rsidR="00261986" w:rsidRDefault="00541625" w:rsidP="00210FA7">
            <w:pPr>
              <w:ind w:firstLine="0"/>
              <w:jc w:val="center"/>
              <w:rPr>
                <w:sz w:val="18"/>
                <w:szCs w:val="18"/>
              </w:rPr>
            </w:pPr>
            <w:r>
              <w:rPr>
                <w:sz w:val="18"/>
                <w:szCs w:val="18"/>
              </w:rPr>
              <w:t>2.9</w:t>
            </w:r>
            <w:r w:rsidR="00261986">
              <w:rPr>
                <w:sz w:val="18"/>
                <w:szCs w:val="18"/>
              </w:rPr>
              <w:t>%</w:t>
            </w:r>
          </w:p>
        </w:tc>
        <w:tc>
          <w:tcPr>
            <w:tcW w:w="990" w:type="dxa"/>
            <w:tcBorders>
              <w:left w:val="single" w:sz="4" w:space="0" w:color="auto"/>
            </w:tcBorders>
          </w:tcPr>
          <w:p w14:paraId="75DFFB91" w14:textId="7DBAFD7D" w:rsidR="00261986" w:rsidRDefault="00261C34" w:rsidP="00210FA7">
            <w:pPr>
              <w:ind w:firstLine="0"/>
              <w:jc w:val="center"/>
              <w:rPr>
                <w:sz w:val="18"/>
                <w:szCs w:val="18"/>
              </w:rPr>
            </w:pPr>
            <w:r>
              <w:rPr>
                <w:sz w:val="18"/>
                <w:szCs w:val="18"/>
              </w:rPr>
              <w:t>1.7</w:t>
            </w:r>
            <w:r w:rsidR="00261986">
              <w:rPr>
                <w:sz w:val="18"/>
                <w:szCs w:val="18"/>
              </w:rPr>
              <w:t>%</w:t>
            </w:r>
          </w:p>
        </w:tc>
        <w:tc>
          <w:tcPr>
            <w:tcW w:w="1170" w:type="dxa"/>
          </w:tcPr>
          <w:p w14:paraId="2CC2D1FA" w14:textId="78E284BB" w:rsidR="00261986" w:rsidRDefault="00261C34" w:rsidP="00210FA7">
            <w:pPr>
              <w:ind w:firstLine="0"/>
              <w:jc w:val="center"/>
              <w:rPr>
                <w:sz w:val="18"/>
                <w:szCs w:val="18"/>
              </w:rPr>
            </w:pPr>
            <w:r>
              <w:rPr>
                <w:sz w:val="18"/>
                <w:szCs w:val="18"/>
              </w:rPr>
              <w:t>(1.0</w:t>
            </w:r>
            <w:r w:rsidR="00261986">
              <w:rPr>
                <w:sz w:val="18"/>
                <w:szCs w:val="18"/>
              </w:rPr>
              <w:t>%</w:t>
            </w:r>
            <w:r>
              <w:rPr>
                <w:sz w:val="18"/>
                <w:szCs w:val="18"/>
              </w:rPr>
              <w:t>)</w:t>
            </w:r>
          </w:p>
        </w:tc>
        <w:tc>
          <w:tcPr>
            <w:tcW w:w="1080" w:type="dxa"/>
            <w:tcBorders>
              <w:right w:val="single" w:sz="4" w:space="0" w:color="auto"/>
            </w:tcBorders>
          </w:tcPr>
          <w:p w14:paraId="48FE37AA" w14:textId="5BA9F59A" w:rsidR="00261986" w:rsidRDefault="005D41E2" w:rsidP="00210FA7">
            <w:pPr>
              <w:ind w:firstLine="0"/>
              <w:jc w:val="center"/>
              <w:rPr>
                <w:sz w:val="18"/>
                <w:szCs w:val="18"/>
              </w:rPr>
            </w:pPr>
            <w:r>
              <w:rPr>
                <w:sz w:val="18"/>
                <w:szCs w:val="18"/>
              </w:rPr>
              <w:t>2.8</w:t>
            </w:r>
            <w:r w:rsidR="00261986">
              <w:rPr>
                <w:sz w:val="18"/>
                <w:szCs w:val="18"/>
              </w:rPr>
              <w:t>%</w:t>
            </w:r>
          </w:p>
        </w:tc>
      </w:tr>
      <w:tr w:rsidR="00261986" w14:paraId="1831E22A" w14:textId="77777777" w:rsidTr="00210FA7">
        <w:trPr>
          <w:trHeight w:val="250"/>
          <w:jc w:val="center"/>
        </w:trPr>
        <w:tc>
          <w:tcPr>
            <w:tcW w:w="1456" w:type="dxa"/>
            <w:tcBorders>
              <w:left w:val="single" w:sz="4" w:space="0" w:color="auto"/>
              <w:right w:val="single" w:sz="4" w:space="0" w:color="auto"/>
            </w:tcBorders>
          </w:tcPr>
          <w:p w14:paraId="310EA450" w14:textId="77777777" w:rsidR="00261986" w:rsidRDefault="00261986" w:rsidP="00210FA7">
            <w:pPr>
              <w:ind w:firstLine="0"/>
              <w:rPr>
                <w:sz w:val="18"/>
                <w:szCs w:val="18"/>
              </w:rPr>
            </w:pPr>
            <w:r>
              <w:rPr>
                <w:sz w:val="18"/>
                <w:szCs w:val="18"/>
              </w:rPr>
              <w:t>EVS</w:t>
            </w:r>
          </w:p>
        </w:tc>
        <w:tc>
          <w:tcPr>
            <w:tcW w:w="831" w:type="dxa"/>
            <w:tcBorders>
              <w:left w:val="single" w:sz="4" w:space="0" w:color="auto"/>
            </w:tcBorders>
          </w:tcPr>
          <w:p w14:paraId="19C267AF" w14:textId="45D2707E" w:rsidR="00261986" w:rsidRDefault="00870BB8" w:rsidP="00210FA7">
            <w:pPr>
              <w:ind w:firstLine="0"/>
              <w:jc w:val="center"/>
              <w:rPr>
                <w:sz w:val="18"/>
                <w:szCs w:val="18"/>
              </w:rPr>
            </w:pPr>
            <w:r>
              <w:rPr>
                <w:sz w:val="18"/>
                <w:szCs w:val="18"/>
              </w:rPr>
              <w:t>4.3</w:t>
            </w:r>
            <w:r w:rsidR="00261986">
              <w:rPr>
                <w:sz w:val="18"/>
                <w:szCs w:val="18"/>
              </w:rPr>
              <w:t>%</w:t>
            </w:r>
          </w:p>
        </w:tc>
        <w:tc>
          <w:tcPr>
            <w:tcW w:w="1080" w:type="dxa"/>
          </w:tcPr>
          <w:p w14:paraId="52105726" w14:textId="5638A3DA" w:rsidR="00261986" w:rsidRDefault="00870BB8" w:rsidP="00210FA7">
            <w:pPr>
              <w:ind w:firstLine="0"/>
              <w:jc w:val="center"/>
              <w:rPr>
                <w:sz w:val="18"/>
                <w:szCs w:val="18"/>
              </w:rPr>
            </w:pPr>
            <w:r>
              <w:rPr>
                <w:sz w:val="18"/>
                <w:szCs w:val="18"/>
              </w:rPr>
              <w:t>1.8</w:t>
            </w:r>
            <w:r w:rsidR="00261986">
              <w:rPr>
                <w:sz w:val="18"/>
                <w:szCs w:val="18"/>
              </w:rPr>
              <w:t>%</w:t>
            </w:r>
          </w:p>
        </w:tc>
        <w:tc>
          <w:tcPr>
            <w:tcW w:w="990" w:type="dxa"/>
            <w:tcBorders>
              <w:right w:val="single" w:sz="4" w:space="0" w:color="auto"/>
            </w:tcBorders>
          </w:tcPr>
          <w:p w14:paraId="57EC3DF2" w14:textId="3688D236" w:rsidR="00261986" w:rsidRDefault="00541625" w:rsidP="00210FA7">
            <w:pPr>
              <w:ind w:firstLine="0"/>
              <w:jc w:val="center"/>
              <w:rPr>
                <w:sz w:val="18"/>
                <w:szCs w:val="18"/>
              </w:rPr>
            </w:pPr>
            <w:r>
              <w:rPr>
                <w:sz w:val="18"/>
                <w:szCs w:val="18"/>
              </w:rPr>
              <w:t>2.4</w:t>
            </w:r>
            <w:r w:rsidR="00261986">
              <w:rPr>
                <w:sz w:val="18"/>
                <w:szCs w:val="18"/>
              </w:rPr>
              <w:t>%</w:t>
            </w:r>
          </w:p>
        </w:tc>
        <w:tc>
          <w:tcPr>
            <w:tcW w:w="990" w:type="dxa"/>
            <w:tcBorders>
              <w:left w:val="single" w:sz="4" w:space="0" w:color="auto"/>
            </w:tcBorders>
          </w:tcPr>
          <w:p w14:paraId="1D115165" w14:textId="7CF64DA5" w:rsidR="00261986" w:rsidRDefault="00261C34" w:rsidP="00210FA7">
            <w:pPr>
              <w:ind w:firstLine="0"/>
              <w:jc w:val="center"/>
              <w:rPr>
                <w:sz w:val="18"/>
                <w:szCs w:val="18"/>
              </w:rPr>
            </w:pPr>
            <w:r>
              <w:rPr>
                <w:sz w:val="18"/>
                <w:szCs w:val="18"/>
              </w:rPr>
              <w:t>3.4</w:t>
            </w:r>
            <w:r w:rsidR="00261986">
              <w:rPr>
                <w:sz w:val="18"/>
                <w:szCs w:val="18"/>
              </w:rPr>
              <w:t>%</w:t>
            </w:r>
          </w:p>
        </w:tc>
        <w:tc>
          <w:tcPr>
            <w:tcW w:w="1170" w:type="dxa"/>
          </w:tcPr>
          <w:p w14:paraId="3C6C596C" w14:textId="107D6F12" w:rsidR="00261986" w:rsidRDefault="00261C34" w:rsidP="00210FA7">
            <w:pPr>
              <w:ind w:firstLine="0"/>
              <w:jc w:val="center"/>
              <w:rPr>
                <w:sz w:val="18"/>
                <w:szCs w:val="18"/>
              </w:rPr>
            </w:pPr>
            <w:r>
              <w:rPr>
                <w:sz w:val="18"/>
                <w:szCs w:val="18"/>
              </w:rPr>
              <w:t>(1.7</w:t>
            </w:r>
            <w:r w:rsidR="00261986">
              <w:rPr>
                <w:sz w:val="18"/>
                <w:szCs w:val="18"/>
              </w:rPr>
              <w:t>%</w:t>
            </w:r>
            <w:r>
              <w:rPr>
                <w:sz w:val="18"/>
                <w:szCs w:val="18"/>
              </w:rPr>
              <w:t>)</w:t>
            </w:r>
          </w:p>
        </w:tc>
        <w:tc>
          <w:tcPr>
            <w:tcW w:w="1080" w:type="dxa"/>
            <w:tcBorders>
              <w:right w:val="single" w:sz="4" w:space="0" w:color="auto"/>
            </w:tcBorders>
          </w:tcPr>
          <w:p w14:paraId="23AF53E3" w14:textId="21524040" w:rsidR="00261986" w:rsidRDefault="005D41E2" w:rsidP="00210FA7">
            <w:pPr>
              <w:ind w:firstLine="0"/>
              <w:jc w:val="center"/>
              <w:rPr>
                <w:sz w:val="18"/>
                <w:szCs w:val="18"/>
              </w:rPr>
            </w:pPr>
            <w:r>
              <w:rPr>
                <w:sz w:val="18"/>
                <w:szCs w:val="18"/>
              </w:rPr>
              <w:t>5.2</w:t>
            </w:r>
            <w:r w:rsidR="00261986">
              <w:rPr>
                <w:sz w:val="18"/>
                <w:szCs w:val="18"/>
              </w:rPr>
              <w:t>%</w:t>
            </w:r>
          </w:p>
        </w:tc>
      </w:tr>
      <w:tr w:rsidR="00261986" w14:paraId="702D552F" w14:textId="77777777" w:rsidTr="00210FA7">
        <w:trPr>
          <w:trHeight w:val="275"/>
          <w:jc w:val="center"/>
        </w:trPr>
        <w:tc>
          <w:tcPr>
            <w:tcW w:w="1456" w:type="dxa"/>
            <w:tcBorders>
              <w:left w:val="single" w:sz="4" w:space="0" w:color="auto"/>
              <w:right w:val="single" w:sz="4" w:space="0" w:color="auto"/>
            </w:tcBorders>
          </w:tcPr>
          <w:p w14:paraId="4CBE2FA9" w14:textId="77777777" w:rsidR="00261986" w:rsidRPr="00371779" w:rsidRDefault="00261986" w:rsidP="00210FA7">
            <w:pPr>
              <w:ind w:firstLine="0"/>
              <w:rPr>
                <w:sz w:val="18"/>
                <w:szCs w:val="18"/>
              </w:rPr>
            </w:pPr>
            <w:r>
              <w:rPr>
                <w:sz w:val="18"/>
                <w:szCs w:val="18"/>
              </w:rPr>
              <w:t>DY</w:t>
            </w:r>
          </w:p>
        </w:tc>
        <w:tc>
          <w:tcPr>
            <w:tcW w:w="831" w:type="dxa"/>
            <w:tcBorders>
              <w:left w:val="single" w:sz="4" w:space="0" w:color="auto"/>
            </w:tcBorders>
          </w:tcPr>
          <w:p w14:paraId="37374E65" w14:textId="48F1AC0B" w:rsidR="00261986" w:rsidRDefault="00870BB8" w:rsidP="00210FA7">
            <w:pPr>
              <w:ind w:firstLine="0"/>
              <w:jc w:val="center"/>
              <w:rPr>
                <w:sz w:val="18"/>
                <w:szCs w:val="18"/>
              </w:rPr>
            </w:pPr>
            <w:r>
              <w:rPr>
                <w:sz w:val="18"/>
                <w:szCs w:val="18"/>
              </w:rPr>
              <w:t>2.2</w:t>
            </w:r>
            <w:r w:rsidR="00261986">
              <w:rPr>
                <w:sz w:val="18"/>
                <w:szCs w:val="18"/>
              </w:rPr>
              <w:t>%</w:t>
            </w:r>
          </w:p>
        </w:tc>
        <w:tc>
          <w:tcPr>
            <w:tcW w:w="1080" w:type="dxa"/>
          </w:tcPr>
          <w:p w14:paraId="5FC75706" w14:textId="0B6ED14E" w:rsidR="00261986" w:rsidRDefault="000914F7" w:rsidP="00210FA7">
            <w:pPr>
              <w:ind w:firstLine="0"/>
              <w:jc w:val="center"/>
              <w:rPr>
                <w:sz w:val="18"/>
                <w:szCs w:val="18"/>
              </w:rPr>
            </w:pPr>
            <w:r>
              <w:rPr>
                <w:sz w:val="18"/>
                <w:szCs w:val="18"/>
              </w:rPr>
              <w:t>(10.1</w:t>
            </w:r>
            <w:r w:rsidR="00261986">
              <w:rPr>
                <w:sz w:val="18"/>
                <w:szCs w:val="18"/>
              </w:rPr>
              <w:t>%</w:t>
            </w:r>
            <w:r>
              <w:rPr>
                <w:sz w:val="18"/>
                <w:szCs w:val="18"/>
              </w:rPr>
              <w:t>)</w:t>
            </w:r>
          </w:p>
        </w:tc>
        <w:tc>
          <w:tcPr>
            <w:tcW w:w="990" w:type="dxa"/>
            <w:tcBorders>
              <w:right w:val="single" w:sz="4" w:space="0" w:color="auto"/>
            </w:tcBorders>
          </w:tcPr>
          <w:p w14:paraId="7D627551" w14:textId="5A8C5281" w:rsidR="00261986" w:rsidRDefault="00541625" w:rsidP="00210FA7">
            <w:pPr>
              <w:ind w:firstLine="0"/>
              <w:jc w:val="center"/>
              <w:rPr>
                <w:sz w:val="18"/>
                <w:szCs w:val="18"/>
              </w:rPr>
            </w:pPr>
            <w:r>
              <w:rPr>
                <w:sz w:val="18"/>
                <w:szCs w:val="18"/>
              </w:rPr>
              <w:t>12.4</w:t>
            </w:r>
            <w:r w:rsidR="00261986">
              <w:rPr>
                <w:sz w:val="18"/>
                <w:szCs w:val="18"/>
              </w:rPr>
              <w:t>%</w:t>
            </w:r>
          </w:p>
        </w:tc>
        <w:tc>
          <w:tcPr>
            <w:tcW w:w="990" w:type="dxa"/>
            <w:tcBorders>
              <w:left w:val="single" w:sz="4" w:space="0" w:color="auto"/>
            </w:tcBorders>
          </w:tcPr>
          <w:p w14:paraId="453B9318" w14:textId="679C9B53" w:rsidR="00261986" w:rsidRDefault="00261C34" w:rsidP="00210FA7">
            <w:pPr>
              <w:ind w:firstLine="0"/>
              <w:jc w:val="center"/>
              <w:rPr>
                <w:sz w:val="18"/>
                <w:szCs w:val="18"/>
              </w:rPr>
            </w:pPr>
            <w:r>
              <w:rPr>
                <w:sz w:val="18"/>
                <w:szCs w:val="18"/>
              </w:rPr>
              <w:t>3.2</w:t>
            </w:r>
            <w:r w:rsidR="00261986">
              <w:rPr>
                <w:sz w:val="18"/>
                <w:szCs w:val="18"/>
              </w:rPr>
              <w:t>%</w:t>
            </w:r>
          </w:p>
        </w:tc>
        <w:tc>
          <w:tcPr>
            <w:tcW w:w="1170" w:type="dxa"/>
          </w:tcPr>
          <w:p w14:paraId="1986E480" w14:textId="66FB4854" w:rsidR="00261986" w:rsidRDefault="005D41E2" w:rsidP="00210FA7">
            <w:pPr>
              <w:ind w:firstLine="0"/>
              <w:jc w:val="center"/>
              <w:rPr>
                <w:sz w:val="18"/>
                <w:szCs w:val="18"/>
              </w:rPr>
            </w:pPr>
            <w:r>
              <w:rPr>
                <w:sz w:val="18"/>
                <w:szCs w:val="18"/>
              </w:rPr>
              <w:t>(9.5</w:t>
            </w:r>
            <w:r w:rsidR="00261986">
              <w:rPr>
                <w:sz w:val="18"/>
                <w:szCs w:val="18"/>
              </w:rPr>
              <w:t>%</w:t>
            </w:r>
            <w:r>
              <w:rPr>
                <w:sz w:val="18"/>
                <w:szCs w:val="18"/>
              </w:rPr>
              <w:t>)</w:t>
            </w:r>
          </w:p>
        </w:tc>
        <w:tc>
          <w:tcPr>
            <w:tcW w:w="1080" w:type="dxa"/>
            <w:tcBorders>
              <w:right w:val="single" w:sz="4" w:space="0" w:color="auto"/>
            </w:tcBorders>
          </w:tcPr>
          <w:p w14:paraId="66F8C1BD" w14:textId="35D6B0F1" w:rsidR="00261986" w:rsidRDefault="00CF0383" w:rsidP="00210FA7">
            <w:pPr>
              <w:ind w:firstLine="0"/>
              <w:jc w:val="center"/>
              <w:rPr>
                <w:sz w:val="18"/>
                <w:szCs w:val="18"/>
              </w:rPr>
            </w:pPr>
            <w:r>
              <w:rPr>
                <w:sz w:val="18"/>
                <w:szCs w:val="18"/>
              </w:rPr>
              <w:t>12.7</w:t>
            </w:r>
            <w:r w:rsidR="00261986">
              <w:rPr>
                <w:sz w:val="18"/>
                <w:szCs w:val="18"/>
              </w:rPr>
              <w:t>%</w:t>
            </w:r>
          </w:p>
        </w:tc>
      </w:tr>
      <w:tr w:rsidR="00261986" w14:paraId="101BD6E7" w14:textId="77777777" w:rsidTr="00210FA7">
        <w:trPr>
          <w:trHeight w:val="265"/>
          <w:jc w:val="center"/>
        </w:trPr>
        <w:tc>
          <w:tcPr>
            <w:tcW w:w="1456" w:type="dxa"/>
            <w:tcBorders>
              <w:left w:val="single" w:sz="4" w:space="0" w:color="auto"/>
              <w:right w:val="single" w:sz="4" w:space="0" w:color="auto"/>
            </w:tcBorders>
          </w:tcPr>
          <w:p w14:paraId="1629F100" w14:textId="77777777" w:rsidR="00261986" w:rsidRPr="00371779" w:rsidRDefault="00261986" w:rsidP="00210FA7">
            <w:pPr>
              <w:ind w:firstLine="0"/>
              <w:rPr>
                <w:sz w:val="18"/>
                <w:szCs w:val="18"/>
              </w:rPr>
            </w:pPr>
            <w:r>
              <w:rPr>
                <w:sz w:val="18"/>
                <w:szCs w:val="18"/>
              </w:rPr>
              <w:t>PB</w:t>
            </w:r>
          </w:p>
        </w:tc>
        <w:tc>
          <w:tcPr>
            <w:tcW w:w="831" w:type="dxa"/>
            <w:tcBorders>
              <w:left w:val="single" w:sz="4" w:space="0" w:color="auto"/>
            </w:tcBorders>
          </w:tcPr>
          <w:p w14:paraId="620F4977" w14:textId="2D135075" w:rsidR="00261986" w:rsidRDefault="00870BB8" w:rsidP="00210FA7">
            <w:pPr>
              <w:ind w:firstLine="0"/>
              <w:jc w:val="center"/>
              <w:rPr>
                <w:sz w:val="18"/>
                <w:szCs w:val="18"/>
              </w:rPr>
            </w:pPr>
            <w:r>
              <w:rPr>
                <w:sz w:val="18"/>
                <w:szCs w:val="18"/>
              </w:rPr>
              <w:t>5.4</w:t>
            </w:r>
            <w:r w:rsidR="00261986">
              <w:rPr>
                <w:sz w:val="18"/>
                <w:szCs w:val="18"/>
              </w:rPr>
              <w:t>%</w:t>
            </w:r>
          </w:p>
        </w:tc>
        <w:tc>
          <w:tcPr>
            <w:tcW w:w="1080" w:type="dxa"/>
          </w:tcPr>
          <w:p w14:paraId="7F824A78" w14:textId="2D43E112" w:rsidR="00261986" w:rsidRDefault="000914F7" w:rsidP="00210FA7">
            <w:pPr>
              <w:ind w:firstLine="0"/>
              <w:jc w:val="center"/>
              <w:rPr>
                <w:sz w:val="18"/>
                <w:szCs w:val="18"/>
              </w:rPr>
            </w:pPr>
            <w:r>
              <w:rPr>
                <w:sz w:val="18"/>
                <w:szCs w:val="18"/>
              </w:rPr>
              <w:t>(0.7</w:t>
            </w:r>
            <w:r w:rsidR="00261986">
              <w:rPr>
                <w:sz w:val="18"/>
                <w:szCs w:val="18"/>
              </w:rPr>
              <w:t>%</w:t>
            </w:r>
            <w:r>
              <w:rPr>
                <w:sz w:val="18"/>
                <w:szCs w:val="18"/>
              </w:rPr>
              <w:t>)</w:t>
            </w:r>
          </w:p>
        </w:tc>
        <w:tc>
          <w:tcPr>
            <w:tcW w:w="990" w:type="dxa"/>
            <w:tcBorders>
              <w:right w:val="single" w:sz="4" w:space="0" w:color="auto"/>
            </w:tcBorders>
          </w:tcPr>
          <w:p w14:paraId="446FE18B" w14:textId="3C5F7EB0" w:rsidR="00261986" w:rsidRDefault="00541625" w:rsidP="00210FA7">
            <w:pPr>
              <w:ind w:firstLine="0"/>
              <w:jc w:val="center"/>
              <w:rPr>
                <w:sz w:val="18"/>
                <w:szCs w:val="18"/>
              </w:rPr>
            </w:pPr>
            <w:r>
              <w:rPr>
                <w:sz w:val="18"/>
                <w:szCs w:val="18"/>
              </w:rPr>
              <w:t>6.1</w:t>
            </w:r>
            <w:r w:rsidR="00261986">
              <w:rPr>
                <w:sz w:val="18"/>
                <w:szCs w:val="18"/>
              </w:rPr>
              <w:t>%</w:t>
            </w:r>
          </w:p>
        </w:tc>
        <w:tc>
          <w:tcPr>
            <w:tcW w:w="990" w:type="dxa"/>
            <w:tcBorders>
              <w:left w:val="single" w:sz="4" w:space="0" w:color="auto"/>
            </w:tcBorders>
          </w:tcPr>
          <w:p w14:paraId="132C6665" w14:textId="02C92917" w:rsidR="00261986" w:rsidRDefault="00261C34" w:rsidP="00210FA7">
            <w:pPr>
              <w:ind w:firstLine="0"/>
              <w:jc w:val="center"/>
              <w:rPr>
                <w:sz w:val="18"/>
                <w:szCs w:val="18"/>
              </w:rPr>
            </w:pPr>
            <w:r>
              <w:rPr>
                <w:sz w:val="18"/>
                <w:szCs w:val="18"/>
              </w:rPr>
              <w:t>4.1</w:t>
            </w:r>
            <w:r w:rsidR="00261986">
              <w:rPr>
                <w:sz w:val="18"/>
                <w:szCs w:val="18"/>
              </w:rPr>
              <w:t>%</w:t>
            </w:r>
          </w:p>
        </w:tc>
        <w:tc>
          <w:tcPr>
            <w:tcW w:w="1170" w:type="dxa"/>
          </w:tcPr>
          <w:p w14:paraId="2960DC74" w14:textId="4B487B1B" w:rsidR="00261986" w:rsidRDefault="005D41E2" w:rsidP="00210FA7">
            <w:pPr>
              <w:ind w:firstLine="0"/>
              <w:jc w:val="center"/>
              <w:rPr>
                <w:sz w:val="18"/>
                <w:szCs w:val="18"/>
              </w:rPr>
            </w:pPr>
            <w:r>
              <w:rPr>
                <w:sz w:val="18"/>
                <w:szCs w:val="18"/>
              </w:rPr>
              <w:t>(2.8</w:t>
            </w:r>
            <w:r w:rsidR="00261986">
              <w:rPr>
                <w:sz w:val="18"/>
                <w:szCs w:val="18"/>
              </w:rPr>
              <w:t>%</w:t>
            </w:r>
            <w:r>
              <w:rPr>
                <w:sz w:val="18"/>
                <w:szCs w:val="18"/>
              </w:rPr>
              <w:t>)</w:t>
            </w:r>
          </w:p>
        </w:tc>
        <w:tc>
          <w:tcPr>
            <w:tcW w:w="1080" w:type="dxa"/>
            <w:tcBorders>
              <w:right w:val="single" w:sz="4" w:space="0" w:color="auto"/>
            </w:tcBorders>
          </w:tcPr>
          <w:p w14:paraId="03F6049E" w14:textId="6021969C" w:rsidR="00261986" w:rsidRDefault="00CF0383" w:rsidP="00210FA7">
            <w:pPr>
              <w:ind w:firstLine="0"/>
              <w:jc w:val="center"/>
              <w:rPr>
                <w:sz w:val="18"/>
                <w:szCs w:val="18"/>
              </w:rPr>
            </w:pPr>
            <w:r>
              <w:rPr>
                <w:sz w:val="18"/>
                <w:szCs w:val="18"/>
              </w:rPr>
              <w:t>6.9</w:t>
            </w:r>
            <w:r w:rsidR="00261986">
              <w:rPr>
                <w:sz w:val="18"/>
                <w:szCs w:val="18"/>
              </w:rPr>
              <w:t>%</w:t>
            </w:r>
          </w:p>
        </w:tc>
      </w:tr>
      <w:tr w:rsidR="00261986" w14:paraId="3ED4E1EA" w14:textId="77777777" w:rsidTr="00210FA7">
        <w:trPr>
          <w:trHeight w:val="292"/>
          <w:jc w:val="center"/>
        </w:trPr>
        <w:tc>
          <w:tcPr>
            <w:tcW w:w="1456" w:type="dxa"/>
            <w:tcBorders>
              <w:left w:val="single" w:sz="4" w:space="0" w:color="auto"/>
              <w:right w:val="single" w:sz="4" w:space="0" w:color="auto"/>
            </w:tcBorders>
          </w:tcPr>
          <w:p w14:paraId="1710038F" w14:textId="77777777" w:rsidR="00261986" w:rsidRPr="00371779" w:rsidRDefault="00261986" w:rsidP="00210FA7">
            <w:pPr>
              <w:ind w:firstLine="0"/>
              <w:rPr>
                <w:sz w:val="18"/>
                <w:szCs w:val="18"/>
              </w:rPr>
            </w:pPr>
            <w:r>
              <w:rPr>
                <w:sz w:val="18"/>
                <w:szCs w:val="18"/>
              </w:rPr>
              <w:t>EPS Growth</w:t>
            </w:r>
          </w:p>
        </w:tc>
        <w:tc>
          <w:tcPr>
            <w:tcW w:w="831" w:type="dxa"/>
            <w:tcBorders>
              <w:left w:val="single" w:sz="4" w:space="0" w:color="auto"/>
            </w:tcBorders>
          </w:tcPr>
          <w:p w14:paraId="5C653BCC" w14:textId="0B62DB2A" w:rsidR="00261986" w:rsidRDefault="00870BB8" w:rsidP="00210FA7">
            <w:pPr>
              <w:ind w:firstLine="0"/>
              <w:jc w:val="center"/>
              <w:rPr>
                <w:sz w:val="18"/>
                <w:szCs w:val="18"/>
              </w:rPr>
            </w:pPr>
            <w:r>
              <w:rPr>
                <w:sz w:val="18"/>
                <w:szCs w:val="18"/>
              </w:rPr>
              <w:t>3.3</w:t>
            </w:r>
            <w:r w:rsidR="00261986">
              <w:rPr>
                <w:sz w:val="18"/>
                <w:szCs w:val="18"/>
              </w:rPr>
              <w:t>%</w:t>
            </w:r>
          </w:p>
        </w:tc>
        <w:tc>
          <w:tcPr>
            <w:tcW w:w="1080" w:type="dxa"/>
          </w:tcPr>
          <w:p w14:paraId="32B3D973" w14:textId="7120FC56" w:rsidR="00261986" w:rsidRDefault="000914F7" w:rsidP="00210FA7">
            <w:pPr>
              <w:ind w:firstLine="0"/>
              <w:jc w:val="center"/>
              <w:rPr>
                <w:sz w:val="18"/>
                <w:szCs w:val="18"/>
              </w:rPr>
            </w:pPr>
            <w:r>
              <w:rPr>
                <w:sz w:val="18"/>
                <w:szCs w:val="18"/>
              </w:rPr>
              <w:t>(8.2</w:t>
            </w:r>
            <w:r w:rsidR="00261986">
              <w:rPr>
                <w:sz w:val="18"/>
                <w:szCs w:val="18"/>
              </w:rPr>
              <w:t>%</w:t>
            </w:r>
            <w:r>
              <w:rPr>
                <w:sz w:val="18"/>
                <w:szCs w:val="18"/>
              </w:rPr>
              <w:t>)</w:t>
            </w:r>
          </w:p>
        </w:tc>
        <w:tc>
          <w:tcPr>
            <w:tcW w:w="990" w:type="dxa"/>
            <w:tcBorders>
              <w:right w:val="single" w:sz="4" w:space="0" w:color="auto"/>
            </w:tcBorders>
          </w:tcPr>
          <w:p w14:paraId="38A9F089" w14:textId="2BD74ED2" w:rsidR="00261986" w:rsidRDefault="00541625" w:rsidP="00210FA7">
            <w:pPr>
              <w:ind w:firstLine="0"/>
              <w:jc w:val="center"/>
              <w:rPr>
                <w:sz w:val="18"/>
                <w:szCs w:val="18"/>
              </w:rPr>
            </w:pPr>
            <w:r>
              <w:rPr>
                <w:sz w:val="18"/>
                <w:szCs w:val="18"/>
              </w:rPr>
              <w:t>11.5</w:t>
            </w:r>
            <w:r w:rsidR="00261986">
              <w:rPr>
                <w:sz w:val="18"/>
                <w:szCs w:val="18"/>
              </w:rPr>
              <w:t>%</w:t>
            </w:r>
          </w:p>
        </w:tc>
        <w:tc>
          <w:tcPr>
            <w:tcW w:w="990" w:type="dxa"/>
            <w:tcBorders>
              <w:left w:val="single" w:sz="4" w:space="0" w:color="auto"/>
            </w:tcBorders>
          </w:tcPr>
          <w:p w14:paraId="6A7D96DA" w14:textId="554079DB" w:rsidR="00261986" w:rsidRDefault="00261C34" w:rsidP="00210FA7">
            <w:pPr>
              <w:ind w:firstLine="0"/>
              <w:jc w:val="center"/>
              <w:rPr>
                <w:sz w:val="18"/>
                <w:szCs w:val="18"/>
              </w:rPr>
            </w:pPr>
            <w:r>
              <w:rPr>
                <w:sz w:val="18"/>
                <w:szCs w:val="18"/>
              </w:rPr>
              <w:t>5.0</w:t>
            </w:r>
            <w:r w:rsidR="00261986">
              <w:rPr>
                <w:sz w:val="18"/>
                <w:szCs w:val="18"/>
              </w:rPr>
              <w:t>%</w:t>
            </w:r>
          </w:p>
        </w:tc>
        <w:tc>
          <w:tcPr>
            <w:tcW w:w="1170" w:type="dxa"/>
          </w:tcPr>
          <w:p w14:paraId="6F11164A" w14:textId="3AD46B81" w:rsidR="00261986" w:rsidRDefault="005D41E2" w:rsidP="00210FA7">
            <w:pPr>
              <w:ind w:firstLine="0"/>
              <w:jc w:val="center"/>
              <w:rPr>
                <w:sz w:val="18"/>
                <w:szCs w:val="18"/>
              </w:rPr>
            </w:pPr>
            <w:r>
              <w:rPr>
                <w:sz w:val="18"/>
                <w:szCs w:val="18"/>
              </w:rPr>
              <w:t>(6.9</w:t>
            </w:r>
            <w:r w:rsidR="00261986">
              <w:rPr>
                <w:sz w:val="18"/>
                <w:szCs w:val="18"/>
              </w:rPr>
              <w:t>%</w:t>
            </w:r>
            <w:r>
              <w:rPr>
                <w:sz w:val="18"/>
                <w:szCs w:val="18"/>
              </w:rPr>
              <w:t>)</w:t>
            </w:r>
          </w:p>
        </w:tc>
        <w:tc>
          <w:tcPr>
            <w:tcW w:w="1080" w:type="dxa"/>
            <w:tcBorders>
              <w:right w:val="single" w:sz="4" w:space="0" w:color="auto"/>
            </w:tcBorders>
          </w:tcPr>
          <w:p w14:paraId="7D9100B4" w14:textId="021DF0AC" w:rsidR="00261986" w:rsidRDefault="00CF0383" w:rsidP="00210FA7">
            <w:pPr>
              <w:ind w:firstLine="0"/>
              <w:jc w:val="center"/>
              <w:rPr>
                <w:sz w:val="18"/>
                <w:szCs w:val="18"/>
              </w:rPr>
            </w:pPr>
            <w:r>
              <w:rPr>
                <w:sz w:val="18"/>
                <w:szCs w:val="18"/>
              </w:rPr>
              <w:t>11.9</w:t>
            </w:r>
            <w:r w:rsidR="00261986">
              <w:rPr>
                <w:sz w:val="18"/>
                <w:szCs w:val="18"/>
              </w:rPr>
              <w:t>%</w:t>
            </w:r>
          </w:p>
        </w:tc>
      </w:tr>
      <w:tr w:rsidR="00261986" w14:paraId="1170D959" w14:textId="77777777" w:rsidTr="00210FA7">
        <w:trPr>
          <w:trHeight w:val="265"/>
          <w:jc w:val="center"/>
        </w:trPr>
        <w:tc>
          <w:tcPr>
            <w:tcW w:w="1456" w:type="dxa"/>
            <w:tcBorders>
              <w:left w:val="single" w:sz="4" w:space="0" w:color="auto"/>
              <w:right w:val="single" w:sz="4" w:space="0" w:color="auto"/>
            </w:tcBorders>
          </w:tcPr>
          <w:p w14:paraId="07EBB6D6" w14:textId="77777777" w:rsidR="00261986" w:rsidRDefault="00261986" w:rsidP="00210FA7">
            <w:pPr>
              <w:ind w:firstLine="0"/>
              <w:rPr>
                <w:sz w:val="18"/>
                <w:szCs w:val="18"/>
              </w:rPr>
            </w:pPr>
            <w:r>
              <w:rPr>
                <w:sz w:val="18"/>
                <w:szCs w:val="18"/>
              </w:rPr>
              <w:t>Revenue Growth</w:t>
            </w:r>
          </w:p>
        </w:tc>
        <w:tc>
          <w:tcPr>
            <w:tcW w:w="831" w:type="dxa"/>
            <w:tcBorders>
              <w:left w:val="single" w:sz="4" w:space="0" w:color="auto"/>
            </w:tcBorders>
          </w:tcPr>
          <w:p w14:paraId="78D1E7A3" w14:textId="1DC0A875" w:rsidR="00261986" w:rsidRDefault="00870BB8" w:rsidP="00210FA7">
            <w:pPr>
              <w:ind w:firstLine="0"/>
              <w:jc w:val="center"/>
              <w:rPr>
                <w:sz w:val="18"/>
                <w:szCs w:val="18"/>
              </w:rPr>
            </w:pPr>
            <w:r>
              <w:rPr>
                <w:sz w:val="18"/>
                <w:szCs w:val="18"/>
              </w:rPr>
              <w:t>8.2</w:t>
            </w:r>
            <w:r w:rsidR="00261986">
              <w:rPr>
                <w:sz w:val="18"/>
                <w:szCs w:val="18"/>
              </w:rPr>
              <w:t>%</w:t>
            </w:r>
          </w:p>
        </w:tc>
        <w:tc>
          <w:tcPr>
            <w:tcW w:w="1080" w:type="dxa"/>
          </w:tcPr>
          <w:p w14:paraId="27B04563" w14:textId="3D74AC26" w:rsidR="00261986" w:rsidRDefault="000914F7" w:rsidP="00210FA7">
            <w:pPr>
              <w:ind w:firstLine="0"/>
              <w:jc w:val="center"/>
              <w:rPr>
                <w:sz w:val="18"/>
                <w:szCs w:val="18"/>
              </w:rPr>
            </w:pPr>
            <w:r>
              <w:rPr>
                <w:sz w:val="18"/>
                <w:szCs w:val="18"/>
              </w:rPr>
              <w:t>(10.7</w:t>
            </w:r>
            <w:r w:rsidR="00261986">
              <w:rPr>
                <w:sz w:val="18"/>
                <w:szCs w:val="18"/>
              </w:rPr>
              <w:t>%</w:t>
            </w:r>
            <w:r>
              <w:rPr>
                <w:sz w:val="18"/>
                <w:szCs w:val="18"/>
              </w:rPr>
              <w:t>)</w:t>
            </w:r>
          </w:p>
        </w:tc>
        <w:tc>
          <w:tcPr>
            <w:tcW w:w="990" w:type="dxa"/>
            <w:tcBorders>
              <w:right w:val="single" w:sz="4" w:space="0" w:color="auto"/>
            </w:tcBorders>
          </w:tcPr>
          <w:p w14:paraId="3062B378" w14:textId="7EC28F60" w:rsidR="00261986" w:rsidRDefault="00140081" w:rsidP="00210FA7">
            <w:pPr>
              <w:ind w:firstLine="0"/>
              <w:jc w:val="center"/>
              <w:rPr>
                <w:sz w:val="18"/>
                <w:szCs w:val="18"/>
              </w:rPr>
            </w:pPr>
            <w:r>
              <w:rPr>
                <w:sz w:val="18"/>
                <w:szCs w:val="18"/>
              </w:rPr>
              <w:t>18.9</w:t>
            </w:r>
            <w:r w:rsidR="00261986">
              <w:rPr>
                <w:sz w:val="18"/>
                <w:szCs w:val="18"/>
              </w:rPr>
              <w:t>%</w:t>
            </w:r>
          </w:p>
        </w:tc>
        <w:tc>
          <w:tcPr>
            <w:tcW w:w="990" w:type="dxa"/>
            <w:tcBorders>
              <w:left w:val="single" w:sz="4" w:space="0" w:color="auto"/>
            </w:tcBorders>
          </w:tcPr>
          <w:p w14:paraId="558BC787" w14:textId="460C3BD2" w:rsidR="00261986" w:rsidRDefault="00261C34" w:rsidP="00210FA7">
            <w:pPr>
              <w:ind w:firstLine="0"/>
              <w:jc w:val="center"/>
              <w:rPr>
                <w:sz w:val="18"/>
                <w:szCs w:val="18"/>
              </w:rPr>
            </w:pPr>
            <w:r>
              <w:rPr>
                <w:sz w:val="18"/>
                <w:szCs w:val="18"/>
              </w:rPr>
              <w:t>5.8</w:t>
            </w:r>
            <w:r w:rsidR="00261986">
              <w:rPr>
                <w:sz w:val="18"/>
                <w:szCs w:val="18"/>
              </w:rPr>
              <w:t>%</w:t>
            </w:r>
          </w:p>
        </w:tc>
        <w:tc>
          <w:tcPr>
            <w:tcW w:w="1170" w:type="dxa"/>
          </w:tcPr>
          <w:p w14:paraId="6E726413" w14:textId="10A3563E" w:rsidR="00261986" w:rsidRDefault="005D41E2" w:rsidP="00210FA7">
            <w:pPr>
              <w:ind w:firstLine="0"/>
              <w:jc w:val="center"/>
              <w:rPr>
                <w:sz w:val="18"/>
                <w:szCs w:val="18"/>
              </w:rPr>
            </w:pPr>
            <w:r>
              <w:rPr>
                <w:sz w:val="18"/>
                <w:szCs w:val="18"/>
              </w:rPr>
              <w:t>(5.7)</w:t>
            </w:r>
            <w:r w:rsidR="00261986">
              <w:rPr>
                <w:sz w:val="18"/>
                <w:szCs w:val="18"/>
              </w:rPr>
              <w:t>%</w:t>
            </w:r>
          </w:p>
        </w:tc>
        <w:tc>
          <w:tcPr>
            <w:tcW w:w="1080" w:type="dxa"/>
            <w:tcBorders>
              <w:right w:val="single" w:sz="4" w:space="0" w:color="auto"/>
            </w:tcBorders>
          </w:tcPr>
          <w:p w14:paraId="35762B88" w14:textId="1FAEC43B" w:rsidR="00261986" w:rsidRDefault="00CF0383" w:rsidP="00210FA7">
            <w:pPr>
              <w:ind w:firstLine="0"/>
              <w:jc w:val="center"/>
              <w:rPr>
                <w:sz w:val="18"/>
                <w:szCs w:val="18"/>
              </w:rPr>
            </w:pPr>
            <w:r>
              <w:rPr>
                <w:sz w:val="18"/>
                <w:szCs w:val="18"/>
              </w:rPr>
              <w:t>11.5</w:t>
            </w:r>
            <w:r w:rsidR="00261986">
              <w:rPr>
                <w:sz w:val="18"/>
                <w:szCs w:val="18"/>
              </w:rPr>
              <w:t>%</w:t>
            </w:r>
          </w:p>
        </w:tc>
      </w:tr>
      <w:tr w:rsidR="00261986" w14:paraId="7AB56878" w14:textId="77777777" w:rsidTr="00210FA7">
        <w:trPr>
          <w:trHeight w:val="265"/>
          <w:jc w:val="center"/>
        </w:trPr>
        <w:tc>
          <w:tcPr>
            <w:tcW w:w="1456" w:type="dxa"/>
            <w:tcBorders>
              <w:left w:val="single" w:sz="4" w:space="0" w:color="auto"/>
              <w:right w:val="single" w:sz="4" w:space="0" w:color="auto"/>
            </w:tcBorders>
          </w:tcPr>
          <w:p w14:paraId="314EF61D" w14:textId="77777777" w:rsidR="00261986" w:rsidRDefault="00261986" w:rsidP="00210FA7">
            <w:pPr>
              <w:ind w:firstLine="0"/>
              <w:rPr>
                <w:sz w:val="18"/>
                <w:szCs w:val="18"/>
              </w:rPr>
            </w:pPr>
            <w:r>
              <w:rPr>
                <w:sz w:val="18"/>
                <w:szCs w:val="18"/>
              </w:rPr>
              <w:t>PMO</w:t>
            </w:r>
          </w:p>
        </w:tc>
        <w:tc>
          <w:tcPr>
            <w:tcW w:w="831" w:type="dxa"/>
            <w:tcBorders>
              <w:left w:val="single" w:sz="4" w:space="0" w:color="auto"/>
            </w:tcBorders>
          </w:tcPr>
          <w:p w14:paraId="3D4474A7" w14:textId="78C341BF" w:rsidR="00261986" w:rsidRDefault="00870BB8" w:rsidP="00210FA7">
            <w:pPr>
              <w:ind w:firstLine="0"/>
              <w:jc w:val="center"/>
              <w:rPr>
                <w:sz w:val="18"/>
                <w:szCs w:val="18"/>
              </w:rPr>
            </w:pPr>
            <w:r>
              <w:rPr>
                <w:sz w:val="18"/>
                <w:szCs w:val="18"/>
              </w:rPr>
              <w:t>3.6</w:t>
            </w:r>
            <w:r w:rsidR="00261986">
              <w:rPr>
                <w:sz w:val="18"/>
                <w:szCs w:val="18"/>
              </w:rPr>
              <w:t>%</w:t>
            </w:r>
          </w:p>
        </w:tc>
        <w:tc>
          <w:tcPr>
            <w:tcW w:w="1080" w:type="dxa"/>
          </w:tcPr>
          <w:p w14:paraId="063BF467" w14:textId="443779FF" w:rsidR="00261986" w:rsidRDefault="000914F7" w:rsidP="00210FA7">
            <w:pPr>
              <w:ind w:firstLine="0"/>
              <w:jc w:val="center"/>
              <w:rPr>
                <w:sz w:val="18"/>
                <w:szCs w:val="18"/>
              </w:rPr>
            </w:pPr>
            <w:r>
              <w:rPr>
                <w:sz w:val="18"/>
                <w:szCs w:val="18"/>
              </w:rPr>
              <w:t>(4.7</w:t>
            </w:r>
            <w:r w:rsidR="00261986">
              <w:rPr>
                <w:sz w:val="18"/>
                <w:szCs w:val="18"/>
              </w:rPr>
              <w:t>%</w:t>
            </w:r>
            <w:r>
              <w:rPr>
                <w:sz w:val="18"/>
                <w:szCs w:val="18"/>
              </w:rPr>
              <w:t>)</w:t>
            </w:r>
          </w:p>
        </w:tc>
        <w:tc>
          <w:tcPr>
            <w:tcW w:w="990" w:type="dxa"/>
            <w:tcBorders>
              <w:right w:val="single" w:sz="4" w:space="0" w:color="auto"/>
            </w:tcBorders>
          </w:tcPr>
          <w:p w14:paraId="451BBCB4" w14:textId="3662E576" w:rsidR="00261986" w:rsidRDefault="00140081" w:rsidP="00210FA7">
            <w:pPr>
              <w:ind w:firstLine="0"/>
              <w:jc w:val="center"/>
              <w:rPr>
                <w:sz w:val="18"/>
                <w:szCs w:val="18"/>
              </w:rPr>
            </w:pPr>
            <w:r>
              <w:rPr>
                <w:sz w:val="18"/>
                <w:szCs w:val="18"/>
              </w:rPr>
              <w:t>8.3</w:t>
            </w:r>
            <w:r w:rsidR="00261986">
              <w:rPr>
                <w:sz w:val="18"/>
                <w:szCs w:val="18"/>
              </w:rPr>
              <w:t>%</w:t>
            </w:r>
          </w:p>
        </w:tc>
        <w:tc>
          <w:tcPr>
            <w:tcW w:w="990" w:type="dxa"/>
            <w:tcBorders>
              <w:left w:val="single" w:sz="4" w:space="0" w:color="auto"/>
            </w:tcBorders>
          </w:tcPr>
          <w:p w14:paraId="54232273" w14:textId="77777777" w:rsidR="00261986" w:rsidRDefault="00261986" w:rsidP="00210FA7">
            <w:pPr>
              <w:ind w:firstLine="0"/>
              <w:jc w:val="center"/>
              <w:rPr>
                <w:sz w:val="18"/>
                <w:szCs w:val="18"/>
              </w:rPr>
            </w:pPr>
            <w:r>
              <w:rPr>
                <w:sz w:val="18"/>
                <w:szCs w:val="18"/>
              </w:rPr>
              <w:t>N/A</w:t>
            </w:r>
          </w:p>
        </w:tc>
        <w:tc>
          <w:tcPr>
            <w:tcW w:w="1170" w:type="dxa"/>
          </w:tcPr>
          <w:p w14:paraId="62ED868B" w14:textId="77777777" w:rsidR="00261986" w:rsidRDefault="00261986" w:rsidP="00210FA7">
            <w:pPr>
              <w:ind w:firstLine="0"/>
              <w:jc w:val="center"/>
              <w:rPr>
                <w:sz w:val="18"/>
                <w:szCs w:val="18"/>
              </w:rPr>
            </w:pPr>
            <w:r>
              <w:rPr>
                <w:sz w:val="18"/>
                <w:szCs w:val="18"/>
              </w:rPr>
              <w:t>N/A</w:t>
            </w:r>
          </w:p>
        </w:tc>
        <w:tc>
          <w:tcPr>
            <w:tcW w:w="1080" w:type="dxa"/>
            <w:tcBorders>
              <w:right w:val="single" w:sz="4" w:space="0" w:color="auto"/>
            </w:tcBorders>
          </w:tcPr>
          <w:p w14:paraId="4D4F6A7F" w14:textId="77777777" w:rsidR="00261986" w:rsidRDefault="00261986" w:rsidP="00210FA7">
            <w:pPr>
              <w:ind w:firstLine="0"/>
              <w:jc w:val="center"/>
              <w:rPr>
                <w:sz w:val="18"/>
                <w:szCs w:val="18"/>
              </w:rPr>
            </w:pPr>
            <w:r>
              <w:rPr>
                <w:sz w:val="18"/>
                <w:szCs w:val="18"/>
              </w:rPr>
              <w:t>N/A</w:t>
            </w:r>
          </w:p>
        </w:tc>
      </w:tr>
      <w:tr w:rsidR="00261986" w14:paraId="67949F91"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1C75B7BC" w14:textId="7268B038" w:rsidR="00261986" w:rsidRPr="00371779" w:rsidRDefault="00715CDD" w:rsidP="00210FA7">
            <w:pPr>
              <w:ind w:firstLine="0"/>
              <w:rPr>
                <w:sz w:val="18"/>
                <w:szCs w:val="18"/>
              </w:rPr>
            </w:pPr>
            <w:r>
              <w:rPr>
                <w:sz w:val="18"/>
                <w:szCs w:val="18"/>
              </w:rPr>
              <w:lastRenderedPageBreak/>
              <w:t>Combo</w:t>
            </w:r>
          </w:p>
        </w:tc>
        <w:tc>
          <w:tcPr>
            <w:tcW w:w="831" w:type="dxa"/>
            <w:tcBorders>
              <w:left w:val="single" w:sz="4" w:space="0" w:color="auto"/>
              <w:bottom w:val="single" w:sz="12" w:space="0" w:color="000000"/>
            </w:tcBorders>
          </w:tcPr>
          <w:p w14:paraId="6B166FC0" w14:textId="75610BC0" w:rsidR="00261986" w:rsidRDefault="00CF0383" w:rsidP="00210FA7">
            <w:pPr>
              <w:ind w:firstLine="0"/>
              <w:jc w:val="center"/>
              <w:rPr>
                <w:sz w:val="18"/>
                <w:szCs w:val="18"/>
              </w:rPr>
            </w:pPr>
            <w:r>
              <w:rPr>
                <w:sz w:val="18"/>
                <w:szCs w:val="18"/>
              </w:rPr>
              <w:t>6.3</w:t>
            </w:r>
            <w:r w:rsidR="00261986">
              <w:rPr>
                <w:sz w:val="18"/>
                <w:szCs w:val="18"/>
              </w:rPr>
              <w:t>%</w:t>
            </w:r>
          </w:p>
        </w:tc>
        <w:tc>
          <w:tcPr>
            <w:tcW w:w="1080" w:type="dxa"/>
            <w:tcBorders>
              <w:bottom w:val="single" w:sz="12" w:space="0" w:color="000000"/>
            </w:tcBorders>
          </w:tcPr>
          <w:p w14:paraId="56CA0B64" w14:textId="77777777" w:rsidR="00261986" w:rsidRDefault="00261986"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2023D1DF" w14:textId="77777777" w:rsidR="00261986" w:rsidRDefault="00261986"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93729FC" w14:textId="2C2F2018" w:rsidR="00261986" w:rsidRDefault="00CF0383" w:rsidP="00210FA7">
            <w:pPr>
              <w:ind w:firstLine="0"/>
              <w:jc w:val="center"/>
              <w:rPr>
                <w:sz w:val="18"/>
                <w:szCs w:val="18"/>
              </w:rPr>
            </w:pPr>
            <w:r>
              <w:rPr>
                <w:sz w:val="18"/>
                <w:szCs w:val="18"/>
              </w:rPr>
              <w:t>3.3</w:t>
            </w:r>
            <w:r w:rsidR="00261986">
              <w:rPr>
                <w:sz w:val="18"/>
                <w:szCs w:val="18"/>
              </w:rPr>
              <w:t>%</w:t>
            </w:r>
          </w:p>
        </w:tc>
        <w:tc>
          <w:tcPr>
            <w:tcW w:w="1170" w:type="dxa"/>
            <w:tcBorders>
              <w:bottom w:val="single" w:sz="12" w:space="0" w:color="000000"/>
            </w:tcBorders>
          </w:tcPr>
          <w:p w14:paraId="74527772" w14:textId="77777777" w:rsidR="00261986" w:rsidRDefault="00261986"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1ABD3485" w14:textId="77777777" w:rsidR="00261986" w:rsidRDefault="00261986" w:rsidP="00210FA7">
            <w:pPr>
              <w:ind w:firstLine="0"/>
              <w:jc w:val="center"/>
              <w:rPr>
                <w:sz w:val="18"/>
                <w:szCs w:val="18"/>
              </w:rPr>
            </w:pPr>
            <w:r>
              <w:rPr>
                <w:sz w:val="18"/>
                <w:szCs w:val="18"/>
              </w:rPr>
              <w:t>N/A</w:t>
            </w:r>
          </w:p>
        </w:tc>
      </w:tr>
    </w:tbl>
    <w:p w14:paraId="4BBA61EE" w14:textId="77777777" w:rsidR="00261986" w:rsidRDefault="00261986" w:rsidP="00261986"/>
    <w:p w14:paraId="5C1C9BDD" w14:textId="77777777" w:rsidR="00901680" w:rsidRDefault="00901680" w:rsidP="00901680"/>
    <w:p w14:paraId="37301FC0" w14:textId="14A78847" w:rsidR="00D92273" w:rsidRDefault="00A136E6" w:rsidP="00D554F0">
      <w:r w:rsidRPr="00B33368">
        <w:rPr>
          <w:u w:val="single"/>
        </w:rPr>
        <w:t>Q2 2020</w:t>
      </w:r>
      <w:r>
        <w:t>:</w:t>
      </w:r>
      <w:r w:rsidR="00A629B9">
        <w:t xml:space="preserve">  </w:t>
      </w:r>
      <w:r>
        <w:t xml:space="preserve">As mentioned above, the ensuing models for the </w:t>
      </w:r>
      <w:r w:rsidR="00AF0696">
        <w:t xml:space="preserve">remaining quarters of </w:t>
      </w:r>
      <w:r>
        <w:t xml:space="preserve">were trained based on a </w:t>
      </w:r>
      <w:r w:rsidR="00FD1795">
        <w:t>three</w:t>
      </w:r>
      <w:r>
        <w:t xml:space="preserve"> year lookback</w:t>
      </w:r>
      <w:del w:id="967" w:author="Allen Hoskins" w:date="2022-11-20T21:09:00Z">
        <w:r w:rsidR="002D6F0A" w:rsidDel="00030C23">
          <w:delText xml:space="preserve">.  </w:delText>
        </w:r>
      </w:del>
      <w:ins w:id="968" w:author="Allen Hoskins" w:date="2022-11-20T21:09:00Z">
        <w:r w:rsidR="00030C23">
          <w:t xml:space="preserve">. </w:t>
        </w:r>
      </w:ins>
      <w:r w:rsidR="000D38F6">
        <w:t>During the second quarter, t</w:t>
      </w:r>
      <w:r w:rsidR="00993C34">
        <w:t xml:space="preserve">he </w:t>
      </w:r>
      <w:r w:rsidR="00373632">
        <w:t xml:space="preserve">hit rate for the </w:t>
      </w:r>
      <w:r w:rsidR="00D92273">
        <w:t xml:space="preserve">value models </w:t>
      </w:r>
      <w:r w:rsidR="00806E4B">
        <w:t>on a standalone basis were all at or above 60%</w:t>
      </w:r>
      <w:del w:id="969" w:author="Allen Hoskins" w:date="2022-11-20T21:09:00Z">
        <w:r w:rsidR="00806E4B" w:rsidDel="00030C23">
          <w:delText xml:space="preserve">.  </w:delText>
        </w:r>
      </w:del>
      <w:ins w:id="970" w:author="Allen Hoskins" w:date="2022-11-20T21:09:00Z">
        <w:r w:rsidR="00030C23">
          <w:t xml:space="preserve">. </w:t>
        </w:r>
      </w:ins>
      <w:r w:rsidR="00806E4B">
        <w:t>The growth models’ hit rates fell during this time period, with the EPS Growth model in particular</w:t>
      </w:r>
      <w:del w:id="971" w:author="Allen Hoskins" w:date="2022-11-20T21:09:00Z">
        <w:r w:rsidR="00B91AB4" w:rsidDel="00030C23">
          <w:delText>.</w:delText>
        </w:r>
        <w:r w:rsidR="006F6863" w:rsidDel="00030C23">
          <w:delText xml:space="preserve">  </w:delText>
        </w:r>
      </w:del>
      <w:ins w:id="972" w:author="Allen Hoskins" w:date="2022-11-20T21:09:00Z">
        <w:r w:rsidR="00030C23">
          <w:t xml:space="preserve">. </w:t>
        </w:r>
      </w:ins>
      <w:r w:rsidR="006F6863">
        <w:t xml:space="preserve">The PMO overlay </w:t>
      </w:r>
      <w:r w:rsidR="002C05BE">
        <w:t xml:space="preserve">evidenced being additive mainly on the bottom 100 side of the </w:t>
      </w:r>
      <w:r w:rsidR="000F16F0">
        <w:t>equation</w:t>
      </w:r>
      <w:r w:rsidR="002C05BE">
        <w:t>.</w:t>
      </w:r>
    </w:p>
    <w:p w14:paraId="3A74E47A" w14:textId="3658AAB7" w:rsidR="002D6F0A" w:rsidRPr="009B1D59" w:rsidRDefault="002D6F0A" w:rsidP="002D6F0A">
      <w:pPr>
        <w:pStyle w:val="tabletitle"/>
        <w:spacing w:after="240"/>
        <w:rPr>
          <w:lang w:val="en-GB"/>
        </w:rPr>
      </w:pPr>
      <w:r w:rsidRPr="009B1D59">
        <w:rPr>
          <w:b/>
          <w:lang w:val="en-GB"/>
        </w:rPr>
        <w:t xml:space="preserve">Table </w:t>
      </w:r>
      <w:r>
        <w:rPr>
          <w:b/>
          <w:lang w:val="en-GB"/>
        </w:rPr>
        <w:t>6</w:t>
      </w:r>
      <w:del w:id="973"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974" w:author="Allen Hoskins" w:date="2022-11-20T21:09:00Z">
        <w:r w:rsidR="00030C23">
          <w:rPr>
            <w:b/>
            <w:lang w:val="en-GB"/>
          </w:rPr>
          <w:t xml:space="preserve">. </w:t>
        </w:r>
      </w:ins>
      <w:r>
        <w:rPr>
          <w:lang w:val="en-GB"/>
        </w:rPr>
        <w:t>Q2 2020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2D6F0A" w14:paraId="00993F05"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316DEC32" w14:textId="77777777" w:rsidR="002D6F0A" w:rsidRPr="00371779" w:rsidRDefault="002D6F0A"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610B05C4" w14:textId="77777777" w:rsidR="002D6F0A" w:rsidRDefault="002D6F0A"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7EE9149B" w14:textId="77777777" w:rsidR="002D6F0A" w:rsidRDefault="002D6F0A"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4EC8676F" w14:textId="77777777" w:rsidR="002D6F0A" w:rsidRDefault="002D6F0A" w:rsidP="00210FA7">
            <w:pPr>
              <w:ind w:firstLine="0"/>
              <w:jc w:val="center"/>
              <w:rPr>
                <w:sz w:val="18"/>
                <w:szCs w:val="18"/>
              </w:rPr>
            </w:pPr>
            <w:r>
              <w:rPr>
                <w:sz w:val="18"/>
                <w:szCs w:val="18"/>
              </w:rPr>
              <w:t>Top 100</w:t>
            </w:r>
          </w:p>
          <w:p w14:paraId="7934E12A" w14:textId="77777777" w:rsidR="002D6F0A" w:rsidRDefault="002D6F0A"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7CAF1246" w14:textId="05687FF0" w:rsidR="002D6F0A" w:rsidRDefault="002D6F0A" w:rsidP="00210FA7">
            <w:pPr>
              <w:ind w:firstLine="0"/>
              <w:jc w:val="center"/>
              <w:rPr>
                <w:sz w:val="18"/>
                <w:szCs w:val="18"/>
              </w:rPr>
            </w:pPr>
            <w:r>
              <w:rPr>
                <w:sz w:val="18"/>
                <w:szCs w:val="18"/>
              </w:rPr>
              <w:t>Bottom</w:t>
            </w:r>
            <w:r w:rsidR="002C440A">
              <w:rPr>
                <w:sz w:val="18"/>
                <w:szCs w:val="18"/>
              </w:rPr>
              <w:t xml:space="preserve"> 100</w:t>
            </w:r>
          </w:p>
          <w:p w14:paraId="635CF7BF" w14:textId="77777777" w:rsidR="002D6F0A" w:rsidRDefault="002D6F0A" w:rsidP="00210FA7">
            <w:pPr>
              <w:ind w:firstLine="0"/>
              <w:jc w:val="center"/>
              <w:rPr>
                <w:sz w:val="18"/>
                <w:szCs w:val="18"/>
              </w:rPr>
            </w:pPr>
            <w:r>
              <w:rPr>
                <w:sz w:val="18"/>
                <w:szCs w:val="18"/>
              </w:rPr>
              <w:t>w/ PMO</w:t>
            </w:r>
          </w:p>
        </w:tc>
      </w:tr>
      <w:tr w:rsidR="002D6F0A" w14:paraId="05486F48" w14:textId="77777777" w:rsidTr="00210FA7">
        <w:trPr>
          <w:trHeight w:val="250"/>
          <w:jc w:val="center"/>
        </w:trPr>
        <w:tc>
          <w:tcPr>
            <w:tcW w:w="1456" w:type="dxa"/>
            <w:tcBorders>
              <w:left w:val="single" w:sz="4" w:space="0" w:color="auto"/>
              <w:right w:val="single" w:sz="4" w:space="0" w:color="auto"/>
            </w:tcBorders>
          </w:tcPr>
          <w:p w14:paraId="1213541F" w14:textId="77777777" w:rsidR="002D6F0A" w:rsidRPr="00371779" w:rsidRDefault="002D6F0A" w:rsidP="00210FA7">
            <w:pPr>
              <w:ind w:firstLine="0"/>
              <w:rPr>
                <w:sz w:val="18"/>
                <w:szCs w:val="18"/>
              </w:rPr>
            </w:pPr>
            <w:r>
              <w:rPr>
                <w:sz w:val="18"/>
                <w:szCs w:val="18"/>
              </w:rPr>
              <w:t>FPE</w:t>
            </w:r>
          </w:p>
        </w:tc>
        <w:tc>
          <w:tcPr>
            <w:tcW w:w="831" w:type="dxa"/>
            <w:tcBorders>
              <w:left w:val="single" w:sz="4" w:space="0" w:color="auto"/>
            </w:tcBorders>
          </w:tcPr>
          <w:p w14:paraId="0A8EF0AC" w14:textId="4C859F45" w:rsidR="002D6F0A" w:rsidRDefault="004D12DE" w:rsidP="00210FA7">
            <w:pPr>
              <w:ind w:firstLine="0"/>
              <w:jc w:val="center"/>
              <w:rPr>
                <w:sz w:val="18"/>
                <w:szCs w:val="18"/>
              </w:rPr>
            </w:pPr>
            <w:r>
              <w:rPr>
                <w:sz w:val="18"/>
                <w:szCs w:val="18"/>
              </w:rPr>
              <w:t>66%</w:t>
            </w:r>
          </w:p>
        </w:tc>
        <w:tc>
          <w:tcPr>
            <w:tcW w:w="1080" w:type="dxa"/>
          </w:tcPr>
          <w:p w14:paraId="28B3B96F" w14:textId="0AFDB2C2" w:rsidR="002D6F0A" w:rsidRDefault="008D585E" w:rsidP="00210FA7">
            <w:pPr>
              <w:ind w:firstLine="0"/>
              <w:jc w:val="center"/>
              <w:rPr>
                <w:sz w:val="18"/>
                <w:szCs w:val="18"/>
              </w:rPr>
            </w:pPr>
            <w:r>
              <w:rPr>
                <w:sz w:val="18"/>
                <w:szCs w:val="18"/>
              </w:rPr>
              <w:t>61%</w:t>
            </w:r>
          </w:p>
        </w:tc>
        <w:tc>
          <w:tcPr>
            <w:tcW w:w="990" w:type="dxa"/>
            <w:tcBorders>
              <w:left w:val="single" w:sz="4" w:space="0" w:color="auto"/>
            </w:tcBorders>
          </w:tcPr>
          <w:p w14:paraId="11DDA956" w14:textId="1218ACAD" w:rsidR="002D6F0A" w:rsidRDefault="00401FC2" w:rsidP="00210FA7">
            <w:pPr>
              <w:ind w:firstLine="0"/>
              <w:jc w:val="center"/>
              <w:rPr>
                <w:sz w:val="18"/>
                <w:szCs w:val="18"/>
              </w:rPr>
            </w:pPr>
            <w:r>
              <w:rPr>
                <w:sz w:val="18"/>
                <w:szCs w:val="18"/>
              </w:rPr>
              <w:t>58%</w:t>
            </w:r>
          </w:p>
        </w:tc>
        <w:tc>
          <w:tcPr>
            <w:tcW w:w="1080" w:type="dxa"/>
            <w:tcBorders>
              <w:right w:val="single" w:sz="4" w:space="0" w:color="auto"/>
            </w:tcBorders>
          </w:tcPr>
          <w:p w14:paraId="7FB60771" w14:textId="58A5366F" w:rsidR="002D6F0A" w:rsidRDefault="00401FC2" w:rsidP="00210FA7">
            <w:pPr>
              <w:ind w:firstLine="0"/>
              <w:jc w:val="center"/>
              <w:rPr>
                <w:sz w:val="18"/>
                <w:szCs w:val="18"/>
              </w:rPr>
            </w:pPr>
            <w:r>
              <w:rPr>
                <w:sz w:val="18"/>
                <w:szCs w:val="18"/>
              </w:rPr>
              <w:t>66%</w:t>
            </w:r>
          </w:p>
        </w:tc>
      </w:tr>
      <w:tr w:rsidR="002D6F0A" w14:paraId="603A3653" w14:textId="77777777" w:rsidTr="00210FA7">
        <w:trPr>
          <w:trHeight w:val="250"/>
          <w:jc w:val="center"/>
        </w:trPr>
        <w:tc>
          <w:tcPr>
            <w:tcW w:w="1456" w:type="dxa"/>
            <w:tcBorders>
              <w:left w:val="single" w:sz="4" w:space="0" w:color="auto"/>
              <w:right w:val="single" w:sz="4" w:space="0" w:color="auto"/>
            </w:tcBorders>
          </w:tcPr>
          <w:p w14:paraId="46E1C458" w14:textId="77777777" w:rsidR="002D6F0A" w:rsidRDefault="002D6F0A" w:rsidP="00210FA7">
            <w:pPr>
              <w:ind w:firstLine="0"/>
              <w:rPr>
                <w:sz w:val="18"/>
                <w:szCs w:val="18"/>
              </w:rPr>
            </w:pPr>
            <w:r>
              <w:rPr>
                <w:sz w:val="18"/>
                <w:szCs w:val="18"/>
              </w:rPr>
              <w:t>EVS</w:t>
            </w:r>
          </w:p>
        </w:tc>
        <w:tc>
          <w:tcPr>
            <w:tcW w:w="831" w:type="dxa"/>
            <w:tcBorders>
              <w:left w:val="single" w:sz="4" w:space="0" w:color="auto"/>
            </w:tcBorders>
          </w:tcPr>
          <w:p w14:paraId="5E363DBB" w14:textId="6051331F" w:rsidR="002D6F0A" w:rsidRDefault="004D12DE" w:rsidP="00210FA7">
            <w:pPr>
              <w:ind w:firstLine="0"/>
              <w:jc w:val="center"/>
              <w:rPr>
                <w:sz w:val="18"/>
                <w:szCs w:val="18"/>
              </w:rPr>
            </w:pPr>
            <w:r>
              <w:rPr>
                <w:sz w:val="18"/>
                <w:szCs w:val="18"/>
              </w:rPr>
              <w:t>61%</w:t>
            </w:r>
          </w:p>
        </w:tc>
        <w:tc>
          <w:tcPr>
            <w:tcW w:w="1080" w:type="dxa"/>
          </w:tcPr>
          <w:p w14:paraId="61EB2000" w14:textId="6A6A83A8" w:rsidR="002D6F0A" w:rsidRDefault="008D585E" w:rsidP="00210FA7">
            <w:pPr>
              <w:ind w:firstLine="0"/>
              <w:jc w:val="center"/>
              <w:rPr>
                <w:sz w:val="18"/>
                <w:szCs w:val="18"/>
              </w:rPr>
            </w:pPr>
            <w:r>
              <w:rPr>
                <w:sz w:val="18"/>
                <w:szCs w:val="18"/>
              </w:rPr>
              <w:t>59%</w:t>
            </w:r>
          </w:p>
        </w:tc>
        <w:tc>
          <w:tcPr>
            <w:tcW w:w="990" w:type="dxa"/>
            <w:tcBorders>
              <w:left w:val="single" w:sz="4" w:space="0" w:color="auto"/>
            </w:tcBorders>
          </w:tcPr>
          <w:p w14:paraId="14377D83" w14:textId="3FA07D46" w:rsidR="002D6F0A" w:rsidRDefault="00401FC2" w:rsidP="00210FA7">
            <w:pPr>
              <w:ind w:firstLine="0"/>
              <w:jc w:val="center"/>
              <w:rPr>
                <w:sz w:val="18"/>
                <w:szCs w:val="18"/>
              </w:rPr>
            </w:pPr>
            <w:r>
              <w:rPr>
                <w:sz w:val="18"/>
                <w:szCs w:val="18"/>
              </w:rPr>
              <w:t>51%</w:t>
            </w:r>
          </w:p>
        </w:tc>
        <w:tc>
          <w:tcPr>
            <w:tcW w:w="1080" w:type="dxa"/>
            <w:tcBorders>
              <w:right w:val="single" w:sz="4" w:space="0" w:color="auto"/>
            </w:tcBorders>
          </w:tcPr>
          <w:p w14:paraId="2FD6D871" w14:textId="5C8CDB02" w:rsidR="002D6F0A" w:rsidRDefault="00401FC2" w:rsidP="00210FA7">
            <w:pPr>
              <w:ind w:firstLine="0"/>
              <w:jc w:val="center"/>
              <w:rPr>
                <w:sz w:val="18"/>
                <w:szCs w:val="18"/>
              </w:rPr>
            </w:pPr>
            <w:r>
              <w:rPr>
                <w:sz w:val="18"/>
                <w:szCs w:val="18"/>
              </w:rPr>
              <w:t>63%</w:t>
            </w:r>
          </w:p>
        </w:tc>
      </w:tr>
      <w:tr w:rsidR="002D6F0A" w14:paraId="0242C8BD" w14:textId="77777777" w:rsidTr="00210FA7">
        <w:trPr>
          <w:trHeight w:val="275"/>
          <w:jc w:val="center"/>
        </w:trPr>
        <w:tc>
          <w:tcPr>
            <w:tcW w:w="1456" w:type="dxa"/>
            <w:tcBorders>
              <w:left w:val="single" w:sz="4" w:space="0" w:color="auto"/>
              <w:right w:val="single" w:sz="4" w:space="0" w:color="auto"/>
            </w:tcBorders>
          </w:tcPr>
          <w:p w14:paraId="3442EEBC" w14:textId="77777777" w:rsidR="002D6F0A" w:rsidRPr="00371779" w:rsidRDefault="002D6F0A" w:rsidP="00210FA7">
            <w:pPr>
              <w:ind w:firstLine="0"/>
              <w:rPr>
                <w:sz w:val="18"/>
                <w:szCs w:val="18"/>
              </w:rPr>
            </w:pPr>
            <w:r>
              <w:rPr>
                <w:sz w:val="18"/>
                <w:szCs w:val="18"/>
              </w:rPr>
              <w:t>DY</w:t>
            </w:r>
          </w:p>
        </w:tc>
        <w:tc>
          <w:tcPr>
            <w:tcW w:w="831" w:type="dxa"/>
            <w:tcBorders>
              <w:left w:val="single" w:sz="4" w:space="0" w:color="auto"/>
            </w:tcBorders>
          </w:tcPr>
          <w:p w14:paraId="06CD814F" w14:textId="70AC85B8" w:rsidR="002D6F0A" w:rsidRDefault="004D12DE" w:rsidP="00210FA7">
            <w:pPr>
              <w:ind w:firstLine="0"/>
              <w:jc w:val="center"/>
              <w:rPr>
                <w:sz w:val="18"/>
                <w:szCs w:val="18"/>
              </w:rPr>
            </w:pPr>
            <w:r>
              <w:rPr>
                <w:sz w:val="18"/>
                <w:szCs w:val="18"/>
              </w:rPr>
              <w:t>60%</w:t>
            </w:r>
          </w:p>
        </w:tc>
        <w:tc>
          <w:tcPr>
            <w:tcW w:w="1080" w:type="dxa"/>
          </w:tcPr>
          <w:p w14:paraId="14E67377" w14:textId="5AD1A3EF" w:rsidR="002D6F0A" w:rsidRDefault="008D585E" w:rsidP="00210FA7">
            <w:pPr>
              <w:ind w:firstLine="0"/>
              <w:jc w:val="center"/>
              <w:rPr>
                <w:sz w:val="18"/>
                <w:szCs w:val="18"/>
              </w:rPr>
            </w:pPr>
            <w:r>
              <w:rPr>
                <w:sz w:val="18"/>
                <w:szCs w:val="18"/>
              </w:rPr>
              <w:t>62%</w:t>
            </w:r>
          </w:p>
        </w:tc>
        <w:tc>
          <w:tcPr>
            <w:tcW w:w="990" w:type="dxa"/>
            <w:tcBorders>
              <w:left w:val="single" w:sz="4" w:space="0" w:color="auto"/>
            </w:tcBorders>
          </w:tcPr>
          <w:p w14:paraId="67E865CF" w14:textId="76A93C2D" w:rsidR="002D6F0A" w:rsidRDefault="00401FC2" w:rsidP="00210FA7">
            <w:pPr>
              <w:ind w:firstLine="0"/>
              <w:jc w:val="center"/>
              <w:rPr>
                <w:sz w:val="18"/>
                <w:szCs w:val="18"/>
              </w:rPr>
            </w:pPr>
            <w:r>
              <w:rPr>
                <w:sz w:val="18"/>
                <w:szCs w:val="18"/>
              </w:rPr>
              <w:t>52%</w:t>
            </w:r>
          </w:p>
        </w:tc>
        <w:tc>
          <w:tcPr>
            <w:tcW w:w="1080" w:type="dxa"/>
            <w:tcBorders>
              <w:right w:val="single" w:sz="4" w:space="0" w:color="auto"/>
            </w:tcBorders>
          </w:tcPr>
          <w:p w14:paraId="59969E46" w14:textId="66C0FD8E" w:rsidR="002D6F0A" w:rsidRDefault="00D92273" w:rsidP="00210FA7">
            <w:pPr>
              <w:ind w:firstLine="0"/>
              <w:jc w:val="center"/>
              <w:rPr>
                <w:sz w:val="18"/>
                <w:szCs w:val="18"/>
              </w:rPr>
            </w:pPr>
            <w:r>
              <w:rPr>
                <w:sz w:val="18"/>
                <w:szCs w:val="18"/>
              </w:rPr>
              <w:t>67%</w:t>
            </w:r>
          </w:p>
        </w:tc>
      </w:tr>
      <w:tr w:rsidR="002D6F0A" w14:paraId="72E399DD" w14:textId="77777777" w:rsidTr="00210FA7">
        <w:trPr>
          <w:trHeight w:val="265"/>
          <w:jc w:val="center"/>
        </w:trPr>
        <w:tc>
          <w:tcPr>
            <w:tcW w:w="1456" w:type="dxa"/>
            <w:tcBorders>
              <w:left w:val="single" w:sz="4" w:space="0" w:color="auto"/>
              <w:right w:val="single" w:sz="4" w:space="0" w:color="auto"/>
            </w:tcBorders>
          </w:tcPr>
          <w:p w14:paraId="571B9DF3" w14:textId="77777777" w:rsidR="002D6F0A" w:rsidRPr="00371779" w:rsidRDefault="002D6F0A" w:rsidP="00210FA7">
            <w:pPr>
              <w:ind w:firstLine="0"/>
              <w:rPr>
                <w:sz w:val="18"/>
                <w:szCs w:val="18"/>
              </w:rPr>
            </w:pPr>
            <w:r>
              <w:rPr>
                <w:sz w:val="18"/>
                <w:szCs w:val="18"/>
              </w:rPr>
              <w:t>PB</w:t>
            </w:r>
          </w:p>
        </w:tc>
        <w:tc>
          <w:tcPr>
            <w:tcW w:w="831" w:type="dxa"/>
            <w:tcBorders>
              <w:left w:val="single" w:sz="4" w:space="0" w:color="auto"/>
            </w:tcBorders>
          </w:tcPr>
          <w:p w14:paraId="59876252" w14:textId="7694CF38" w:rsidR="002D6F0A" w:rsidRDefault="004D12DE" w:rsidP="00210FA7">
            <w:pPr>
              <w:ind w:firstLine="0"/>
              <w:jc w:val="center"/>
              <w:rPr>
                <w:sz w:val="18"/>
                <w:szCs w:val="18"/>
              </w:rPr>
            </w:pPr>
            <w:r>
              <w:rPr>
                <w:sz w:val="18"/>
                <w:szCs w:val="18"/>
              </w:rPr>
              <w:t>64%</w:t>
            </w:r>
          </w:p>
        </w:tc>
        <w:tc>
          <w:tcPr>
            <w:tcW w:w="1080" w:type="dxa"/>
          </w:tcPr>
          <w:p w14:paraId="39D3DBFA" w14:textId="50F5A029" w:rsidR="002D6F0A" w:rsidRDefault="008D585E" w:rsidP="00210FA7">
            <w:pPr>
              <w:ind w:firstLine="0"/>
              <w:jc w:val="center"/>
              <w:rPr>
                <w:sz w:val="18"/>
                <w:szCs w:val="18"/>
              </w:rPr>
            </w:pPr>
            <w:r>
              <w:rPr>
                <w:sz w:val="18"/>
                <w:szCs w:val="18"/>
              </w:rPr>
              <w:t>64%</w:t>
            </w:r>
          </w:p>
        </w:tc>
        <w:tc>
          <w:tcPr>
            <w:tcW w:w="990" w:type="dxa"/>
            <w:tcBorders>
              <w:left w:val="single" w:sz="4" w:space="0" w:color="auto"/>
            </w:tcBorders>
          </w:tcPr>
          <w:p w14:paraId="0FAAC6C9" w14:textId="55F37225" w:rsidR="002D6F0A" w:rsidRDefault="00401FC2" w:rsidP="00210FA7">
            <w:pPr>
              <w:ind w:firstLine="0"/>
              <w:jc w:val="center"/>
              <w:rPr>
                <w:sz w:val="18"/>
                <w:szCs w:val="18"/>
              </w:rPr>
            </w:pPr>
            <w:r>
              <w:rPr>
                <w:sz w:val="18"/>
                <w:szCs w:val="18"/>
              </w:rPr>
              <w:t>60%</w:t>
            </w:r>
          </w:p>
        </w:tc>
        <w:tc>
          <w:tcPr>
            <w:tcW w:w="1080" w:type="dxa"/>
            <w:tcBorders>
              <w:right w:val="single" w:sz="4" w:space="0" w:color="auto"/>
            </w:tcBorders>
          </w:tcPr>
          <w:p w14:paraId="2598D301" w14:textId="1A36997F" w:rsidR="002D6F0A" w:rsidRDefault="00D92273" w:rsidP="00210FA7">
            <w:pPr>
              <w:ind w:firstLine="0"/>
              <w:jc w:val="center"/>
              <w:rPr>
                <w:sz w:val="18"/>
                <w:szCs w:val="18"/>
              </w:rPr>
            </w:pPr>
            <w:r>
              <w:rPr>
                <w:sz w:val="18"/>
                <w:szCs w:val="18"/>
              </w:rPr>
              <w:t>70%</w:t>
            </w:r>
          </w:p>
        </w:tc>
      </w:tr>
      <w:tr w:rsidR="002D6F0A" w14:paraId="157F00D5" w14:textId="77777777" w:rsidTr="00210FA7">
        <w:trPr>
          <w:trHeight w:val="292"/>
          <w:jc w:val="center"/>
        </w:trPr>
        <w:tc>
          <w:tcPr>
            <w:tcW w:w="1456" w:type="dxa"/>
            <w:tcBorders>
              <w:left w:val="single" w:sz="4" w:space="0" w:color="auto"/>
              <w:right w:val="single" w:sz="4" w:space="0" w:color="auto"/>
            </w:tcBorders>
          </w:tcPr>
          <w:p w14:paraId="20929E96" w14:textId="77777777" w:rsidR="002D6F0A" w:rsidRPr="00371779" w:rsidRDefault="002D6F0A" w:rsidP="00210FA7">
            <w:pPr>
              <w:ind w:firstLine="0"/>
              <w:rPr>
                <w:sz w:val="18"/>
                <w:szCs w:val="18"/>
              </w:rPr>
            </w:pPr>
            <w:r>
              <w:rPr>
                <w:sz w:val="18"/>
                <w:szCs w:val="18"/>
              </w:rPr>
              <w:t>EPS Growth</w:t>
            </w:r>
          </w:p>
        </w:tc>
        <w:tc>
          <w:tcPr>
            <w:tcW w:w="831" w:type="dxa"/>
            <w:tcBorders>
              <w:left w:val="single" w:sz="4" w:space="0" w:color="auto"/>
            </w:tcBorders>
          </w:tcPr>
          <w:p w14:paraId="33DA982A" w14:textId="11D26D81" w:rsidR="002D6F0A" w:rsidRDefault="008D585E" w:rsidP="00210FA7">
            <w:pPr>
              <w:ind w:firstLine="0"/>
              <w:jc w:val="center"/>
              <w:rPr>
                <w:sz w:val="18"/>
                <w:szCs w:val="18"/>
              </w:rPr>
            </w:pPr>
            <w:r>
              <w:rPr>
                <w:sz w:val="18"/>
                <w:szCs w:val="18"/>
              </w:rPr>
              <w:t>33%</w:t>
            </w:r>
          </w:p>
        </w:tc>
        <w:tc>
          <w:tcPr>
            <w:tcW w:w="1080" w:type="dxa"/>
          </w:tcPr>
          <w:p w14:paraId="640C5B85" w14:textId="07FCF396" w:rsidR="002D6F0A" w:rsidRDefault="008D585E" w:rsidP="00210FA7">
            <w:pPr>
              <w:ind w:firstLine="0"/>
              <w:jc w:val="center"/>
              <w:rPr>
                <w:sz w:val="18"/>
                <w:szCs w:val="18"/>
              </w:rPr>
            </w:pPr>
            <w:r>
              <w:rPr>
                <w:sz w:val="18"/>
                <w:szCs w:val="18"/>
              </w:rPr>
              <w:t>43%</w:t>
            </w:r>
          </w:p>
        </w:tc>
        <w:tc>
          <w:tcPr>
            <w:tcW w:w="990" w:type="dxa"/>
            <w:tcBorders>
              <w:left w:val="single" w:sz="4" w:space="0" w:color="auto"/>
            </w:tcBorders>
          </w:tcPr>
          <w:p w14:paraId="491FFC78" w14:textId="300D8944" w:rsidR="002D6F0A" w:rsidRDefault="00401FC2" w:rsidP="00210FA7">
            <w:pPr>
              <w:ind w:firstLine="0"/>
              <w:jc w:val="center"/>
              <w:rPr>
                <w:sz w:val="18"/>
                <w:szCs w:val="18"/>
              </w:rPr>
            </w:pPr>
            <w:r>
              <w:rPr>
                <w:sz w:val="18"/>
                <w:szCs w:val="18"/>
              </w:rPr>
              <w:t>42%</w:t>
            </w:r>
          </w:p>
        </w:tc>
        <w:tc>
          <w:tcPr>
            <w:tcW w:w="1080" w:type="dxa"/>
            <w:tcBorders>
              <w:right w:val="single" w:sz="4" w:space="0" w:color="auto"/>
            </w:tcBorders>
          </w:tcPr>
          <w:p w14:paraId="6B256ACC" w14:textId="71983A25" w:rsidR="002D6F0A" w:rsidRDefault="00D92273" w:rsidP="00210FA7">
            <w:pPr>
              <w:ind w:firstLine="0"/>
              <w:jc w:val="center"/>
              <w:rPr>
                <w:sz w:val="18"/>
                <w:szCs w:val="18"/>
              </w:rPr>
            </w:pPr>
            <w:r>
              <w:rPr>
                <w:sz w:val="18"/>
                <w:szCs w:val="18"/>
              </w:rPr>
              <w:t>48%</w:t>
            </w:r>
          </w:p>
        </w:tc>
      </w:tr>
      <w:tr w:rsidR="002D6F0A" w14:paraId="1AA01ECF" w14:textId="77777777" w:rsidTr="00210FA7">
        <w:trPr>
          <w:trHeight w:val="265"/>
          <w:jc w:val="center"/>
        </w:trPr>
        <w:tc>
          <w:tcPr>
            <w:tcW w:w="1456" w:type="dxa"/>
            <w:tcBorders>
              <w:left w:val="single" w:sz="4" w:space="0" w:color="auto"/>
              <w:right w:val="single" w:sz="4" w:space="0" w:color="auto"/>
            </w:tcBorders>
          </w:tcPr>
          <w:p w14:paraId="444FB46F" w14:textId="77777777" w:rsidR="002D6F0A" w:rsidRDefault="002D6F0A" w:rsidP="00210FA7">
            <w:pPr>
              <w:ind w:firstLine="0"/>
              <w:rPr>
                <w:sz w:val="18"/>
                <w:szCs w:val="18"/>
              </w:rPr>
            </w:pPr>
            <w:r>
              <w:rPr>
                <w:sz w:val="18"/>
                <w:szCs w:val="18"/>
              </w:rPr>
              <w:t>Revenue Growth</w:t>
            </w:r>
          </w:p>
        </w:tc>
        <w:tc>
          <w:tcPr>
            <w:tcW w:w="831" w:type="dxa"/>
            <w:tcBorders>
              <w:left w:val="single" w:sz="4" w:space="0" w:color="auto"/>
            </w:tcBorders>
          </w:tcPr>
          <w:p w14:paraId="40C9E3FC" w14:textId="508EAE1E" w:rsidR="002D6F0A" w:rsidRDefault="008D585E" w:rsidP="00210FA7">
            <w:pPr>
              <w:ind w:firstLine="0"/>
              <w:jc w:val="center"/>
              <w:rPr>
                <w:sz w:val="18"/>
                <w:szCs w:val="18"/>
              </w:rPr>
            </w:pPr>
            <w:r>
              <w:rPr>
                <w:sz w:val="18"/>
                <w:szCs w:val="18"/>
              </w:rPr>
              <w:t>49%</w:t>
            </w:r>
          </w:p>
        </w:tc>
        <w:tc>
          <w:tcPr>
            <w:tcW w:w="1080" w:type="dxa"/>
          </w:tcPr>
          <w:p w14:paraId="1C3C1656" w14:textId="32D352E3" w:rsidR="002D6F0A" w:rsidRDefault="008D585E" w:rsidP="00210FA7">
            <w:pPr>
              <w:ind w:firstLine="0"/>
              <w:jc w:val="center"/>
              <w:rPr>
                <w:sz w:val="18"/>
                <w:szCs w:val="18"/>
              </w:rPr>
            </w:pPr>
            <w:r>
              <w:rPr>
                <w:sz w:val="18"/>
                <w:szCs w:val="18"/>
              </w:rPr>
              <w:t>37%</w:t>
            </w:r>
          </w:p>
        </w:tc>
        <w:tc>
          <w:tcPr>
            <w:tcW w:w="990" w:type="dxa"/>
            <w:tcBorders>
              <w:left w:val="single" w:sz="4" w:space="0" w:color="auto"/>
            </w:tcBorders>
          </w:tcPr>
          <w:p w14:paraId="4831A846" w14:textId="2762B50F" w:rsidR="002D6F0A" w:rsidRDefault="00401FC2" w:rsidP="00210FA7">
            <w:pPr>
              <w:ind w:firstLine="0"/>
              <w:jc w:val="center"/>
              <w:rPr>
                <w:sz w:val="18"/>
                <w:szCs w:val="18"/>
              </w:rPr>
            </w:pPr>
            <w:r>
              <w:rPr>
                <w:sz w:val="18"/>
                <w:szCs w:val="18"/>
              </w:rPr>
              <w:t>51%</w:t>
            </w:r>
          </w:p>
        </w:tc>
        <w:tc>
          <w:tcPr>
            <w:tcW w:w="1080" w:type="dxa"/>
            <w:tcBorders>
              <w:right w:val="single" w:sz="4" w:space="0" w:color="auto"/>
            </w:tcBorders>
          </w:tcPr>
          <w:p w14:paraId="341166C3" w14:textId="2B6F9C71" w:rsidR="002D6F0A" w:rsidRDefault="00D92273" w:rsidP="00210FA7">
            <w:pPr>
              <w:ind w:firstLine="0"/>
              <w:jc w:val="center"/>
              <w:rPr>
                <w:sz w:val="18"/>
                <w:szCs w:val="18"/>
              </w:rPr>
            </w:pPr>
            <w:r>
              <w:rPr>
                <w:sz w:val="18"/>
                <w:szCs w:val="18"/>
              </w:rPr>
              <w:t>48%</w:t>
            </w:r>
          </w:p>
        </w:tc>
      </w:tr>
      <w:tr w:rsidR="002D6F0A" w14:paraId="6BA93F44" w14:textId="77777777" w:rsidTr="00210FA7">
        <w:trPr>
          <w:trHeight w:val="265"/>
          <w:jc w:val="center"/>
        </w:trPr>
        <w:tc>
          <w:tcPr>
            <w:tcW w:w="1456" w:type="dxa"/>
            <w:tcBorders>
              <w:left w:val="single" w:sz="4" w:space="0" w:color="auto"/>
              <w:right w:val="single" w:sz="4" w:space="0" w:color="auto"/>
            </w:tcBorders>
          </w:tcPr>
          <w:p w14:paraId="0BCAA81F" w14:textId="77777777" w:rsidR="002D6F0A" w:rsidRDefault="002D6F0A" w:rsidP="00210FA7">
            <w:pPr>
              <w:ind w:firstLine="0"/>
              <w:rPr>
                <w:sz w:val="18"/>
                <w:szCs w:val="18"/>
              </w:rPr>
            </w:pPr>
            <w:r>
              <w:rPr>
                <w:sz w:val="18"/>
                <w:szCs w:val="18"/>
              </w:rPr>
              <w:t>PMO</w:t>
            </w:r>
          </w:p>
        </w:tc>
        <w:tc>
          <w:tcPr>
            <w:tcW w:w="831" w:type="dxa"/>
            <w:tcBorders>
              <w:left w:val="single" w:sz="4" w:space="0" w:color="auto"/>
            </w:tcBorders>
          </w:tcPr>
          <w:p w14:paraId="78A05439" w14:textId="78CCCFD4" w:rsidR="002D6F0A" w:rsidRDefault="008D585E" w:rsidP="00210FA7">
            <w:pPr>
              <w:ind w:firstLine="0"/>
              <w:jc w:val="center"/>
              <w:rPr>
                <w:sz w:val="18"/>
                <w:szCs w:val="18"/>
              </w:rPr>
            </w:pPr>
            <w:r>
              <w:rPr>
                <w:sz w:val="18"/>
                <w:szCs w:val="18"/>
              </w:rPr>
              <w:t>53%</w:t>
            </w:r>
          </w:p>
        </w:tc>
        <w:tc>
          <w:tcPr>
            <w:tcW w:w="1080" w:type="dxa"/>
          </w:tcPr>
          <w:p w14:paraId="39CBF9EE" w14:textId="5C882744" w:rsidR="002D6F0A" w:rsidRDefault="00401FC2" w:rsidP="00210FA7">
            <w:pPr>
              <w:ind w:firstLine="0"/>
              <w:jc w:val="center"/>
              <w:rPr>
                <w:sz w:val="18"/>
                <w:szCs w:val="18"/>
              </w:rPr>
            </w:pPr>
            <w:r>
              <w:rPr>
                <w:sz w:val="18"/>
                <w:szCs w:val="18"/>
              </w:rPr>
              <w:t>60%</w:t>
            </w:r>
          </w:p>
        </w:tc>
        <w:tc>
          <w:tcPr>
            <w:tcW w:w="990" w:type="dxa"/>
            <w:tcBorders>
              <w:left w:val="single" w:sz="4" w:space="0" w:color="auto"/>
            </w:tcBorders>
          </w:tcPr>
          <w:p w14:paraId="613FF69A" w14:textId="77777777" w:rsidR="002D6F0A" w:rsidRDefault="002D6F0A" w:rsidP="00210FA7">
            <w:pPr>
              <w:ind w:firstLine="0"/>
              <w:jc w:val="center"/>
              <w:rPr>
                <w:sz w:val="18"/>
                <w:szCs w:val="18"/>
              </w:rPr>
            </w:pPr>
            <w:r>
              <w:rPr>
                <w:sz w:val="18"/>
                <w:szCs w:val="18"/>
              </w:rPr>
              <w:t>N/A</w:t>
            </w:r>
          </w:p>
        </w:tc>
        <w:tc>
          <w:tcPr>
            <w:tcW w:w="1080" w:type="dxa"/>
            <w:tcBorders>
              <w:right w:val="single" w:sz="4" w:space="0" w:color="auto"/>
            </w:tcBorders>
          </w:tcPr>
          <w:p w14:paraId="6DE4554C" w14:textId="77777777" w:rsidR="002D6F0A" w:rsidRDefault="002D6F0A" w:rsidP="00210FA7">
            <w:pPr>
              <w:ind w:firstLine="0"/>
              <w:jc w:val="center"/>
              <w:rPr>
                <w:sz w:val="18"/>
                <w:szCs w:val="18"/>
              </w:rPr>
            </w:pPr>
            <w:r>
              <w:rPr>
                <w:sz w:val="18"/>
                <w:szCs w:val="18"/>
              </w:rPr>
              <w:t>N/A</w:t>
            </w:r>
          </w:p>
        </w:tc>
      </w:tr>
      <w:tr w:rsidR="002D6F0A" w14:paraId="725B4F67"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56ECFAE1" w14:textId="087D631A" w:rsidR="002D6F0A"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5C616839" w14:textId="383D3B5D" w:rsidR="002D6F0A" w:rsidRDefault="008D585E" w:rsidP="00210FA7">
            <w:pPr>
              <w:ind w:firstLine="0"/>
              <w:jc w:val="center"/>
              <w:rPr>
                <w:sz w:val="18"/>
                <w:szCs w:val="18"/>
              </w:rPr>
            </w:pPr>
            <w:r>
              <w:rPr>
                <w:sz w:val="18"/>
                <w:szCs w:val="18"/>
              </w:rPr>
              <w:t>63%</w:t>
            </w:r>
          </w:p>
        </w:tc>
        <w:tc>
          <w:tcPr>
            <w:tcW w:w="1080" w:type="dxa"/>
            <w:tcBorders>
              <w:bottom w:val="single" w:sz="12" w:space="0" w:color="000000"/>
            </w:tcBorders>
          </w:tcPr>
          <w:p w14:paraId="1FE82E6C" w14:textId="77777777" w:rsidR="002D6F0A" w:rsidRDefault="002D6F0A"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2949A54D" w14:textId="2BF77F3C" w:rsidR="002D6F0A" w:rsidRDefault="00401FC2" w:rsidP="00210FA7">
            <w:pPr>
              <w:ind w:firstLine="0"/>
              <w:jc w:val="center"/>
              <w:rPr>
                <w:sz w:val="18"/>
                <w:szCs w:val="18"/>
              </w:rPr>
            </w:pPr>
            <w:r>
              <w:rPr>
                <w:sz w:val="18"/>
                <w:szCs w:val="18"/>
              </w:rPr>
              <w:t>61%</w:t>
            </w:r>
          </w:p>
        </w:tc>
        <w:tc>
          <w:tcPr>
            <w:tcW w:w="1080" w:type="dxa"/>
            <w:tcBorders>
              <w:bottom w:val="single" w:sz="12" w:space="0" w:color="000000"/>
              <w:right w:val="single" w:sz="4" w:space="0" w:color="auto"/>
            </w:tcBorders>
          </w:tcPr>
          <w:p w14:paraId="09573A11" w14:textId="77777777" w:rsidR="002D6F0A" w:rsidRDefault="002D6F0A" w:rsidP="00210FA7">
            <w:pPr>
              <w:ind w:firstLine="0"/>
              <w:jc w:val="center"/>
              <w:rPr>
                <w:sz w:val="18"/>
                <w:szCs w:val="18"/>
              </w:rPr>
            </w:pPr>
            <w:r>
              <w:rPr>
                <w:sz w:val="18"/>
                <w:szCs w:val="18"/>
              </w:rPr>
              <w:t>N/A</w:t>
            </w:r>
          </w:p>
        </w:tc>
      </w:tr>
    </w:tbl>
    <w:p w14:paraId="42E27153" w14:textId="04226049" w:rsidR="00373632" w:rsidRDefault="00373632" w:rsidP="00D554F0"/>
    <w:p w14:paraId="2C4CD749" w14:textId="2622503A" w:rsidR="00415A26" w:rsidRDefault="000F16F0" w:rsidP="00D554F0">
      <w:r>
        <w:t>During this time</w:t>
      </w:r>
      <w:r w:rsidR="00A136E6">
        <w:t xml:space="preserve"> </w:t>
      </w:r>
      <w:ins w:id="975" w:author="Allen Hoskins" w:date="2022-11-20T20:49:00Z">
        <w:r w:rsidR="00BB309B">
          <w:t>period,</w:t>
        </w:r>
      </w:ins>
      <w:ins w:id="976" w:author="Allen Hoskins" w:date="2022-11-20T20:50:00Z">
        <w:r w:rsidR="00BB309B">
          <w:t xml:space="preserve"> </w:t>
        </w:r>
      </w:ins>
      <w:r w:rsidR="00A136E6">
        <w:t xml:space="preserve">the market </w:t>
      </w:r>
      <w:r w:rsidR="00AB7640">
        <w:t>recovered</w:t>
      </w:r>
      <w:r w:rsidR="00035A7D">
        <w:t xml:space="preserve"> </w:t>
      </w:r>
      <w:del w:id="977" w:author="Allen Hoskins" w:date="2022-11-20T20:49:00Z">
        <w:r w:rsidR="00035A7D" w:rsidDel="00BB309B">
          <w:delText xml:space="preserve">strongly </w:delText>
        </w:r>
      </w:del>
      <w:r w:rsidR="00035A7D">
        <w:t>in excess of 20%</w:t>
      </w:r>
      <w:del w:id="978" w:author="Allen Hoskins" w:date="2022-11-20T21:09:00Z">
        <w:r w:rsidR="00035A7D" w:rsidDel="00030C23">
          <w:delText xml:space="preserve">.  </w:delText>
        </w:r>
      </w:del>
      <w:ins w:id="979" w:author="Allen Hoskins" w:date="2022-11-20T21:09:00Z">
        <w:r w:rsidR="00030C23">
          <w:t xml:space="preserve">. </w:t>
        </w:r>
      </w:ins>
      <w:r w:rsidR="00035A7D">
        <w:t xml:space="preserve">The results in </w:t>
      </w:r>
      <w:r w:rsidR="0015236A">
        <w:t>Table 7</w:t>
      </w:r>
      <w:r w:rsidR="00035A7D">
        <w:t xml:space="preserve"> </w:t>
      </w:r>
      <w:r w:rsidR="00BA51A1">
        <w:t>evidence</w:t>
      </w:r>
      <w:r w:rsidR="0019203F">
        <w:t xml:space="preserve"> the models </w:t>
      </w:r>
      <w:r w:rsidR="00BA51A1">
        <w:t>being</w:t>
      </w:r>
      <w:r w:rsidR="0019203F">
        <w:t xml:space="preserve"> able to adjust quickly to the changes in the market and company metrics in a timely manner</w:t>
      </w:r>
      <w:ins w:id="980" w:author="Allen Hoskins" w:date="2022-11-20T20:49:00Z">
        <w:r w:rsidR="00BB309B">
          <w:t>,</w:t>
        </w:r>
      </w:ins>
      <w:r w:rsidR="0019203F">
        <w:t xml:space="preserve"> such that </w:t>
      </w:r>
      <w:r w:rsidR="00F213A3">
        <w:t xml:space="preserve">most of </w:t>
      </w:r>
      <w:r w:rsidR="0019203F">
        <w:t>the strategies were</w:t>
      </w:r>
      <w:r w:rsidR="00F213A3">
        <w:t xml:space="preserve"> </w:t>
      </w:r>
      <w:r w:rsidR="0019203F">
        <w:t xml:space="preserve">able to </w:t>
      </w:r>
      <w:r w:rsidR="004866EC">
        <w:t>outperform on the market rebound during this quarter</w:t>
      </w:r>
      <w:del w:id="981" w:author="Allen Hoskins" w:date="2022-11-20T21:09:00Z">
        <w:r w:rsidR="004866EC" w:rsidDel="00030C23">
          <w:delText xml:space="preserve">.  </w:delText>
        </w:r>
      </w:del>
      <w:ins w:id="982" w:author="Allen Hoskins" w:date="2022-11-20T21:09:00Z">
        <w:r w:rsidR="00030C23">
          <w:t xml:space="preserve">. </w:t>
        </w:r>
      </w:ins>
      <w:r w:rsidR="00F213A3">
        <w:t>The growth models struggled</w:t>
      </w:r>
      <w:ins w:id="983" w:author="Allen Hoskins" w:date="2022-11-20T20:50:00Z">
        <w:r w:rsidR="00BB309B">
          <w:t xml:space="preserve">, </w:t>
        </w:r>
      </w:ins>
      <w:r w:rsidR="00F213A3">
        <w:t xml:space="preserve"> which aligns with the weaker hit rates above, though the value models all generated significant levels of alpha on the buy and sell side.</w:t>
      </w:r>
    </w:p>
    <w:p w14:paraId="5AFCA471" w14:textId="7B7B8532" w:rsidR="00615DC1" w:rsidRPr="009B1D59" w:rsidRDefault="00615DC1" w:rsidP="00615DC1">
      <w:pPr>
        <w:pStyle w:val="tabletitle"/>
        <w:spacing w:after="240"/>
        <w:rPr>
          <w:lang w:val="en-GB"/>
        </w:rPr>
      </w:pPr>
      <w:r w:rsidRPr="009B1D59">
        <w:rPr>
          <w:b/>
          <w:lang w:val="en-GB"/>
        </w:rPr>
        <w:t xml:space="preserve">Table </w:t>
      </w:r>
      <w:r>
        <w:rPr>
          <w:b/>
          <w:lang w:val="en-GB"/>
        </w:rPr>
        <w:t>7</w:t>
      </w:r>
      <w:del w:id="984"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985" w:author="Allen Hoskins" w:date="2022-11-20T21:09:00Z">
        <w:r w:rsidR="00030C23">
          <w:rPr>
            <w:b/>
            <w:lang w:val="en-GB"/>
          </w:rPr>
          <w:t xml:space="preserve">. </w:t>
        </w:r>
      </w:ins>
      <w:r>
        <w:rPr>
          <w:lang w:val="en-GB"/>
        </w:rPr>
        <w:t xml:space="preserve">Q2 2020 model portfolio 3-month </w:t>
      </w:r>
      <w:r w:rsidR="000A32C8">
        <w:rPr>
          <w:lang w:val="en-GB"/>
        </w:rPr>
        <w:t xml:space="preserve">median </w:t>
      </w:r>
      <w:r>
        <w:rPr>
          <w:lang w:val="en-GB"/>
        </w:rPr>
        <w:t>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615DC1" w14:paraId="39DCF19B"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293D56D3" w14:textId="77777777" w:rsidR="00615DC1" w:rsidRPr="00371779" w:rsidRDefault="00615DC1"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313892FA" w14:textId="77777777" w:rsidR="00615DC1" w:rsidRDefault="00615DC1"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626B4EBE" w14:textId="77777777" w:rsidR="00615DC1" w:rsidRDefault="00615DC1"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49B8CBA1" w14:textId="77777777" w:rsidR="00615DC1" w:rsidRDefault="00615DC1" w:rsidP="00210FA7">
            <w:pPr>
              <w:ind w:firstLine="0"/>
              <w:jc w:val="center"/>
              <w:rPr>
                <w:sz w:val="18"/>
                <w:szCs w:val="18"/>
              </w:rPr>
            </w:pPr>
            <w:r>
              <w:rPr>
                <w:sz w:val="18"/>
                <w:szCs w:val="18"/>
              </w:rPr>
              <w:t>Difference</w:t>
            </w:r>
          </w:p>
          <w:p w14:paraId="5168BBF3" w14:textId="77777777" w:rsidR="00615DC1" w:rsidRDefault="00615DC1"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39FF38A9" w14:textId="77777777" w:rsidR="00615DC1" w:rsidRDefault="00615DC1" w:rsidP="00210FA7">
            <w:pPr>
              <w:ind w:firstLine="0"/>
              <w:jc w:val="center"/>
              <w:rPr>
                <w:sz w:val="18"/>
                <w:szCs w:val="18"/>
              </w:rPr>
            </w:pPr>
            <w:r>
              <w:rPr>
                <w:sz w:val="18"/>
                <w:szCs w:val="18"/>
              </w:rPr>
              <w:t>Top 100</w:t>
            </w:r>
          </w:p>
          <w:p w14:paraId="0F2D8E01" w14:textId="77777777" w:rsidR="00615DC1" w:rsidRDefault="00615DC1"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61AD7156" w14:textId="77777777" w:rsidR="00615DC1" w:rsidRDefault="00615DC1" w:rsidP="00210FA7">
            <w:pPr>
              <w:ind w:firstLine="0"/>
              <w:jc w:val="center"/>
              <w:rPr>
                <w:sz w:val="18"/>
                <w:szCs w:val="18"/>
              </w:rPr>
            </w:pPr>
            <w:r>
              <w:rPr>
                <w:sz w:val="18"/>
                <w:szCs w:val="18"/>
              </w:rPr>
              <w:t>Bottom 100</w:t>
            </w:r>
          </w:p>
          <w:p w14:paraId="55E1DA31" w14:textId="77777777" w:rsidR="00615DC1" w:rsidRDefault="00615DC1"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547C5D7F" w14:textId="77777777" w:rsidR="00615DC1" w:rsidRDefault="00615DC1" w:rsidP="00210FA7">
            <w:pPr>
              <w:ind w:firstLine="0"/>
              <w:jc w:val="center"/>
              <w:rPr>
                <w:sz w:val="18"/>
                <w:szCs w:val="18"/>
              </w:rPr>
            </w:pPr>
            <w:r>
              <w:rPr>
                <w:sz w:val="18"/>
                <w:szCs w:val="18"/>
              </w:rPr>
              <w:t>Difference</w:t>
            </w:r>
          </w:p>
          <w:p w14:paraId="421BA6DB" w14:textId="77777777" w:rsidR="00615DC1" w:rsidRDefault="00615DC1" w:rsidP="00210FA7">
            <w:pPr>
              <w:ind w:firstLine="0"/>
              <w:jc w:val="center"/>
              <w:rPr>
                <w:sz w:val="18"/>
                <w:szCs w:val="18"/>
              </w:rPr>
            </w:pPr>
            <w:r>
              <w:rPr>
                <w:sz w:val="18"/>
                <w:szCs w:val="18"/>
              </w:rPr>
              <w:t>w/ PMO</w:t>
            </w:r>
          </w:p>
        </w:tc>
      </w:tr>
      <w:tr w:rsidR="00615DC1" w14:paraId="35909582" w14:textId="77777777" w:rsidTr="00210FA7">
        <w:trPr>
          <w:trHeight w:val="250"/>
          <w:jc w:val="center"/>
        </w:trPr>
        <w:tc>
          <w:tcPr>
            <w:tcW w:w="1456" w:type="dxa"/>
            <w:tcBorders>
              <w:left w:val="single" w:sz="4" w:space="0" w:color="auto"/>
              <w:right w:val="single" w:sz="4" w:space="0" w:color="auto"/>
            </w:tcBorders>
          </w:tcPr>
          <w:p w14:paraId="6C2D9D2D" w14:textId="77777777" w:rsidR="00615DC1" w:rsidRPr="00371779" w:rsidRDefault="00615DC1" w:rsidP="00210FA7">
            <w:pPr>
              <w:ind w:firstLine="0"/>
              <w:rPr>
                <w:sz w:val="18"/>
                <w:szCs w:val="18"/>
              </w:rPr>
            </w:pPr>
            <w:r>
              <w:rPr>
                <w:sz w:val="18"/>
                <w:szCs w:val="18"/>
              </w:rPr>
              <w:t>FPE</w:t>
            </w:r>
          </w:p>
        </w:tc>
        <w:tc>
          <w:tcPr>
            <w:tcW w:w="831" w:type="dxa"/>
            <w:tcBorders>
              <w:left w:val="single" w:sz="4" w:space="0" w:color="auto"/>
            </w:tcBorders>
          </w:tcPr>
          <w:p w14:paraId="2CF3A755" w14:textId="072367F2" w:rsidR="00615DC1" w:rsidRDefault="000E13F8" w:rsidP="00210FA7">
            <w:pPr>
              <w:ind w:firstLine="0"/>
              <w:jc w:val="center"/>
              <w:rPr>
                <w:sz w:val="18"/>
                <w:szCs w:val="18"/>
              </w:rPr>
            </w:pPr>
            <w:r>
              <w:rPr>
                <w:sz w:val="18"/>
                <w:szCs w:val="18"/>
              </w:rPr>
              <w:t>6.3%</w:t>
            </w:r>
          </w:p>
        </w:tc>
        <w:tc>
          <w:tcPr>
            <w:tcW w:w="1080" w:type="dxa"/>
          </w:tcPr>
          <w:p w14:paraId="1A673595" w14:textId="72C91269" w:rsidR="00615DC1" w:rsidRDefault="000E13F8" w:rsidP="00210FA7">
            <w:pPr>
              <w:ind w:firstLine="0"/>
              <w:jc w:val="center"/>
              <w:rPr>
                <w:sz w:val="18"/>
                <w:szCs w:val="18"/>
              </w:rPr>
            </w:pPr>
            <w:r>
              <w:rPr>
                <w:sz w:val="18"/>
                <w:szCs w:val="18"/>
              </w:rPr>
              <w:t>(7.3%)</w:t>
            </w:r>
          </w:p>
        </w:tc>
        <w:tc>
          <w:tcPr>
            <w:tcW w:w="990" w:type="dxa"/>
            <w:tcBorders>
              <w:right w:val="single" w:sz="4" w:space="0" w:color="auto"/>
            </w:tcBorders>
          </w:tcPr>
          <w:p w14:paraId="047F5678" w14:textId="2520A3E8" w:rsidR="00615DC1" w:rsidRDefault="000E13F8" w:rsidP="00210FA7">
            <w:pPr>
              <w:ind w:firstLine="0"/>
              <w:jc w:val="center"/>
              <w:rPr>
                <w:sz w:val="18"/>
                <w:szCs w:val="18"/>
              </w:rPr>
            </w:pPr>
            <w:r>
              <w:rPr>
                <w:sz w:val="18"/>
                <w:szCs w:val="18"/>
              </w:rPr>
              <w:t>13.5%</w:t>
            </w:r>
          </w:p>
        </w:tc>
        <w:tc>
          <w:tcPr>
            <w:tcW w:w="990" w:type="dxa"/>
            <w:tcBorders>
              <w:left w:val="single" w:sz="4" w:space="0" w:color="auto"/>
            </w:tcBorders>
          </w:tcPr>
          <w:p w14:paraId="2424FC0F" w14:textId="4F15EF44" w:rsidR="00615DC1" w:rsidRDefault="000E13F8" w:rsidP="00210FA7">
            <w:pPr>
              <w:ind w:firstLine="0"/>
              <w:jc w:val="center"/>
              <w:rPr>
                <w:sz w:val="18"/>
                <w:szCs w:val="18"/>
              </w:rPr>
            </w:pPr>
            <w:r>
              <w:rPr>
                <w:sz w:val="18"/>
                <w:szCs w:val="18"/>
              </w:rPr>
              <w:t>3.1%</w:t>
            </w:r>
          </w:p>
        </w:tc>
        <w:tc>
          <w:tcPr>
            <w:tcW w:w="1170" w:type="dxa"/>
          </w:tcPr>
          <w:p w14:paraId="39E68359" w14:textId="26C2E631" w:rsidR="00615DC1" w:rsidRDefault="000E13F8" w:rsidP="00210FA7">
            <w:pPr>
              <w:ind w:firstLine="0"/>
              <w:jc w:val="center"/>
              <w:rPr>
                <w:sz w:val="18"/>
                <w:szCs w:val="18"/>
              </w:rPr>
            </w:pPr>
            <w:r>
              <w:rPr>
                <w:sz w:val="18"/>
                <w:szCs w:val="18"/>
              </w:rPr>
              <w:t>(7.5%)</w:t>
            </w:r>
          </w:p>
        </w:tc>
        <w:tc>
          <w:tcPr>
            <w:tcW w:w="1080" w:type="dxa"/>
            <w:tcBorders>
              <w:right w:val="single" w:sz="4" w:space="0" w:color="auto"/>
            </w:tcBorders>
          </w:tcPr>
          <w:p w14:paraId="5B49B423" w14:textId="2D2170DB" w:rsidR="00615DC1" w:rsidRDefault="000E13F8" w:rsidP="00210FA7">
            <w:pPr>
              <w:ind w:firstLine="0"/>
              <w:jc w:val="center"/>
              <w:rPr>
                <w:sz w:val="18"/>
                <w:szCs w:val="18"/>
              </w:rPr>
            </w:pPr>
            <w:r>
              <w:rPr>
                <w:sz w:val="18"/>
                <w:szCs w:val="18"/>
              </w:rPr>
              <w:t>10.7%</w:t>
            </w:r>
          </w:p>
        </w:tc>
      </w:tr>
      <w:tr w:rsidR="00615DC1" w14:paraId="373B9426" w14:textId="77777777" w:rsidTr="00210FA7">
        <w:trPr>
          <w:trHeight w:val="250"/>
          <w:jc w:val="center"/>
        </w:trPr>
        <w:tc>
          <w:tcPr>
            <w:tcW w:w="1456" w:type="dxa"/>
            <w:tcBorders>
              <w:left w:val="single" w:sz="4" w:space="0" w:color="auto"/>
              <w:right w:val="single" w:sz="4" w:space="0" w:color="auto"/>
            </w:tcBorders>
          </w:tcPr>
          <w:p w14:paraId="06C45A32" w14:textId="77777777" w:rsidR="00615DC1" w:rsidRDefault="00615DC1" w:rsidP="00210FA7">
            <w:pPr>
              <w:ind w:firstLine="0"/>
              <w:rPr>
                <w:sz w:val="18"/>
                <w:szCs w:val="18"/>
              </w:rPr>
            </w:pPr>
            <w:r>
              <w:rPr>
                <w:sz w:val="18"/>
                <w:szCs w:val="18"/>
              </w:rPr>
              <w:t>EVS</w:t>
            </w:r>
          </w:p>
        </w:tc>
        <w:tc>
          <w:tcPr>
            <w:tcW w:w="831" w:type="dxa"/>
            <w:tcBorders>
              <w:left w:val="single" w:sz="4" w:space="0" w:color="auto"/>
            </w:tcBorders>
          </w:tcPr>
          <w:p w14:paraId="35C4EBF5" w14:textId="5F31BA9D" w:rsidR="00615DC1" w:rsidRDefault="000E13F8" w:rsidP="00210FA7">
            <w:pPr>
              <w:ind w:firstLine="0"/>
              <w:jc w:val="center"/>
              <w:rPr>
                <w:sz w:val="18"/>
                <w:szCs w:val="18"/>
              </w:rPr>
            </w:pPr>
            <w:r>
              <w:rPr>
                <w:sz w:val="18"/>
                <w:szCs w:val="18"/>
              </w:rPr>
              <w:t>4.3%</w:t>
            </w:r>
          </w:p>
        </w:tc>
        <w:tc>
          <w:tcPr>
            <w:tcW w:w="1080" w:type="dxa"/>
          </w:tcPr>
          <w:p w14:paraId="5E9CEDE5" w14:textId="7BE38608" w:rsidR="00615DC1" w:rsidRDefault="000E13F8" w:rsidP="00210FA7">
            <w:pPr>
              <w:ind w:firstLine="0"/>
              <w:jc w:val="center"/>
              <w:rPr>
                <w:sz w:val="18"/>
                <w:szCs w:val="18"/>
              </w:rPr>
            </w:pPr>
            <w:r>
              <w:rPr>
                <w:sz w:val="18"/>
                <w:szCs w:val="18"/>
              </w:rPr>
              <w:t>(3.8%)</w:t>
            </w:r>
          </w:p>
        </w:tc>
        <w:tc>
          <w:tcPr>
            <w:tcW w:w="990" w:type="dxa"/>
            <w:tcBorders>
              <w:right w:val="single" w:sz="4" w:space="0" w:color="auto"/>
            </w:tcBorders>
          </w:tcPr>
          <w:p w14:paraId="455F4681" w14:textId="24C6AA0A" w:rsidR="00615DC1" w:rsidRDefault="000E13F8" w:rsidP="00210FA7">
            <w:pPr>
              <w:ind w:firstLine="0"/>
              <w:jc w:val="center"/>
              <w:rPr>
                <w:sz w:val="18"/>
                <w:szCs w:val="18"/>
              </w:rPr>
            </w:pPr>
            <w:r>
              <w:rPr>
                <w:sz w:val="18"/>
                <w:szCs w:val="18"/>
              </w:rPr>
              <w:t>8.1%</w:t>
            </w:r>
          </w:p>
        </w:tc>
        <w:tc>
          <w:tcPr>
            <w:tcW w:w="990" w:type="dxa"/>
            <w:tcBorders>
              <w:left w:val="single" w:sz="4" w:space="0" w:color="auto"/>
            </w:tcBorders>
          </w:tcPr>
          <w:p w14:paraId="7320944F" w14:textId="1788F3B9" w:rsidR="00615DC1" w:rsidRDefault="000E13F8" w:rsidP="00210FA7">
            <w:pPr>
              <w:ind w:firstLine="0"/>
              <w:jc w:val="center"/>
              <w:rPr>
                <w:sz w:val="18"/>
                <w:szCs w:val="18"/>
              </w:rPr>
            </w:pPr>
            <w:r>
              <w:rPr>
                <w:sz w:val="18"/>
                <w:szCs w:val="18"/>
              </w:rPr>
              <w:t>0.2%</w:t>
            </w:r>
          </w:p>
        </w:tc>
        <w:tc>
          <w:tcPr>
            <w:tcW w:w="1170" w:type="dxa"/>
          </w:tcPr>
          <w:p w14:paraId="43E6858C" w14:textId="0094D04E" w:rsidR="00615DC1" w:rsidRDefault="000E13F8" w:rsidP="00210FA7">
            <w:pPr>
              <w:ind w:firstLine="0"/>
              <w:jc w:val="center"/>
              <w:rPr>
                <w:sz w:val="18"/>
                <w:szCs w:val="18"/>
              </w:rPr>
            </w:pPr>
            <w:r>
              <w:rPr>
                <w:sz w:val="18"/>
                <w:szCs w:val="18"/>
              </w:rPr>
              <w:t>(9.4%)</w:t>
            </w:r>
          </w:p>
        </w:tc>
        <w:tc>
          <w:tcPr>
            <w:tcW w:w="1080" w:type="dxa"/>
            <w:tcBorders>
              <w:right w:val="single" w:sz="4" w:space="0" w:color="auto"/>
            </w:tcBorders>
          </w:tcPr>
          <w:p w14:paraId="7D9E2698" w14:textId="76F35E64" w:rsidR="00615DC1" w:rsidRDefault="000E13F8" w:rsidP="00210FA7">
            <w:pPr>
              <w:ind w:firstLine="0"/>
              <w:jc w:val="center"/>
              <w:rPr>
                <w:sz w:val="18"/>
                <w:szCs w:val="18"/>
              </w:rPr>
            </w:pPr>
            <w:r>
              <w:rPr>
                <w:sz w:val="18"/>
                <w:szCs w:val="18"/>
              </w:rPr>
              <w:t>9.6%</w:t>
            </w:r>
          </w:p>
        </w:tc>
      </w:tr>
      <w:tr w:rsidR="00615DC1" w14:paraId="75BAABF1" w14:textId="77777777" w:rsidTr="00210FA7">
        <w:trPr>
          <w:trHeight w:val="275"/>
          <w:jc w:val="center"/>
        </w:trPr>
        <w:tc>
          <w:tcPr>
            <w:tcW w:w="1456" w:type="dxa"/>
            <w:tcBorders>
              <w:left w:val="single" w:sz="4" w:space="0" w:color="auto"/>
              <w:right w:val="single" w:sz="4" w:space="0" w:color="auto"/>
            </w:tcBorders>
          </w:tcPr>
          <w:p w14:paraId="03AF4442" w14:textId="77777777" w:rsidR="00615DC1" w:rsidRPr="00371779" w:rsidRDefault="00615DC1" w:rsidP="00210FA7">
            <w:pPr>
              <w:ind w:firstLine="0"/>
              <w:rPr>
                <w:sz w:val="18"/>
                <w:szCs w:val="18"/>
              </w:rPr>
            </w:pPr>
            <w:r>
              <w:rPr>
                <w:sz w:val="18"/>
                <w:szCs w:val="18"/>
              </w:rPr>
              <w:t>DY</w:t>
            </w:r>
          </w:p>
        </w:tc>
        <w:tc>
          <w:tcPr>
            <w:tcW w:w="831" w:type="dxa"/>
            <w:tcBorders>
              <w:left w:val="single" w:sz="4" w:space="0" w:color="auto"/>
            </w:tcBorders>
          </w:tcPr>
          <w:p w14:paraId="75DA5245" w14:textId="22399A62" w:rsidR="00615DC1" w:rsidRDefault="000E13F8" w:rsidP="00210FA7">
            <w:pPr>
              <w:ind w:firstLine="0"/>
              <w:jc w:val="center"/>
              <w:rPr>
                <w:sz w:val="18"/>
                <w:szCs w:val="18"/>
              </w:rPr>
            </w:pPr>
            <w:r>
              <w:rPr>
                <w:sz w:val="18"/>
                <w:szCs w:val="18"/>
              </w:rPr>
              <w:t>4.4%</w:t>
            </w:r>
          </w:p>
        </w:tc>
        <w:tc>
          <w:tcPr>
            <w:tcW w:w="1080" w:type="dxa"/>
          </w:tcPr>
          <w:p w14:paraId="5393070B" w14:textId="28FA4046" w:rsidR="00615DC1" w:rsidRDefault="000E13F8" w:rsidP="00210FA7">
            <w:pPr>
              <w:ind w:firstLine="0"/>
              <w:jc w:val="center"/>
              <w:rPr>
                <w:sz w:val="18"/>
                <w:szCs w:val="18"/>
              </w:rPr>
            </w:pPr>
            <w:r>
              <w:rPr>
                <w:sz w:val="18"/>
                <w:szCs w:val="18"/>
              </w:rPr>
              <w:t>(6.9%)</w:t>
            </w:r>
          </w:p>
        </w:tc>
        <w:tc>
          <w:tcPr>
            <w:tcW w:w="990" w:type="dxa"/>
            <w:tcBorders>
              <w:right w:val="single" w:sz="4" w:space="0" w:color="auto"/>
            </w:tcBorders>
          </w:tcPr>
          <w:p w14:paraId="4A821314" w14:textId="55E267FC" w:rsidR="00615DC1" w:rsidRDefault="000E13F8" w:rsidP="00210FA7">
            <w:pPr>
              <w:ind w:firstLine="0"/>
              <w:jc w:val="center"/>
              <w:rPr>
                <w:sz w:val="18"/>
                <w:szCs w:val="18"/>
              </w:rPr>
            </w:pPr>
            <w:r>
              <w:rPr>
                <w:sz w:val="18"/>
                <w:szCs w:val="18"/>
              </w:rPr>
              <w:t>11.4</w:t>
            </w:r>
          </w:p>
        </w:tc>
        <w:tc>
          <w:tcPr>
            <w:tcW w:w="990" w:type="dxa"/>
            <w:tcBorders>
              <w:left w:val="single" w:sz="4" w:space="0" w:color="auto"/>
            </w:tcBorders>
          </w:tcPr>
          <w:p w14:paraId="7B22B72F" w14:textId="32FD5624" w:rsidR="00615DC1" w:rsidRDefault="000E13F8" w:rsidP="00210FA7">
            <w:pPr>
              <w:ind w:firstLine="0"/>
              <w:jc w:val="center"/>
              <w:rPr>
                <w:sz w:val="18"/>
                <w:szCs w:val="18"/>
              </w:rPr>
            </w:pPr>
            <w:r>
              <w:rPr>
                <w:sz w:val="18"/>
                <w:szCs w:val="18"/>
              </w:rPr>
              <w:t>1.6%</w:t>
            </w:r>
          </w:p>
        </w:tc>
        <w:tc>
          <w:tcPr>
            <w:tcW w:w="1170" w:type="dxa"/>
          </w:tcPr>
          <w:p w14:paraId="7DDA8CDE" w14:textId="4116804D" w:rsidR="00615DC1" w:rsidRDefault="000E13F8" w:rsidP="00210FA7">
            <w:pPr>
              <w:ind w:firstLine="0"/>
              <w:jc w:val="center"/>
              <w:rPr>
                <w:sz w:val="18"/>
                <w:szCs w:val="18"/>
              </w:rPr>
            </w:pPr>
            <w:r>
              <w:rPr>
                <w:sz w:val="18"/>
                <w:szCs w:val="18"/>
              </w:rPr>
              <w:t>(7.5%)</w:t>
            </w:r>
          </w:p>
        </w:tc>
        <w:tc>
          <w:tcPr>
            <w:tcW w:w="1080" w:type="dxa"/>
            <w:tcBorders>
              <w:right w:val="single" w:sz="4" w:space="0" w:color="auto"/>
            </w:tcBorders>
          </w:tcPr>
          <w:p w14:paraId="445B1829" w14:textId="7179248D" w:rsidR="00615DC1" w:rsidRDefault="000E13F8" w:rsidP="00210FA7">
            <w:pPr>
              <w:ind w:firstLine="0"/>
              <w:jc w:val="center"/>
              <w:rPr>
                <w:sz w:val="18"/>
                <w:szCs w:val="18"/>
              </w:rPr>
            </w:pPr>
            <w:r>
              <w:rPr>
                <w:sz w:val="18"/>
                <w:szCs w:val="18"/>
              </w:rPr>
              <w:t>9.2%</w:t>
            </w:r>
          </w:p>
        </w:tc>
      </w:tr>
      <w:tr w:rsidR="00615DC1" w14:paraId="0FEA8E3C" w14:textId="77777777" w:rsidTr="00210FA7">
        <w:trPr>
          <w:trHeight w:val="265"/>
          <w:jc w:val="center"/>
        </w:trPr>
        <w:tc>
          <w:tcPr>
            <w:tcW w:w="1456" w:type="dxa"/>
            <w:tcBorders>
              <w:left w:val="single" w:sz="4" w:space="0" w:color="auto"/>
              <w:right w:val="single" w:sz="4" w:space="0" w:color="auto"/>
            </w:tcBorders>
          </w:tcPr>
          <w:p w14:paraId="15632E98" w14:textId="77777777" w:rsidR="00615DC1" w:rsidRPr="00371779" w:rsidRDefault="00615DC1" w:rsidP="00210FA7">
            <w:pPr>
              <w:ind w:firstLine="0"/>
              <w:rPr>
                <w:sz w:val="18"/>
                <w:szCs w:val="18"/>
              </w:rPr>
            </w:pPr>
            <w:r>
              <w:rPr>
                <w:sz w:val="18"/>
                <w:szCs w:val="18"/>
              </w:rPr>
              <w:t>PB</w:t>
            </w:r>
          </w:p>
        </w:tc>
        <w:tc>
          <w:tcPr>
            <w:tcW w:w="831" w:type="dxa"/>
            <w:tcBorders>
              <w:left w:val="single" w:sz="4" w:space="0" w:color="auto"/>
            </w:tcBorders>
          </w:tcPr>
          <w:p w14:paraId="18FF4261" w14:textId="312693A1" w:rsidR="00615DC1" w:rsidRDefault="000E13F8" w:rsidP="00210FA7">
            <w:pPr>
              <w:ind w:firstLine="0"/>
              <w:jc w:val="center"/>
              <w:rPr>
                <w:sz w:val="18"/>
                <w:szCs w:val="18"/>
              </w:rPr>
            </w:pPr>
            <w:r>
              <w:rPr>
                <w:sz w:val="18"/>
                <w:szCs w:val="18"/>
              </w:rPr>
              <w:t>8.9%</w:t>
            </w:r>
          </w:p>
        </w:tc>
        <w:tc>
          <w:tcPr>
            <w:tcW w:w="1080" w:type="dxa"/>
          </w:tcPr>
          <w:p w14:paraId="13A24FD1" w14:textId="7A007D61" w:rsidR="00615DC1" w:rsidRDefault="000E13F8" w:rsidP="00210FA7">
            <w:pPr>
              <w:ind w:firstLine="0"/>
              <w:jc w:val="center"/>
              <w:rPr>
                <w:sz w:val="18"/>
                <w:szCs w:val="18"/>
              </w:rPr>
            </w:pPr>
            <w:r>
              <w:rPr>
                <w:sz w:val="18"/>
                <w:szCs w:val="18"/>
              </w:rPr>
              <w:t>(6.7%)</w:t>
            </w:r>
          </w:p>
        </w:tc>
        <w:tc>
          <w:tcPr>
            <w:tcW w:w="990" w:type="dxa"/>
            <w:tcBorders>
              <w:right w:val="single" w:sz="4" w:space="0" w:color="auto"/>
            </w:tcBorders>
          </w:tcPr>
          <w:p w14:paraId="54DCD0D4" w14:textId="745B9D17" w:rsidR="00615DC1" w:rsidRDefault="000E13F8" w:rsidP="00210FA7">
            <w:pPr>
              <w:ind w:firstLine="0"/>
              <w:jc w:val="center"/>
              <w:rPr>
                <w:sz w:val="18"/>
                <w:szCs w:val="18"/>
              </w:rPr>
            </w:pPr>
            <w:r>
              <w:rPr>
                <w:sz w:val="18"/>
                <w:szCs w:val="18"/>
              </w:rPr>
              <w:t>15.7%</w:t>
            </w:r>
          </w:p>
        </w:tc>
        <w:tc>
          <w:tcPr>
            <w:tcW w:w="990" w:type="dxa"/>
            <w:tcBorders>
              <w:left w:val="single" w:sz="4" w:space="0" w:color="auto"/>
            </w:tcBorders>
          </w:tcPr>
          <w:p w14:paraId="36442EEE" w14:textId="3BDE82E9" w:rsidR="00615DC1" w:rsidRDefault="000E13F8" w:rsidP="00210FA7">
            <w:pPr>
              <w:ind w:firstLine="0"/>
              <w:jc w:val="center"/>
              <w:rPr>
                <w:sz w:val="18"/>
                <w:szCs w:val="18"/>
              </w:rPr>
            </w:pPr>
            <w:r>
              <w:rPr>
                <w:sz w:val="18"/>
                <w:szCs w:val="18"/>
              </w:rPr>
              <w:t>6.7%</w:t>
            </w:r>
          </w:p>
        </w:tc>
        <w:tc>
          <w:tcPr>
            <w:tcW w:w="1170" w:type="dxa"/>
          </w:tcPr>
          <w:p w14:paraId="70C93919" w14:textId="618821D0" w:rsidR="00615DC1" w:rsidRDefault="000E13F8" w:rsidP="00210FA7">
            <w:pPr>
              <w:ind w:firstLine="0"/>
              <w:jc w:val="center"/>
              <w:rPr>
                <w:sz w:val="18"/>
                <w:szCs w:val="18"/>
              </w:rPr>
            </w:pPr>
            <w:r>
              <w:rPr>
                <w:sz w:val="18"/>
                <w:szCs w:val="18"/>
              </w:rPr>
              <w:t>(8.8%)</w:t>
            </w:r>
          </w:p>
        </w:tc>
        <w:tc>
          <w:tcPr>
            <w:tcW w:w="1080" w:type="dxa"/>
            <w:tcBorders>
              <w:right w:val="single" w:sz="4" w:space="0" w:color="auto"/>
            </w:tcBorders>
          </w:tcPr>
          <w:p w14:paraId="72A06FB6" w14:textId="4F7C29BC" w:rsidR="00615DC1" w:rsidRDefault="000E13F8" w:rsidP="00210FA7">
            <w:pPr>
              <w:ind w:firstLine="0"/>
              <w:jc w:val="center"/>
              <w:rPr>
                <w:sz w:val="18"/>
                <w:szCs w:val="18"/>
              </w:rPr>
            </w:pPr>
            <w:r>
              <w:rPr>
                <w:sz w:val="18"/>
                <w:szCs w:val="18"/>
              </w:rPr>
              <w:t>15.6%</w:t>
            </w:r>
          </w:p>
        </w:tc>
      </w:tr>
      <w:tr w:rsidR="00615DC1" w14:paraId="52CF33EA" w14:textId="77777777" w:rsidTr="00210FA7">
        <w:trPr>
          <w:trHeight w:val="292"/>
          <w:jc w:val="center"/>
        </w:trPr>
        <w:tc>
          <w:tcPr>
            <w:tcW w:w="1456" w:type="dxa"/>
            <w:tcBorders>
              <w:left w:val="single" w:sz="4" w:space="0" w:color="auto"/>
              <w:right w:val="single" w:sz="4" w:space="0" w:color="auto"/>
            </w:tcBorders>
          </w:tcPr>
          <w:p w14:paraId="345F43AD" w14:textId="77777777" w:rsidR="00615DC1" w:rsidRPr="00371779" w:rsidRDefault="00615DC1" w:rsidP="00210FA7">
            <w:pPr>
              <w:ind w:firstLine="0"/>
              <w:rPr>
                <w:sz w:val="18"/>
                <w:szCs w:val="18"/>
              </w:rPr>
            </w:pPr>
            <w:r>
              <w:rPr>
                <w:sz w:val="18"/>
                <w:szCs w:val="18"/>
              </w:rPr>
              <w:t>EPS Growth</w:t>
            </w:r>
          </w:p>
        </w:tc>
        <w:tc>
          <w:tcPr>
            <w:tcW w:w="831" w:type="dxa"/>
            <w:tcBorders>
              <w:left w:val="single" w:sz="4" w:space="0" w:color="auto"/>
            </w:tcBorders>
          </w:tcPr>
          <w:p w14:paraId="45B4204F" w14:textId="107574CA" w:rsidR="00615DC1" w:rsidRDefault="000E13F8" w:rsidP="00210FA7">
            <w:pPr>
              <w:ind w:firstLine="0"/>
              <w:jc w:val="center"/>
              <w:rPr>
                <w:sz w:val="18"/>
                <w:szCs w:val="18"/>
              </w:rPr>
            </w:pPr>
            <w:r>
              <w:rPr>
                <w:sz w:val="18"/>
                <w:szCs w:val="18"/>
              </w:rPr>
              <w:t>(7.5%)</w:t>
            </w:r>
          </w:p>
        </w:tc>
        <w:tc>
          <w:tcPr>
            <w:tcW w:w="1080" w:type="dxa"/>
          </w:tcPr>
          <w:p w14:paraId="2A485616" w14:textId="65954C00" w:rsidR="00615DC1" w:rsidRDefault="000E13F8" w:rsidP="00210FA7">
            <w:pPr>
              <w:ind w:firstLine="0"/>
              <w:jc w:val="center"/>
              <w:rPr>
                <w:sz w:val="18"/>
                <w:szCs w:val="18"/>
              </w:rPr>
            </w:pPr>
            <w:r>
              <w:rPr>
                <w:sz w:val="18"/>
                <w:szCs w:val="18"/>
              </w:rPr>
              <w:t>4.3%</w:t>
            </w:r>
          </w:p>
        </w:tc>
        <w:tc>
          <w:tcPr>
            <w:tcW w:w="990" w:type="dxa"/>
            <w:tcBorders>
              <w:right w:val="single" w:sz="4" w:space="0" w:color="auto"/>
            </w:tcBorders>
          </w:tcPr>
          <w:p w14:paraId="341B463C" w14:textId="78C6F9EB" w:rsidR="00615DC1" w:rsidRDefault="000E13F8" w:rsidP="00210FA7">
            <w:pPr>
              <w:ind w:firstLine="0"/>
              <w:jc w:val="center"/>
              <w:rPr>
                <w:sz w:val="18"/>
                <w:szCs w:val="18"/>
              </w:rPr>
            </w:pPr>
            <w:r>
              <w:rPr>
                <w:sz w:val="18"/>
                <w:szCs w:val="18"/>
              </w:rPr>
              <w:t>(11.9%)</w:t>
            </w:r>
          </w:p>
        </w:tc>
        <w:tc>
          <w:tcPr>
            <w:tcW w:w="990" w:type="dxa"/>
            <w:tcBorders>
              <w:left w:val="single" w:sz="4" w:space="0" w:color="auto"/>
            </w:tcBorders>
          </w:tcPr>
          <w:p w14:paraId="15624723" w14:textId="325E2513" w:rsidR="00615DC1" w:rsidRDefault="000E13F8" w:rsidP="00210FA7">
            <w:pPr>
              <w:ind w:firstLine="0"/>
              <w:jc w:val="center"/>
              <w:rPr>
                <w:sz w:val="18"/>
                <w:szCs w:val="18"/>
              </w:rPr>
            </w:pPr>
            <w:r>
              <w:rPr>
                <w:sz w:val="18"/>
                <w:szCs w:val="18"/>
              </w:rPr>
              <w:t>(3.0%)</w:t>
            </w:r>
          </w:p>
        </w:tc>
        <w:tc>
          <w:tcPr>
            <w:tcW w:w="1170" w:type="dxa"/>
          </w:tcPr>
          <w:p w14:paraId="764FCD4C" w14:textId="14BDB78B" w:rsidR="00615DC1" w:rsidRDefault="000E13F8" w:rsidP="00210FA7">
            <w:pPr>
              <w:ind w:firstLine="0"/>
              <w:jc w:val="center"/>
              <w:rPr>
                <w:sz w:val="18"/>
                <w:szCs w:val="18"/>
              </w:rPr>
            </w:pPr>
            <w:r>
              <w:rPr>
                <w:sz w:val="18"/>
                <w:szCs w:val="18"/>
              </w:rPr>
              <w:t>0.9%</w:t>
            </w:r>
          </w:p>
        </w:tc>
        <w:tc>
          <w:tcPr>
            <w:tcW w:w="1080" w:type="dxa"/>
            <w:tcBorders>
              <w:right w:val="single" w:sz="4" w:space="0" w:color="auto"/>
            </w:tcBorders>
          </w:tcPr>
          <w:p w14:paraId="6E83D6AA" w14:textId="6E60D351" w:rsidR="00615DC1" w:rsidRDefault="000E13F8" w:rsidP="00210FA7">
            <w:pPr>
              <w:ind w:firstLine="0"/>
              <w:jc w:val="center"/>
              <w:rPr>
                <w:sz w:val="18"/>
                <w:szCs w:val="18"/>
              </w:rPr>
            </w:pPr>
            <w:r>
              <w:rPr>
                <w:sz w:val="18"/>
                <w:szCs w:val="18"/>
              </w:rPr>
              <w:t>(3.9%)</w:t>
            </w:r>
          </w:p>
        </w:tc>
      </w:tr>
      <w:tr w:rsidR="00615DC1" w14:paraId="3F91B9FA" w14:textId="77777777" w:rsidTr="00210FA7">
        <w:trPr>
          <w:trHeight w:val="265"/>
          <w:jc w:val="center"/>
        </w:trPr>
        <w:tc>
          <w:tcPr>
            <w:tcW w:w="1456" w:type="dxa"/>
            <w:tcBorders>
              <w:left w:val="single" w:sz="4" w:space="0" w:color="auto"/>
              <w:right w:val="single" w:sz="4" w:space="0" w:color="auto"/>
            </w:tcBorders>
          </w:tcPr>
          <w:p w14:paraId="72077118" w14:textId="77777777" w:rsidR="00615DC1" w:rsidRDefault="00615DC1" w:rsidP="00210FA7">
            <w:pPr>
              <w:ind w:firstLine="0"/>
              <w:rPr>
                <w:sz w:val="18"/>
                <w:szCs w:val="18"/>
              </w:rPr>
            </w:pPr>
            <w:r>
              <w:rPr>
                <w:sz w:val="18"/>
                <w:szCs w:val="18"/>
              </w:rPr>
              <w:t>Revenue Growth</w:t>
            </w:r>
          </w:p>
        </w:tc>
        <w:tc>
          <w:tcPr>
            <w:tcW w:w="831" w:type="dxa"/>
            <w:tcBorders>
              <w:left w:val="single" w:sz="4" w:space="0" w:color="auto"/>
            </w:tcBorders>
          </w:tcPr>
          <w:p w14:paraId="228AA4CD" w14:textId="454D3C71" w:rsidR="00615DC1" w:rsidRDefault="000E13F8" w:rsidP="00210FA7">
            <w:pPr>
              <w:ind w:firstLine="0"/>
              <w:jc w:val="center"/>
              <w:rPr>
                <w:sz w:val="18"/>
                <w:szCs w:val="18"/>
              </w:rPr>
            </w:pPr>
            <w:r>
              <w:rPr>
                <w:sz w:val="18"/>
                <w:szCs w:val="18"/>
              </w:rPr>
              <w:t>(1.1%)</w:t>
            </w:r>
          </w:p>
        </w:tc>
        <w:tc>
          <w:tcPr>
            <w:tcW w:w="1080" w:type="dxa"/>
          </w:tcPr>
          <w:p w14:paraId="3BE10259" w14:textId="6C223012" w:rsidR="00615DC1" w:rsidRDefault="000E13F8" w:rsidP="00210FA7">
            <w:pPr>
              <w:ind w:firstLine="0"/>
              <w:jc w:val="center"/>
              <w:rPr>
                <w:sz w:val="18"/>
                <w:szCs w:val="18"/>
              </w:rPr>
            </w:pPr>
            <w:r>
              <w:rPr>
                <w:sz w:val="18"/>
                <w:szCs w:val="18"/>
              </w:rPr>
              <w:t>7.7%</w:t>
            </w:r>
          </w:p>
        </w:tc>
        <w:tc>
          <w:tcPr>
            <w:tcW w:w="990" w:type="dxa"/>
            <w:tcBorders>
              <w:right w:val="single" w:sz="4" w:space="0" w:color="auto"/>
            </w:tcBorders>
          </w:tcPr>
          <w:p w14:paraId="4223DAD0" w14:textId="681CAD45" w:rsidR="00615DC1" w:rsidRDefault="000E13F8" w:rsidP="00210FA7">
            <w:pPr>
              <w:ind w:firstLine="0"/>
              <w:jc w:val="center"/>
              <w:rPr>
                <w:sz w:val="18"/>
                <w:szCs w:val="18"/>
              </w:rPr>
            </w:pPr>
            <w:r>
              <w:rPr>
                <w:sz w:val="18"/>
                <w:szCs w:val="18"/>
              </w:rPr>
              <w:t>(8.8%)</w:t>
            </w:r>
          </w:p>
        </w:tc>
        <w:tc>
          <w:tcPr>
            <w:tcW w:w="990" w:type="dxa"/>
            <w:tcBorders>
              <w:left w:val="single" w:sz="4" w:space="0" w:color="auto"/>
            </w:tcBorders>
          </w:tcPr>
          <w:p w14:paraId="748E262A" w14:textId="5A1437A3" w:rsidR="00615DC1" w:rsidRDefault="000E13F8" w:rsidP="00210FA7">
            <w:pPr>
              <w:ind w:firstLine="0"/>
              <w:jc w:val="center"/>
              <w:rPr>
                <w:sz w:val="18"/>
                <w:szCs w:val="18"/>
              </w:rPr>
            </w:pPr>
            <w:r>
              <w:rPr>
                <w:sz w:val="18"/>
                <w:szCs w:val="18"/>
              </w:rPr>
              <w:t>0.3%</w:t>
            </w:r>
          </w:p>
        </w:tc>
        <w:tc>
          <w:tcPr>
            <w:tcW w:w="1170" w:type="dxa"/>
          </w:tcPr>
          <w:p w14:paraId="0C5B19D7" w14:textId="27FE7E30" w:rsidR="00615DC1" w:rsidRDefault="000E13F8" w:rsidP="00210FA7">
            <w:pPr>
              <w:ind w:firstLine="0"/>
              <w:jc w:val="center"/>
              <w:rPr>
                <w:sz w:val="18"/>
                <w:szCs w:val="18"/>
              </w:rPr>
            </w:pPr>
            <w:r>
              <w:rPr>
                <w:sz w:val="18"/>
                <w:szCs w:val="18"/>
              </w:rPr>
              <w:t>2.7%</w:t>
            </w:r>
          </w:p>
        </w:tc>
        <w:tc>
          <w:tcPr>
            <w:tcW w:w="1080" w:type="dxa"/>
            <w:tcBorders>
              <w:right w:val="single" w:sz="4" w:space="0" w:color="auto"/>
            </w:tcBorders>
          </w:tcPr>
          <w:p w14:paraId="1DFAF4E5" w14:textId="6ED644FC" w:rsidR="00615DC1" w:rsidRDefault="000E13F8" w:rsidP="00210FA7">
            <w:pPr>
              <w:ind w:firstLine="0"/>
              <w:jc w:val="center"/>
              <w:rPr>
                <w:sz w:val="18"/>
                <w:szCs w:val="18"/>
              </w:rPr>
            </w:pPr>
            <w:r>
              <w:rPr>
                <w:sz w:val="18"/>
                <w:szCs w:val="18"/>
              </w:rPr>
              <w:t>(2.4%)</w:t>
            </w:r>
          </w:p>
        </w:tc>
      </w:tr>
      <w:tr w:rsidR="00615DC1" w14:paraId="29DD52A3" w14:textId="77777777" w:rsidTr="00210FA7">
        <w:trPr>
          <w:trHeight w:val="265"/>
          <w:jc w:val="center"/>
        </w:trPr>
        <w:tc>
          <w:tcPr>
            <w:tcW w:w="1456" w:type="dxa"/>
            <w:tcBorders>
              <w:left w:val="single" w:sz="4" w:space="0" w:color="auto"/>
              <w:right w:val="single" w:sz="4" w:space="0" w:color="auto"/>
            </w:tcBorders>
          </w:tcPr>
          <w:p w14:paraId="54987BEB" w14:textId="77777777" w:rsidR="00615DC1" w:rsidRDefault="00615DC1" w:rsidP="00210FA7">
            <w:pPr>
              <w:ind w:firstLine="0"/>
              <w:rPr>
                <w:sz w:val="18"/>
                <w:szCs w:val="18"/>
              </w:rPr>
            </w:pPr>
            <w:r>
              <w:rPr>
                <w:sz w:val="18"/>
                <w:szCs w:val="18"/>
              </w:rPr>
              <w:t>PMO</w:t>
            </w:r>
          </w:p>
        </w:tc>
        <w:tc>
          <w:tcPr>
            <w:tcW w:w="831" w:type="dxa"/>
            <w:tcBorders>
              <w:left w:val="single" w:sz="4" w:space="0" w:color="auto"/>
            </w:tcBorders>
          </w:tcPr>
          <w:p w14:paraId="78D6C6E0" w14:textId="392755EF" w:rsidR="00615DC1" w:rsidRDefault="000E13F8" w:rsidP="00210FA7">
            <w:pPr>
              <w:ind w:firstLine="0"/>
              <w:jc w:val="center"/>
              <w:rPr>
                <w:sz w:val="18"/>
                <w:szCs w:val="18"/>
              </w:rPr>
            </w:pPr>
            <w:r>
              <w:rPr>
                <w:sz w:val="18"/>
                <w:szCs w:val="18"/>
              </w:rPr>
              <w:t>0.9%</w:t>
            </w:r>
          </w:p>
        </w:tc>
        <w:tc>
          <w:tcPr>
            <w:tcW w:w="1080" w:type="dxa"/>
          </w:tcPr>
          <w:p w14:paraId="62987DC7" w14:textId="03C1818D" w:rsidR="00615DC1" w:rsidRDefault="000E13F8" w:rsidP="00210FA7">
            <w:pPr>
              <w:ind w:firstLine="0"/>
              <w:jc w:val="center"/>
              <w:rPr>
                <w:sz w:val="18"/>
                <w:szCs w:val="18"/>
              </w:rPr>
            </w:pPr>
            <w:r>
              <w:rPr>
                <w:sz w:val="18"/>
                <w:szCs w:val="18"/>
              </w:rPr>
              <w:t>(6.5%)</w:t>
            </w:r>
          </w:p>
        </w:tc>
        <w:tc>
          <w:tcPr>
            <w:tcW w:w="990" w:type="dxa"/>
            <w:tcBorders>
              <w:right w:val="single" w:sz="4" w:space="0" w:color="auto"/>
            </w:tcBorders>
          </w:tcPr>
          <w:p w14:paraId="0F1E259F" w14:textId="06CBCFFE" w:rsidR="00615DC1" w:rsidRDefault="000E13F8" w:rsidP="00210FA7">
            <w:pPr>
              <w:ind w:firstLine="0"/>
              <w:jc w:val="center"/>
              <w:rPr>
                <w:sz w:val="18"/>
                <w:szCs w:val="18"/>
              </w:rPr>
            </w:pPr>
            <w:r>
              <w:rPr>
                <w:sz w:val="18"/>
                <w:szCs w:val="18"/>
              </w:rPr>
              <w:t>7.4%</w:t>
            </w:r>
          </w:p>
        </w:tc>
        <w:tc>
          <w:tcPr>
            <w:tcW w:w="990" w:type="dxa"/>
            <w:tcBorders>
              <w:left w:val="single" w:sz="4" w:space="0" w:color="auto"/>
            </w:tcBorders>
          </w:tcPr>
          <w:p w14:paraId="1295EE93" w14:textId="77777777" w:rsidR="00615DC1" w:rsidRDefault="00615DC1" w:rsidP="00210FA7">
            <w:pPr>
              <w:ind w:firstLine="0"/>
              <w:jc w:val="center"/>
              <w:rPr>
                <w:sz w:val="18"/>
                <w:szCs w:val="18"/>
              </w:rPr>
            </w:pPr>
            <w:r>
              <w:rPr>
                <w:sz w:val="18"/>
                <w:szCs w:val="18"/>
              </w:rPr>
              <w:t>N/A</w:t>
            </w:r>
          </w:p>
        </w:tc>
        <w:tc>
          <w:tcPr>
            <w:tcW w:w="1170" w:type="dxa"/>
          </w:tcPr>
          <w:p w14:paraId="1CEE3E84" w14:textId="77777777" w:rsidR="00615DC1" w:rsidRDefault="00615DC1" w:rsidP="00210FA7">
            <w:pPr>
              <w:ind w:firstLine="0"/>
              <w:jc w:val="center"/>
              <w:rPr>
                <w:sz w:val="18"/>
                <w:szCs w:val="18"/>
              </w:rPr>
            </w:pPr>
            <w:r>
              <w:rPr>
                <w:sz w:val="18"/>
                <w:szCs w:val="18"/>
              </w:rPr>
              <w:t>N/A</w:t>
            </w:r>
          </w:p>
        </w:tc>
        <w:tc>
          <w:tcPr>
            <w:tcW w:w="1080" w:type="dxa"/>
            <w:tcBorders>
              <w:right w:val="single" w:sz="4" w:space="0" w:color="auto"/>
            </w:tcBorders>
          </w:tcPr>
          <w:p w14:paraId="7AE121DF" w14:textId="77777777" w:rsidR="00615DC1" w:rsidRDefault="00615DC1" w:rsidP="00210FA7">
            <w:pPr>
              <w:ind w:firstLine="0"/>
              <w:jc w:val="center"/>
              <w:rPr>
                <w:sz w:val="18"/>
                <w:szCs w:val="18"/>
              </w:rPr>
            </w:pPr>
            <w:r>
              <w:rPr>
                <w:sz w:val="18"/>
                <w:szCs w:val="18"/>
              </w:rPr>
              <w:t>N/A</w:t>
            </w:r>
          </w:p>
        </w:tc>
      </w:tr>
      <w:tr w:rsidR="00615DC1" w14:paraId="5F84B588"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2AB7FCFA" w14:textId="0042C30F" w:rsidR="00615DC1"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6F70BA6A" w14:textId="6A9F378D" w:rsidR="00615DC1" w:rsidRDefault="00615DC1" w:rsidP="00210FA7">
            <w:pPr>
              <w:ind w:firstLine="0"/>
              <w:jc w:val="center"/>
              <w:rPr>
                <w:sz w:val="18"/>
                <w:szCs w:val="18"/>
              </w:rPr>
            </w:pPr>
            <w:r>
              <w:rPr>
                <w:sz w:val="18"/>
                <w:szCs w:val="18"/>
              </w:rPr>
              <w:t>5.5</w:t>
            </w:r>
            <w:r w:rsidR="000E13F8">
              <w:rPr>
                <w:sz w:val="18"/>
                <w:szCs w:val="18"/>
              </w:rPr>
              <w:t>%</w:t>
            </w:r>
          </w:p>
        </w:tc>
        <w:tc>
          <w:tcPr>
            <w:tcW w:w="1080" w:type="dxa"/>
            <w:tcBorders>
              <w:bottom w:val="single" w:sz="12" w:space="0" w:color="000000"/>
            </w:tcBorders>
          </w:tcPr>
          <w:p w14:paraId="52AC6C2B" w14:textId="77777777" w:rsidR="00615DC1" w:rsidRDefault="00615DC1"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3BBE8A9C" w14:textId="77777777" w:rsidR="00615DC1" w:rsidRDefault="00615DC1"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7D8461C" w14:textId="60C11714" w:rsidR="00615DC1" w:rsidRDefault="00615DC1" w:rsidP="00210FA7">
            <w:pPr>
              <w:ind w:firstLine="0"/>
              <w:jc w:val="center"/>
              <w:rPr>
                <w:sz w:val="18"/>
                <w:szCs w:val="18"/>
              </w:rPr>
            </w:pPr>
            <w:r>
              <w:rPr>
                <w:sz w:val="18"/>
                <w:szCs w:val="18"/>
              </w:rPr>
              <w:t>1.2</w:t>
            </w:r>
            <w:r w:rsidR="000E13F8">
              <w:rPr>
                <w:sz w:val="18"/>
                <w:szCs w:val="18"/>
              </w:rPr>
              <w:t>%</w:t>
            </w:r>
          </w:p>
        </w:tc>
        <w:tc>
          <w:tcPr>
            <w:tcW w:w="1170" w:type="dxa"/>
            <w:tcBorders>
              <w:bottom w:val="single" w:sz="12" w:space="0" w:color="000000"/>
            </w:tcBorders>
          </w:tcPr>
          <w:p w14:paraId="5F0665EE" w14:textId="77777777" w:rsidR="00615DC1" w:rsidRDefault="00615DC1"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1381396D" w14:textId="77777777" w:rsidR="00615DC1" w:rsidRDefault="00615DC1" w:rsidP="00210FA7">
            <w:pPr>
              <w:ind w:firstLine="0"/>
              <w:jc w:val="center"/>
              <w:rPr>
                <w:sz w:val="18"/>
                <w:szCs w:val="18"/>
              </w:rPr>
            </w:pPr>
            <w:r>
              <w:rPr>
                <w:sz w:val="18"/>
                <w:szCs w:val="18"/>
              </w:rPr>
              <w:t>N/A</w:t>
            </w:r>
          </w:p>
        </w:tc>
      </w:tr>
    </w:tbl>
    <w:p w14:paraId="630F4F2B" w14:textId="77777777" w:rsidR="006949B7" w:rsidRDefault="006949B7" w:rsidP="00D554F0"/>
    <w:p w14:paraId="1A94F51D" w14:textId="5C4A9C72" w:rsidR="00987AAF" w:rsidRDefault="00A136E6" w:rsidP="00D554F0">
      <w:r w:rsidRPr="00987AAF">
        <w:rPr>
          <w:u w:val="single"/>
        </w:rPr>
        <w:t>Q3 2020</w:t>
      </w:r>
      <w:r w:rsidR="00B940E4">
        <w:t xml:space="preserve">:  </w:t>
      </w:r>
      <w:r w:rsidR="004B019B">
        <w:t>In the third quarter of 2020</w:t>
      </w:r>
      <w:r w:rsidR="00381F05">
        <w:t xml:space="preserve"> the </w:t>
      </w:r>
      <w:r w:rsidR="002E7112">
        <w:t>hit rates dropped across the strategies</w:t>
      </w:r>
      <w:del w:id="986" w:author="Allen Hoskins" w:date="2022-11-20T21:09:00Z">
        <w:r w:rsidR="00312833" w:rsidDel="00030C23">
          <w:delText xml:space="preserve">.  </w:delText>
        </w:r>
      </w:del>
      <w:ins w:id="987" w:author="Allen Hoskins" w:date="2022-11-20T21:09:00Z">
        <w:r w:rsidR="00030C23">
          <w:t xml:space="preserve">. </w:t>
        </w:r>
      </w:ins>
      <w:r w:rsidR="00312833">
        <w:t>The valuation models again produced better hit rates on a standalone</w:t>
      </w:r>
      <w:r w:rsidR="007C05C0">
        <w:t xml:space="preserve"> basis</w:t>
      </w:r>
      <w:ins w:id="988" w:author="Allen Hoskins" w:date="2022-11-20T20:50:00Z">
        <w:r w:rsidR="00BB309B">
          <w:t>,</w:t>
        </w:r>
      </w:ins>
      <w:r w:rsidR="00734A19">
        <w:t xml:space="preserve"> </w:t>
      </w:r>
      <w:r w:rsidR="00566588">
        <w:t>as they</w:t>
      </w:r>
      <w:r w:rsidR="00347FB2">
        <w:t xml:space="preserve"> were </w:t>
      </w:r>
      <w:r w:rsidR="00347FB2">
        <w:lastRenderedPageBreak/>
        <w:t>at acceptable levels at or above 50%</w:t>
      </w:r>
      <w:ins w:id="989" w:author="Allen Hoskins" w:date="2022-11-20T20:50:00Z">
        <w:r w:rsidR="00BB309B">
          <w:t>,</w:t>
        </w:r>
      </w:ins>
      <w:r w:rsidR="00347FB2">
        <w:t xml:space="preserve"> and</w:t>
      </w:r>
      <w:r w:rsidR="00734A19">
        <w:t xml:space="preserve"> the growth models struggl</w:t>
      </w:r>
      <w:r w:rsidR="00347FB2">
        <w:t>ed</w:t>
      </w:r>
      <w:r w:rsidR="00734A19">
        <w:t xml:space="preserve"> again </w:t>
      </w:r>
      <w:r w:rsidR="00F660D9">
        <w:t xml:space="preserve">mainly on the buy </w:t>
      </w:r>
      <w:r w:rsidR="00087F92">
        <w:t>side</w:t>
      </w:r>
      <w:r w:rsidR="00A32C72">
        <w:t>.</w:t>
      </w:r>
    </w:p>
    <w:p w14:paraId="3F75ED00" w14:textId="2FF0D70E" w:rsidR="006D46E5" w:rsidRPr="009B1D59" w:rsidRDefault="006D46E5" w:rsidP="006D46E5">
      <w:pPr>
        <w:pStyle w:val="tabletitle"/>
        <w:spacing w:after="240"/>
        <w:rPr>
          <w:lang w:val="en-GB"/>
        </w:rPr>
      </w:pPr>
      <w:r w:rsidRPr="009B1D59">
        <w:rPr>
          <w:b/>
          <w:lang w:val="en-GB"/>
        </w:rPr>
        <w:t xml:space="preserve">Table </w:t>
      </w:r>
      <w:r>
        <w:rPr>
          <w:b/>
          <w:lang w:val="en-GB"/>
        </w:rPr>
        <w:t>8</w:t>
      </w:r>
      <w:del w:id="990"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991" w:author="Allen Hoskins" w:date="2022-11-20T21:09:00Z">
        <w:r w:rsidR="00030C23">
          <w:rPr>
            <w:b/>
            <w:lang w:val="en-GB"/>
          </w:rPr>
          <w:t xml:space="preserve">. </w:t>
        </w:r>
      </w:ins>
      <w:r>
        <w:rPr>
          <w:lang w:val="en-GB"/>
        </w:rPr>
        <w:t>Q3 2020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6D46E5" w14:paraId="700DF1E2"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2A11E1E8" w14:textId="77777777" w:rsidR="006D46E5" w:rsidRPr="00371779" w:rsidRDefault="006D46E5"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0B145102" w14:textId="77777777" w:rsidR="006D46E5" w:rsidRDefault="006D46E5"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25747765" w14:textId="77777777" w:rsidR="006D46E5" w:rsidRDefault="006D46E5"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001523FA" w14:textId="77777777" w:rsidR="006D46E5" w:rsidRDefault="006D46E5" w:rsidP="00210FA7">
            <w:pPr>
              <w:ind w:firstLine="0"/>
              <w:jc w:val="center"/>
              <w:rPr>
                <w:sz w:val="18"/>
                <w:szCs w:val="18"/>
              </w:rPr>
            </w:pPr>
            <w:r>
              <w:rPr>
                <w:sz w:val="18"/>
                <w:szCs w:val="18"/>
              </w:rPr>
              <w:t>Top 100</w:t>
            </w:r>
          </w:p>
          <w:p w14:paraId="4611EFD5" w14:textId="77777777" w:rsidR="006D46E5" w:rsidRDefault="006D46E5"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392A9932" w14:textId="3AAEC0BD" w:rsidR="006D46E5" w:rsidRDefault="006D46E5" w:rsidP="00210FA7">
            <w:pPr>
              <w:ind w:firstLine="0"/>
              <w:jc w:val="center"/>
              <w:rPr>
                <w:sz w:val="18"/>
                <w:szCs w:val="18"/>
              </w:rPr>
            </w:pPr>
            <w:r>
              <w:rPr>
                <w:sz w:val="18"/>
                <w:szCs w:val="18"/>
              </w:rPr>
              <w:t>Bottom</w:t>
            </w:r>
            <w:r w:rsidR="002C440A">
              <w:rPr>
                <w:sz w:val="18"/>
                <w:szCs w:val="18"/>
              </w:rPr>
              <w:t xml:space="preserve"> 100</w:t>
            </w:r>
          </w:p>
          <w:p w14:paraId="3243D9F9" w14:textId="77777777" w:rsidR="006D46E5" w:rsidRDefault="006D46E5" w:rsidP="00210FA7">
            <w:pPr>
              <w:ind w:firstLine="0"/>
              <w:jc w:val="center"/>
              <w:rPr>
                <w:sz w:val="18"/>
                <w:szCs w:val="18"/>
              </w:rPr>
            </w:pPr>
            <w:r>
              <w:rPr>
                <w:sz w:val="18"/>
                <w:szCs w:val="18"/>
              </w:rPr>
              <w:t>w/ PMO</w:t>
            </w:r>
          </w:p>
        </w:tc>
      </w:tr>
      <w:tr w:rsidR="006D46E5" w14:paraId="27F26E80" w14:textId="77777777" w:rsidTr="00210FA7">
        <w:trPr>
          <w:trHeight w:val="250"/>
          <w:jc w:val="center"/>
        </w:trPr>
        <w:tc>
          <w:tcPr>
            <w:tcW w:w="1456" w:type="dxa"/>
            <w:tcBorders>
              <w:left w:val="single" w:sz="4" w:space="0" w:color="auto"/>
              <w:right w:val="single" w:sz="4" w:space="0" w:color="auto"/>
            </w:tcBorders>
          </w:tcPr>
          <w:p w14:paraId="62054F6E" w14:textId="77777777" w:rsidR="006D46E5" w:rsidRPr="00371779" w:rsidRDefault="006D46E5" w:rsidP="00210FA7">
            <w:pPr>
              <w:ind w:firstLine="0"/>
              <w:rPr>
                <w:sz w:val="18"/>
                <w:szCs w:val="18"/>
              </w:rPr>
            </w:pPr>
            <w:r>
              <w:rPr>
                <w:sz w:val="18"/>
                <w:szCs w:val="18"/>
              </w:rPr>
              <w:t>FPE</w:t>
            </w:r>
          </w:p>
        </w:tc>
        <w:tc>
          <w:tcPr>
            <w:tcW w:w="831" w:type="dxa"/>
            <w:tcBorders>
              <w:left w:val="single" w:sz="4" w:space="0" w:color="auto"/>
            </w:tcBorders>
          </w:tcPr>
          <w:p w14:paraId="00C51132" w14:textId="093BE9B0" w:rsidR="006D46E5" w:rsidRDefault="009E6FD8" w:rsidP="00210FA7">
            <w:pPr>
              <w:ind w:firstLine="0"/>
              <w:jc w:val="center"/>
              <w:rPr>
                <w:sz w:val="18"/>
                <w:szCs w:val="18"/>
              </w:rPr>
            </w:pPr>
            <w:r>
              <w:rPr>
                <w:sz w:val="18"/>
                <w:szCs w:val="18"/>
              </w:rPr>
              <w:t>59%</w:t>
            </w:r>
          </w:p>
        </w:tc>
        <w:tc>
          <w:tcPr>
            <w:tcW w:w="1080" w:type="dxa"/>
          </w:tcPr>
          <w:p w14:paraId="233163A9" w14:textId="06E04567" w:rsidR="006D46E5" w:rsidRDefault="009E6FD8" w:rsidP="00210FA7">
            <w:pPr>
              <w:ind w:firstLine="0"/>
              <w:jc w:val="center"/>
              <w:rPr>
                <w:sz w:val="18"/>
                <w:szCs w:val="18"/>
              </w:rPr>
            </w:pPr>
            <w:r>
              <w:rPr>
                <w:sz w:val="18"/>
                <w:szCs w:val="18"/>
              </w:rPr>
              <w:t>51%</w:t>
            </w:r>
          </w:p>
        </w:tc>
        <w:tc>
          <w:tcPr>
            <w:tcW w:w="990" w:type="dxa"/>
            <w:tcBorders>
              <w:left w:val="single" w:sz="4" w:space="0" w:color="auto"/>
            </w:tcBorders>
          </w:tcPr>
          <w:p w14:paraId="38C92296" w14:textId="3ED45673" w:rsidR="006D46E5" w:rsidRDefault="00530BB8" w:rsidP="00210FA7">
            <w:pPr>
              <w:ind w:firstLine="0"/>
              <w:jc w:val="center"/>
              <w:rPr>
                <w:sz w:val="18"/>
                <w:szCs w:val="18"/>
              </w:rPr>
            </w:pPr>
            <w:r>
              <w:rPr>
                <w:sz w:val="18"/>
                <w:szCs w:val="18"/>
              </w:rPr>
              <w:t>51%</w:t>
            </w:r>
          </w:p>
        </w:tc>
        <w:tc>
          <w:tcPr>
            <w:tcW w:w="1080" w:type="dxa"/>
            <w:tcBorders>
              <w:right w:val="single" w:sz="4" w:space="0" w:color="auto"/>
            </w:tcBorders>
          </w:tcPr>
          <w:p w14:paraId="1740B1D1" w14:textId="630779B7" w:rsidR="006D46E5" w:rsidRDefault="00530BB8" w:rsidP="00210FA7">
            <w:pPr>
              <w:ind w:firstLine="0"/>
              <w:jc w:val="center"/>
              <w:rPr>
                <w:sz w:val="18"/>
                <w:szCs w:val="18"/>
              </w:rPr>
            </w:pPr>
            <w:r>
              <w:rPr>
                <w:sz w:val="18"/>
                <w:szCs w:val="18"/>
              </w:rPr>
              <w:t>53%</w:t>
            </w:r>
          </w:p>
        </w:tc>
      </w:tr>
      <w:tr w:rsidR="006D46E5" w14:paraId="2459553B" w14:textId="77777777" w:rsidTr="00210FA7">
        <w:trPr>
          <w:trHeight w:val="250"/>
          <w:jc w:val="center"/>
        </w:trPr>
        <w:tc>
          <w:tcPr>
            <w:tcW w:w="1456" w:type="dxa"/>
            <w:tcBorders>
              <w:left w:val="single" w:sz="4" w:space="0" w:color="auto"/>
              <w:right w:val="single" w:sz="4" w:space="0" w:color="auto"/>
            </w:tcBorders>
          </w:tcPr>
          <w:p w14:paraId="1A85FA98" w14:textId="77777777" w:rsidR="006D46E5" w:rsidRDefault="006D46E5" w:rsidP="00210FA7">
            <w:pPr>
              <w:ind w:firstLine="0"/>
              <w:rPr>
                <w:sz w:val="18"/>
                <w:szCs w:val="18"/>
              </w:rPr>
            </w:pPr>
            <w:r>
              <w:rPr>
                <w:sz w:val="18"/>
                <w:szCs w:val="18"/>
              </w:rPr>
              <w:t>EVS</w:t>
            </w:r>
          </w:p>
        </w:tc>
        <w:tc>
          <w:tcPr>
            <w:tcW w:w="831" w:type="dxa"/>
            <w:tcBorders>
              <w:left w:val="single" w:sz="4" w:space="0" w:color="auto"/>
            </w:tcBorders>
          </w:tcPr>
          <w:p w14:paraId="20EB67BF" w14:textId="07F791E9" w:rsidR="006D46E5" w:rsidRDefault="009E6FD8" w:rsidP="00210FA7">
            <w:pPr>
              <w:ind w:firstLine="0"/>
              <w:jc w:val="center"/>
              <w:rPr>
                <w:sz w:val="18"/>
                <w:szCs w:val="18"/>
              </w:rPr>
            </w:pPr>
            <w:r>
              <w:rPr>
                <w:sz w:val="18"/>
                <w:szCs w:val="18"/>
              </w:rPr>
              <w:t>55%</w:t>
            </w:r>
          </w:p>
        </w:tc>
        <w:tc>
          <w:tcPr>
            <w:tcW w:w="1080" w:type="dxa"/>
          </w:tcPr>
          <w:p w14:paraId="01F7CBA7" w14:textId="2EC77C7B" w:rsidR="006D46E5" w:rsidRDefault="00530BB8" w:rsidP="00210FA7">
            <w:pPr>
              <w:ind w:firstLine="0"/>
              <w:jc w:val="center"/>
              <w:rPr>
                <w:sz w:val="18"/>
                <w:szCs w:val="18"/>
              </w:rPr>
            </w:pPr>
            <w:r>
              <w:rPr>
                <w:sz w:val="18"/>
                <w:szCs w:val="18"/>
              </w:rPr>
              <w:t>47%</w:t>
            </w:r>
          </w:p>
        </w:tc>
        <w:tc>
          <w:tcPr>
            <w:tcW w:w="990" w:type="dxa"/>
            <w:tcBorders>
              <w:left w:val="single" w:sz="4" w:space="0" w:color="auto"/>
            </w:tcBorders>
          </w:tcPr>
          <w:p w14:paraId="1A4C812A" w14:textId="21E9FE07" w:rsidR="006D46E5" w:rsidRDefault="00530BB8" w:rsidP="00210FA7">
            <w:pPr>
              <w:ind w:firstLine="0"/>
              <w:jc w:val="center"/>
              <w:rPr>
                <w:sz w:val="18"/>
                <w:szCs w:val="18"/>
              </w:rPr>
            </w:pPr>
            <w:r>
              <w:rPr>
                <w:sz w:val="18"/>
                <w:szCs w:val="18"/>
              </w:rPr>
              <w:t>54%</w:t>
            </w:r>
          </w:p>
        </w:tc>
        <w:tc>
          <w:tcPr>
            <w:tcW w:w="1080" w:type="dxa"/>
            <w:tcBorders>
              <w:right w:val="single" w:sz="4" w:space="0" w:color="auto"/>
            </w:tcBorders>
          </w:tcPr>
          <w:p w14:paraId="0403E448" w14:textId="4B91BEA9" w:rsidR="006D46E5" w:rsidRDefault="00530BB8" w:rsidP="00210FA7">
            <w:pPr>
              <w:ind w:firstLine="0"/>
              <w:jc w:val="center"/>
              <w:rPr>
                <w:sz w:val="18"/>
                <w:szCs w:val="18"/>
              </w:rPr>
            </w:pPr>
            <w:r>
              <w:rPr>
                <w:sz w:val="18"/>
                <w:szCs w:val="18"/>
              </w:rPr>
              <w:t>43%</w:t>
            </w:r>
          </w:p>
        </w:tc>
      </w:tr>
      <w:tr w:rsidR="006D46E5" w14:paraId="5FEDA87A" w14:textId="77777777" w:rsidTr="00210FA7">
        <w:trPr>
          <w:trHeight w:val="275"/>
          <w:jc w:val="center"/>
        </w:trPr>
        <w:tc>
          <w:tcPr>
            <w:tcW w:w="1456" w:type="dxa"/>
            <w:tcBorders>
              <w:left w:val="single" w:sz="4" w:space="0" w:color="auto"/>
              <w:right w:val="single" w:sz="4" w:space="0" w:color="auto"/>
            </w:tcBorders>
          </w:tcPr>
          <w:p w14:paraId="12277F52" w14:textId="77777777" w:rsidR="006D46E5" w:rsidRPr="00371779" w:rsidRDefault="006D46E5" w:rsidP="00210FA7">
            <w:pPr>
              <w:ind w:firstLine="0"/>
              <w:rPr>
                <w:sz w:val="18"/>
                <w:szCs w:val="18"/>
              </w:rPr>
            </w:pPr>
            <w:r>
              <w:rPr>
                <w:sz w:val="18"/>
                <w:szCs w:val="18"/>
              </w:rPr>
              <w:t>DY</w:t>
            </w:r>
          </w:p>
        </w:tc>
        <w:tc>
          <w:tcPr>
            <w:tcW w:w="831" w:type="dxa"/>
            <w:tcBorders>
              <w:left w:val="single" w:sz="4" w:space="0" w:color="auto"/>
            </w:tcBorders>
          </w:tcPr>
          <w:p w14:paraId="104C19D3" w14:textId="59179525" w:rsidR="006D46E5" w:rsidRDefault="009E6FD8" w:rsidP="00210FA7">
            <w:pPr>
              <w:ind w:firstLine="0"/>
              <w:jc w:val="center"/>
              <w:rPr>
                <w:sz w:val="18"/>
                <w:szCs w:val="18"/>
              </w:rPr>
            </w:pPr>
            <w:r>
              <w:rPr>
                <w:sz w:val="18"/>
                <w:szCs w:val="18"/>
              </w:rPr>
              <w:t>48%</w:t>
            </w:r>
          </w:p>
        </w:tc>
        <w:tc>
          <w:tcPr>
            <w:tcW w:w="1080" w:type="dxa"/>
          </w:tcPr>
          <w:p w14:paraId="52876D7F" w14:textId="5178CED3" w:rsidR="006D46E5" w:rsidRDefault="00530BB8" w:rsidP="00210FA7">
            <w:pPr>
              <w:ind w:firstLine="0"/>
              <w:jc w:val="center"/>
              <w:rPr>
                <w:sz w:val="18"/>
                <w:szCs w:val="18"/>
              </w:rPr>
            </w:pPr>
            <w:r>
              <w:rPr>
                <w:sz w:val="18"/>
                <w:szCs w:val="18"/>
              </w:rPr>
              <w:t>51%</w:t>
            </w:r>
          </w:p>
        </w:tc>
        <w:tc>
          <w:tcPr>
            <w:tcW w:w="990" w:type="dxa"/>
            <w:tcBorders>
              <w:left w:val="single" w:sz="4" w:space="0" w:color="auto"/>
            </w:tcBorders>
          </w:tcPr>
          <w:p w14:paraId="308083AB" w14:textId="11AD3EAE" w:rsidR="006D46E5" w:rsidRDefault="00530BB8" w:rsidP="00210FA7">
            <w:pPr>
              <w:ind w:firstLine="0"/>
              <w:jc w:val="center"/>
              <w:rPr>
                <w:sz w:val="18"/>
                <w:szCs w:val="18"/>
              </w:rPr>
            </w:pPr>
            <w:r>
              <w:rPr>
                <w:sz w:val="18"/>
                <w:szCs w:val="18"/>
              </w:rPr>
              <w:t>50%</w:t>
            </w:r>
          </w:p>
        </w:tc>
        <w:tc>
          <w:tcPr>
            <w:tcW w:w="1080" w:type="dxa"/>
            <w:tcBorders>
              <w:right w:val="single" w:sz="4" w:space="0" w:color="auto"/>
            </w:tcBorders>
          </w:tcPr>
          <w:p w14:paraId="4D480B7D" w14:textId="154F09E7" w:rsidR="006D46E5" w:rsidRDefault="002E7112" w:rsidP="00210FA7">
            <w:pPr>
              <w:ind w:firstLine="0"/>
              <w:jc w:val="center"/>
              <w:rPr>
                <w:sz w:val="18"/>
                <w:szCs w:val="18"/>
              </w:rPr>
            </w:pPr>
            <w:r>
              <w:rPr>
                <w:sz w:val="18"/>
                <w:szCs w:val="18"/>
              </w:rPr>
              <w:t>55%</w:t>
            </w:r>
          </w:p>
        </w:tc>
      </w:tr>
      <w:tr w:rsidR="006D46E5" w14:paraId="67A00C11" w14:textId="77777777" w:rsidTr="00210FA7">
        <w:trPr>
          <w:trHeight w:val="265"/>
          <w:jc w:val="center"/>
        </w:trPr>
        <w:tc>
          <w:tcPr>
            <w:tcW w:w="1456" w:type="dxa"/>
            <w:tcBorders>
              <w:left w:val="single" w:sz="4" w:space="0" w:color="auto"/>
              <w:right w:val="single" w:sz="4" w:space="0" w:color="auto"/>
            </w:tcBorders>
          </w:tcPr>
          <w:p w14:paraId="3B654A01" w14:textId="77777777" w:rsidR="006D46E5" w:rsidRPr="00371779" w:rsidRDefault="006D46E5" w:rsidP="00210FA7">
            <w:pPr>
              <w:ind w:firstLine="0"/>
              <w:rPr>
                <w:sz w:val="18"/>
                <w:szCs w:val="18"/>
              </w:rPr>
            </w:pPr>
            <w:r>
              <w:rPr>
                <w:sz w:val="18"/>
                <w:szCs w:val="18"/>
              </w:rPr>
              <w:t>PB</w:t>
            </w:r>
          </w:p>
        </w:tc>
        <w:tc>
          <w:tcPr>
            <w:tcW w:w="831" w:type="dxa"/>
            <w:tcBorders>
              <w:left w:val="single" w:sz="4" w:space="0" w:color="auto"/>
            </w:tcBorders>
          </w:tcPr>
          <w:p w14:paraId="37D4E19B" w14:textId="391C6820" w:rsidR="006D46E5" w:rsidRDefault="009E6FD8" w:rsidP="00210FA7">
            <w:pPr>
              <w:ind w:firstLine="0"/>
              <w:jc w:val="center"/>
              <w:rPr>
                <w:sz w:val="18"/>
                <w:szCs w:val="18"/>
              </w:rPr>
            </w:pPr>
            <w:r>
              <w:rPr>
                <w:sz w:val="18"/>
                <w:szCs w:val="18"/>
              </w:rPr>
              <w:t>50%</w:t>
            </w:r>
          </w:p>
        </w:tc>
        <w:tc>
          <w:tcPr>
            <w:tcW w:w="1080" w:type="dxa"/>
          </w:tcPr>
          <w:p w14:paraId="7CDFB798" w14:textId="02CD4086" w:rsidR="006D46E5" w:rsidRDefault="00530BB8" w:rsidP="00210FA7">
            <w:pPr>
              <w:ind w:firstLine="0"/>
              <w:jc w:val="center"/>
              <w:rPr>
                <w:sz w:val="18"/>
                <w:szCs w:val="18"/>
              </w:rPr>
            </w:pPr>
            <w:r>
              <w:rPr>
                <w:sz w:val="18"/>
                <w:szCs w:val="18"/>
              </w:rPr>
              <w:t>39%</w:t>
            </w:r>
          </w:p>
        </w:tc>
        <w:tc>
          <w:tcPr>
            <w:tcW w:w="990" w:type="dxa"/>
            <w:tcBorders>
              <w:left w:val="single" w:sz="4" w:space="0" w:color="auto"/>
            </w:tcBorders>
          </w:tcPr>
          <w:p w14:paraId="2D933C94" w14:textId="12E4D850" w:rsidR="006D46E5" w:rsidRDefault="00530BB8" w:rsidP="00210FA7">
            <w:pPr>
              <w:ind w:firstLine="0"/>
              <w:jc w:val="center"/>
              <w:rPr>
                <w:sz w:val="18"/>
                <w:szCs w:val="18"/>
              </w:rPr>
            </w:pPr>
            <w:r>
              <w:rPr>
                <w:sz w:val="18"/>
                <w:szCs w:val="18"/>
              </w:rPr>
              <w:t>51%</w:t>
            </w:r>
          </w:p>
        </w:tc>
        <w:tc>
          <w:tcPr>
            <w:tcW w:w="1080" w:type="dxa"/>
            <w:tcBorders>
              <w:right w:val="single" w:sz="4" w:space="0" w:color="auto"/>
            </w:tcBorders>
          </w:tcPr>
          <w:p w14:paraId="0487C513" w14:textId="690D3584" w:rsidR="006D46E5" w:rsidRDefault="002E7112" w:rsidP="00210FA7">
            <w:pPr>
              <w:ind w:firstLine="0"/>
              <w:jc w:val="center"/>
              <w:rPr>
                <w:sz w:val="18"/>
                <w:szCs w:val="18"/>
              </w:rPr>
            </w:pPr>
            <w:r>
              <w:rPr>
                <w:sz w:val="18"/>
                <w:szCs w:val="18"/>
              </w:rPr>
              <w:t>47%</w:t>
            </w:r>
          </w:p>
        </w:tc>
      </w:tr>
      <w:tr w:rsidR="006D46E5" w14:paraId="20714F79" w14:textId="77777777" w:rsidTr="00210FA7">
        <w:trPr>
          <w:trHeight w:val="292"/>
          <w:jc w:val="center"/>
        </w:trPr>
        <w:tc>
          <w:tcPr>
            <w:tcW w:w="1456" w:type="dxa"/>
            <w:tcBorders>
              <w:left w:val="single" w:sz="4" w:space="0" w:color="auto"/>
              <w:right w:val="single" w:sz="4" w:space="0" w:color="auto"/>
            </w:tcBorders>
          </w:tcPr>
          <w:p w14:paraId="01FBE1CA" w14:textId="77777777" w:rsidR="006D46E5" w:rsidRPr="00371779" w:rsidRDefault="006D46E5" w:rsidP="00210FA7">
            <w:pPr>
              <w:ind w:firstLine="0"/>
              <w:rPr>
                <w:sz w:val="18"/>
                <w:szCs w:val="18"/>
              </w:rPr>
            </w:pPr>
            <w:r>
              <w:rPr>
                <w:sz w:val="18"/>
                <w:szCs w:val="18"/>
              </w:rPr>
              <w:t>EPS Growth</w:t>
            </w:r>
          </w:p>
        </w:tc>
        <w:tc>
          <w:tcPr>
            <w:tcW w:w="831" w:type="dxa"/>
            <w:tcBorders>
              <w:left w:val="single" w:sz="4" w:space="0" w:color="auto"/>
            </w:tcBorders>
          </w:tcPr>
          <w:p w14:paraId="3711AE4B" w14:textId="32F14448" w:rsidR="006D46E5" w:rsidRDefault="009E6FD8" w:rsidP="00210FA7">
            <w:pPr>
              <w:ind w:firstLine="0"/>
              <w:jc w:val="center"/>
              <w:rPr>
                <w:sz w:val="18"/>
                <w:szCs w:val="18"/>
              </w:rPr>
            </w:pPr>
            <w:r>
              <w:rPr>
                <w:sz w:val="18"/>
                <w:szCs w:val="18"/>
              </w:rPr>
              <w:t>36%</w:t>
            </w:r>
          </w:p>
        </w:tc>
        <w:tc>
          <w:tcPr>
            <w:tcW w:w="1080" w:type="dxa"/>
          </w:tcPr>
          <w:p w14:paraId="3C5837A9" w14:textId="0098318A" w:rsidR="006D46E5" w:rsidRDefault="00530BB8" w:rsidP="00210FA7">
            <w:pPr>
              <w:ind w:firstLine="0"/>
              <w:jc w:val="center"/>
              <w:rPr>
                <w:sz w:val="18"/>
                <w:szCs w:val="18"/>
              </w:rPr>
            </w:pPr>
            <w:r>
              <w:rPr>
                <w:sz w:val="18"/>
                <w:szCs w:val="18"/>
              </w:rPr>
              <w:t>54%</w:t>
            </w:r>
          </w:p>
        </w:tc>
        <w:tc>
          <w:tcPr>
            <w:tcW w:w="990" w:type="dxa"/>
            <w:tcBorders>
              <w:left w:val="single" w:sz="4" w:space="0" w:color="auto"/>
            </w:tcBorders>
          </w:tcPr>
          <w:p w14:paraId="1F5C12A8" w14:textId="54E9A882" w:rsidR="006D46E5" w:rsidRDefault="00530BB8" w:rsidP="00210FA7">
            <w:pPr>
              <w:ind w:firstLine="0"/>
              <w:jc w:val="center"/>
              <w:rPr>
                <w:sz w:val="18"/>
                <w:szCs w:val="18"/>
              </w:rPr>
            </w:pPr>
            <w:r>
              <w:rPr>
                <w:sz w:val="18"/>
                <w:szCs w:val="18"/>
              </w:rPr>
              <w:t>39%</w:t>
            </w:r>
          </w:p>
        </w:tc>
        <w:tc>
          <w:tcPr>
            <w:tcW w:w="1080" w:type="dxa"/>
            <w:tcBorders>
              <w:right w:val="single" w:sz="4" w:space="0" w:color="auto"/>
            </w:tcBorders>
          </w:tcPr>
          <w:p w14:paraId="2A447CB7" w14:textId="517333EF" w:rsidR="006D46E5" w:rsidRDefault="002E7112" w:rsidP="00210FA7">
            <w:pPr>
              <w:ind w:firstLine="0"/>
              <w:jc w:val="center"/>
              <w:rPr>
                <w:sz w:val="18"/>
                <w:szCs w:val="18"/>
              </w:rPr>
            </w:pPr>
            <w:r>
              <w:rPr>
                <w:sz w:val="18"/>
                <w:szCs w:val="18"/>
              </w:rPr>
              <w:t>44%</w:t>
            </w:r>
          </w:p>
        </w:tc>
      </w:tr>
      <w:tr w:rsidR="006D46E5" w14:paraId="414C2C62" w14:textId="77777777" w:rsidTr="00210FA7">
        <w:trPr>
          <w:trHeight w:val="265"/>
          <w:jc w:val="center"/>
        </w:trPr>
        <w:tc>
          <w:tcPr>
            <w:tcW w:w="1456" w:type="dxa"/>
            <w:tcBorders>
              <w:left w:val="single" w:sz="4" w:space="0" w:color="auto"/>
              <w:right w:val="single" w:sz="4" w:space="0" w:color="auto"/>
            </w:tcBorders>
          </w:tcPr>
          <w:p w14:paraId="3602AA60" w14:textId="77777777" w:rsidR="006D46E5" w:rsidRDefault="006D46E5" w:rsidP="00210FA7">
            <w:pPr>
              <w:ind w:firstLine="0"/>
              <w:rPr>
                <w:sz w:val="18"/>
                <w:szCs w:val="18"/>
              </w:rPr>
            </w:pPr>
            <w:r>
              <w:rPr>
                <w:sz w:val="18"/>
                <w:szCs w:val="18"/>
              </w:rPr>
              <w:t>Revenue Growth</w:t>
            </w:r>
          </w:p>
        </w:tc>
        <w:tc>
          <w:tcPr>
            <w:tcW w:w="831" w:type="dxa"/>
            <w:tcBorders>
              <w:left w:val="single" w:sz="4" w:space="0" w:color="auto"/>
            </w:tcBorders>
          </w:tcPr>
          <w:p w14:paraId="1F4F016A" w14:textId="34F1B41B" w:rsidR="006D46E5" w:rsidRDefault="009E6FD8" w:rsidP="00210FA7">
            <w:pPr>
              <w:ind w:firstLine="0"/>
              <w:jc w:val="center"/>
              <w:rPr>
                <w:sz w:val="18"/>
                <w:szCs w:val="18"/>
              </w:rPr>
            </w:pPr>
            <w:r>
              <w:rPr>
                <w:sz w:val="18"/>
                <w:szCs w:val="18"/>
              </w:rPr>
              <w:t>29%</w:t>
            </w:r>
          </w:p>
        </w:tc>
        <w:tc>
          <w:tcPr>
            <w:tcW w:w="1080" w:type="dxa"/>
          </w:tcPr>
          <w:p w14:paraId="34F5FF7F" w14:textId="05D64A42" w:rsidR="006D46E5" w:rsidRDefault="00530BB8" w:rsidP="00210FA7">
            <w:pPr>
              <w:ind w:firstLine="0"/>
              <w:jc w:val="center"/>
              <w:rPr>
                <w:sz w:val="18"/>
                <w:szCs w:val="18"/>
              </w:rPr>
            </w:pPr>
            <w:r>
              <w:rPr>
                <w:sz w:val="18"/>
                <w:szCs w:val="18"/>
              </w:rPr>
              <w:t>56%</w:t>
            </w:r>
          </w:p>
        </w:tc>
        <w:tc>
          <w:tcPr>
            <w:tcW w:w="990" w:type="dxa"/>
            <w:tcBorders>
              <w:left w:val="single" w:sz="4" w:space="0" w:color="auto"/>
            </w:tcBorders>
          </w:tcPr>
          <w:p w14:paraId="5C57899F" w14:textId="368AB905" w:rsidR="006D46E5" w:rsidRDefault="00530BB8" w:rsidP="00210FA7">
            <w:pPr>
              <w:ind w:firstLine="0"/>
              <w:jc w:val="center"/>
              <w:rPr>
                <w:sz w:val="18"/>
                <w:szCs w:val="18"/>
              </w:rPr>
            </w:pPr>
            <w:r>
              <w:rPr>
                <w:sz w:val="18"/>
                <w:szCs w:val="18"/>
              </w:rPr>
              <w:t>44%</w:t>
            </w:r>
          </w:p>
        </w:tc>
        <w:tc>
          <w:tcPr>
            <w:tcW w:w="1080" w:type="dxa"/>
            <w:tcBorders>
              <w:right w:val="single" w:sz="4" w:space="0" w:color="auto"/>
            </w:tcBorders>
          </w:tcPr>
          <w:p w14:paraId="2547747A" w14:textId="6D7A81AB" w:rsidR="006D46E5" w:rsidRDefault="002E7112" w:rsidP="00210FA7">
            <w:pPr>
              <w:ind w:firstLine="0"/>
              <w:jc w:val="center"/>
              <w:rPr>
                <w:sz w:val="18"/>
                <w:szCs w:val="18"/>
              </w:rPr>
            </w:pPr>
            <w:r>
              <w:rPr>
                <w:sz w:val="18"/>
                <w:szCs w:val="18"/>
              </w:rPr>
              <w:t>44%</w:t>
            </w:r>
          </w:p>
        </w:tc>
      </w:tr>
      <w:tr w:rsidR="006D46E5" w14:paraId="40B1FD1E" w14:textId="77777777" w:rsidTr="00210FA7">
        <w:trPr>
          <w:trHeight w:val="265"/>
          <w:jc w:val="center"/>
        </w:trPr>
        <w:tc>
          <w:tcPr>
            <w:tcW w:w="1456" w:type="dxa"/>
            <w:tcBorders>
              <w:left w:val="single" w:sz="4" w:space="0" w:color="auto"/>
              <w:right w:val="single" w:sz="4" w:space="0" w:color="auto"/>
            </w:tcBorders>
          </w:tcPr>
          <w:p w14:paraId="224F910E" w14:textId="77777777" w:rsidR="006D46E5" w:rsidRDefault="006D46E5" w:rsidP="00210FA7">
            <w:pPr>
              <w:ind w:firstLine="0"/>
              <w:rPr>
                <w:sz w:val="18"/>
                <w:szCs w:val="18"/>
              </w:rPr>
            </w:pPr>
            <w:r>
              <w:rPr>
                <w:sz w:val="18"/>
                <w:szCs w:val="18"/>
              </w:rPr>
              <w:t>PMO</w:t>
            </w:r>
          </w:p>
        </w:tc>
        <w:tc>
          <w:tcPr>
            <w:tcW w:w="831" w:type="dxa"/>
            <w:tcBorders>
              <w:left w:val="single" w:sz="4" w:space="0" w:color="auto"/>
            </w:tcBorders>
          </w:tcPr>
          <w:p w14:paraId="617C9DAD" w14:textId="36F3512F" w:rsidR="006D46E5" w:rsidRDefault="009E6FD8" w:rsidP="00210FA7">
            <w:pPr>
              <w:ind w:firstLine="0"/>
              <w:jc w:val="center"/>
              <w:rPr>
                <w:sz w:val="18"/>
                <w:szCs w:val="18"/>
              </w:rPr>
            </w:pPr>
            <w:r>
              <w:rPr>
                <w:sz w:val="18"/>
                <w:szCs w:val="18"/>
              </w:rPr>
              <w:t>46%</w:t>
            </w:r>
          </w:p>
        </w:tc>
        <w:tc>
          <w:tcPr>
            <w:tcW w:w="1080" w:type="dxa"/>
          </w:tcPr>
          <w:p w14:paraId="04B9DCA7" w14:textId="28F760CA" w:rsidR="006D46E5" w:rsidRDefault="00530BB8" w:rsidP="00210FA7">
            <w:pPr>
              <w:ind w:firstLine="0"/>
              <w:jc w:val="center"/>
              <w:rPr>
                <w:sz w:val="18"/>
                <w:szCs w:val="18"/>
              </w:rPr>
            </w:pPr>
            <w:r>
              <w:rPr>
                <w:sz w:val="18"/>
                <w:szCs w:val="18"/>
              </w:rPr>
              <w:t>46%</w:t>
            </w:r>
          </w:p>
        </w:tc>
        <w:tc>
          <w:tcPr>
            <w:tcW w:w="990" w:type="dxa"/>
            <w:tcBorders>
              <w:left w:val="single" w:sz="4" w:space="0" w:color="auto"/>
            </w:tcBorders>
          </w:tcPr>
          <w:p w14:paraId="6952AE3C" w14:textId="77777777" w:rsidR="006D46E5" w:rsidRDefault="006D46E5" w:rsidP="00210FA7">
            <w:pPr>
              <w:ind w:firstLine="0"/>
              <w:jc w:val="center"/>
              <w:rPr>
                <w:sz w:val="18"/>
                <w:szCs w:val="18"/>
              </w:rPr>
            </w:pPr>
            <w:r>
              <w:rPr>
                <w:sz w:val="18"/>
                <w:szCs w:val="18"/>
              </w:rPr>
              <w:t>N/A</w:t>
            </w:r>
          </w:p>
        </w:tc>
        <w:tc>
          <w:tcPr>
            <w:tcW w:w="1080" w:type="dxa"/>
            <w:tcBorders>
              <w:right w:val="single" w:sz="4" w:space="0" w:color="auto"/>
            </w:tcBorders>
          </w:tcPr>
          <w:p w14:paraId="23F31D26" w14:textId="77777777" w:rsidR="006D46E5" w:rsidRDefault="006D46E5" w:rsidP="00210FA7">
            <w:pPr>
              <w:ind w:firstLine="0"/>
              <w:jc w:val="center"/>
              <w:rPr>
                <w:sz w:val="18"/>
                <w:szCs w:val="18"/>
              </w:rPr>
            </w:pPr>
            <w:r>
              <w:rPr>
                <w:sz w:val="18"/>
                <w:szCs w:val="18"/>
              </w:rPr>
              <w:t>N/A</w:t>
            </w:r>
          </w:p>
        </w:tc>
      </w:tr>
      <w:tr w:rsidR="006D46E5" w14:paraId="48D21F83"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0748383A" w14:textId="2031DA33" w:rsidR="006D46E5"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78A1B1C1" w14:textId="3179C97B" w:rsidR="006D46E5" w:rsidRDefault="009E6FD8" w:rsidP="00210FA7">
            <w:pPr>
              <w:ind w:firstLine="0"/>
              <w:jc w:val="center"/>
              <w:rPr>
                <w:sz w:val="18"/>
                <w:szCs w:val="18"/>
              </w:rPr>
            </w:pPr>
            <w:r>
              <w:rPr>
                <w:sz w:val="18"/>
                <w:szCs w:val="18"/>
              </w:rPr>
              <w:t>49%</w:t>
            </w:r>
          </w:p>
        </w:tc>
        <w:tc>
          <w:tcPr>
            <w:tcW w:w="1080" w:type="dxa"/>
            <w:tcBorders>
              <w:bottom w:val="single" w:sz="12" w:space="0" w:color="000000"/>
            </w:tcBorders>
          </w:tcPr>
          <w:p w14:paraId="6E2D2B27" w14:textId="77777777" w:rsidR="006D46E5" w:rsidRDefault="006D46E5"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55DD62B0" w14:textId="664F9BCA" w:rsidR="006D46E5" w:rsidRDefault="00530BB8" w:rsidP="00210FA7">
            <w:pPr>
              <w:ind w:firstLine="0"/>
              <w:jc w:val="center"/>
              <w:rPr>
                <w:sz w:val="18"/>
                <w:szCs w:val="18"/>
              </w:rPr>
            </w:pPr>
            <w:r>
              <w:rPr>
                <w:sz w:val="18"/>
                <w:szCs w:val="18"/>
              </w:rPr>
              <w:t>46%</w:t>
            </w:r>
          </w:p>
        </w:tc>
        <w:tc>
          <w:tcPr>
            <w:tcW w:w="1080" w:type="dxa"/>
            <w:tcBorders>
              <w:bottom w:val="single" w:sz="12" w:space="0" w:color="000000"/>
              <w:right w:val="single" w:sz="4" w:space="0" w:color="auto"/>
            </w:tcBorders>
          </w:tcPr>
          <w:p w14:paraId="291FECF4" w14:textId="77777777" w:rsidR="006D46E5" w:rsidRDefault="006D46E5" w:rsidP="00210FA7">
            <w:pPr>
              <w:ind w:firstLine="0"/>
              <w:jc w:val="center"/>
              <w:rPr>
                <w:sz w:val="18"/>
                <w:szCs w:val="18"/>
              </w:rPr>
            </w:pPr>
            <w:r>
              <w:rPr>
                <w:sz w:val="18"/>
                <w:szCs w:val="18"/>
              </w:rPr>
              <w:t>N/A</w:t>
            </w:r>
          </w:p>
        </w:tc>
      </w:tr>
    </w:tbl>
    <w:p w14:paraId="5C54BB46" w14:textId="77777777" w:rsidR="00987AAF" w:rsidRDefault="00987AAF" w:rsidP="00987AAF"/>
    <w:p w14:paraId="1C3D8DDB" w14:textId="77777777" w:rsidR="00987AAF" w:rsidRDefault="00987AAF" w:rsidP="00D554F0"/>
    <w:p w14:paraId="0722F4ED" w14:textId="56EC115B" w:rsidR="003963F9" w:rsidRDefault="00A136E6" w:rsidP="00D554F0">
      <w:r>
        <w:t>During this time period, the stock market slightly increased</w:t>
      </w:r>
      <w:ins w:id="992" w:author="Allen Hoskins" w:date="2022-11-20T20:50:00Z">
        <w:r w:rsidR="00BB309B">
          <w:t>,</w:t>
        </w:r>
      </w:ins>
      <w:r>
        <w:t xml:space="preserve"> as the </w:t>
      </w:r>
      <w:r w:rsidR="002668A6">
        <w:t xml:space="preserve">initial </w:t>
      </w:r>
      <w:r>
        <w:t>volatility experienced from the pandemic impact dampened</w:t>
      </w:r>
      <w:del w:id="993" w:author="Allen Hoskins" w:date="2022-11-20T21:09:00Z">
        <w:r w:rsidDel="00030C23">
          <w:delText xml:space="preserve">.  </w:delText>
        </w:r>
      </w:del>
      <w:ins w:id="994" w:author="Allen Hoskins" w:date="2022-11-20T21:09:00Z">
        <w:r w:rsidR="00030C23">
          <w:t xml:space="preserve">. </w:t>
        </w:r>
      </w:ins>
      <w:r w:rsidR="00EB5027">
        <w:t>The value models continued to outperform the growth models</w:t>
      </w:r>
      <w:ins w:id="995" w:author="Allen Hoskins" w:date="2022-11-20T20:50:00Z">
        <w:r w:rsidR="00BB309B">
          <w:t>,</w:t>
        </w:r>
      </w:ins>
      <w:r w:rsidR="00EB5027">
        <w:t xml:space="preserve"> </w:t>
      </w:r>
      <w:r w:rsidR="00A726C3">
        <w:t>though only a few generated alpha on the buy and sell side</w:t>
      </w:r>
      <w:ins w:id="996" w:author="Allen Hoskins" w:date="2022-11-20T20:50:00Z">
        <w:r w:rsidR="00BB309B">
          <w:t>,</w:t>
        </w:r>
      </w:ins>
      <w:r w:rsidR="00A726C3">
        <w:t xml:space="preserve"> with the FPE value model </w:t>
      </w:r>
      <w:r w:rsidR="00053BBD">
        <w:t xml:space="preserve">and the combo model </w:t>
      </w:r>
      <w:del w:id="997" w:author="Allen Hoskins" w:date="2022-11-20T20:50:00Z">
        <w:r w:rsidR="00A726C3" w:rsidDel="00BB309B">
          <w:delText>perform</w:delText>
        </w:r>
        <w:r w:rsidR="00053BBD" w:rsidDel="00BB309B">
          <w:delText>ed</w:delText>
        </w:r>
        <w:r w:rsidR="00A726C3" w:rsidDel="00BB309B">
          <w:delText xml:space="preserve"> </w:delText>
        </w:r>
      </w:del>
      <w:ins w:id="998" w:author="Allen Hoskins" w:date="2022-11-20T20:50:00Z">
        <w:r w:rsidR="00BB309B">
          <w:t>performing</w:t>
        </w:r>
        <w:r w:rsidR="00BB309B">
          <w:t xml:space="preserve"> </w:t>
        </w:r>
      </w:ins>
      <w:r w:rsidR="00053BBD">
        <w:t>b</w:t>
      </w:r>
      <w:r w:rsidR="00A726C3">
        <w:t>est.</w:t>
      </w:r>
    </w:p>
    <w:p w14:paraId="23D0BD62" w14:textId="09AAF615" w:rsidR="00F356D5" w:rsidRPr="009B1D59" w:rsidRDefault="00F356D5" w:rsidP="00F356D5">
      <w:pPr>
        <w:pStyle w:val="tabletitle"/>
        <w:spacing w:after="240"/>
        <w:rPr>
          <w:lang w:val="en-GB"/>
        </w:rPr>
      </w:pPr>
      <w:r w:rsidRPr="009B1D59">
        <w:rPr>
          <w:b/>
          <w:lang w:val="en-GB"/>
        </w:rPr>
        <w:t xml:space="preserve">Table </w:t>
      </w:r>
      <w:r>
        <w:rPr>
          <w:b/>
          <w:lang w:val="en-GB"/>
        </w:rPr>
        <w:t>9</w:t>
      </w:r>
      <w:del w:id="999"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00" w:author="Allen Hoskins" w:date="2022-11-20T21:09:00Z">
        <w:r w:rsidR="00030C23">
          <w:rPr>
            <w:b/>
            <w:lang w:val="en-GB"/>
          </w:rPr>
          <w:t xml:space="preserve">. </w:t>
        </w:r>
      </w:ins>
      <w:r>
        <w:rPr>
          <w:lang w:val="en-GB"/>
        </w:rPr>
        <w:t xml:space="preserve">Q3 2020 model portfolio 3-month </w:t>
      </w:r>
      <w:r w:rsidR="000A32C8">
        <w:rPr>
          <w:lang w:val="en-GB"/>
        </w:rPr>
        <w:t xml:space="preserve">median </w:t>
      </w:r>
      <w:r>
        <w:rPr>
          <w:lang w:val="en-GB"/>
        </w:rPr>
        <w:t>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F356D5" w14:paraId="5B32E62B"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19FE1359" w14:textId="77777777" w:rsidR="00F356D5" w:rsidRPr="00371779" w:rsidRDefault="00F356D5"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43390065" w14:textId="77777777" w:rsidR="00F356D5" w:rsidRDefault="00F356D5"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7CD0EBF8" w14:textId="77777777" w:rsidR="00F356D5" w:rsidRDefault="00F356D5"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75F97BA8" w14:textId="77777777" w:rsidR="00F356D5" w:rsidRDefault="00F356D5" w:rsidP="00210FA7">
            <w:pPr>
              <w:ind w:firstLine="0"/>
              <w:jc w:val="center"/>
              <w:rPr>
                <w:sz w:val="18"/>
                <w:szCs w:val="18"/>
              </w:rPr>
            </w:pPr>
            <w:r>
              <w:rPr>
                <w:sz w:val="18"/>
                <w:szCs w:val="18"/>
              </w:rPr>
              <w:t>Difference</w:t>
            </w:r>
          </w:p>
          <w:p w14:paraId="7F09D1E4" w14:textId="77777777" w:rsidR="00F356D5" w:rsidRDefault="00F356D5"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36C60D64" w14:textId="77777777" w:rsidR="00F356D5" w:rsidRDefault="00F356D5" w:rsidP="00210FA7">
            <w:pPr>
              <w:ind w:firstLine="0"/>
              <w:jc w:val="center"/>
              <w:rPr>
                <w:sz w:val="18"/>
                <w:szCs w:val="18"/>
              </w:rPr>
            </w:pPr>
            <w:r>
              <w:rPr>
                <w:sz w:val="18"/>
                <w:szCs w:val="18"/>
              </w:rPr>
              <w:t>Top 100</w:t>
            </w:r>
          </w:p>
          <w:p w14:paraId="66FC8F04" w14:textId="77777777" w:rsidR="00F356D5" w:rsidRDefault="00F356D5"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0207768E" w14:textId="77777777" w:rsidR="00F356D5" w:rsidRDefault="00F356D5" w:rsidP="00210FA7">
            <w:pPr>
              <w:ind w:firstLine="0"/>
              <w:jc w:val="center"/>
              <w:rPr>
                <w:sz w:val="18"/>
                <w:szCs w:val="18"/>
              </w:rPr>
            </w:pPr>
            <w:r>
              <w:rPr>
                <w:sz w:val="18"/>
                <w:szCs w:val="18"/>
              </w:rPr>
              <w:t>Bottom 100</w:t>
            </w:r>
          </w:p>
          <w:p w14:paraId="735BE0DA" w14:textId="77777777" w:rsidR="00F356D5" w:rsidRDefault="00F356D5"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26CDFF0A" w14:textId="77777777" w:rsidR="00F356D5" w:rsidRDefault="00F356D5" w:rsidP="00210FA7">
            <w:pPr>
              <w:ind w:firstLine="0"/>
              <w:jc w:val="center"/>
              <w:rPr>
                <w:sz w:val="18"/>
                <w:szCs w:val="18"/>
              </w:rPr>
            </w:pPr>
            <w:r>
              <w:rPr>
                <w:sz w:val="18"/>
                <w:szCs w:val="18"/>
              </w:rPr>
              <w:t>Difference</w:t>
            </w:r>
          </w:p>
          <w:p w14:paraId="47BDE625" w14:textId="77777777" w:rsidR="00F356D5" w:rsidRDefault="00F356D5" w:rsidP="00210FA7">
            <w:pPr>
              <w:ind w:firstLine="0"/>
              <w:jc w:val="center"/>
              <w:rPr>
                <w:sz w:val="18"/>
                <w:szCs w:val="18"/>
              </w:rPr>
            </w:pPr>
            <w:r>
              <w:rPr>
                <w:sz w:val="18"/>
                <w:szCs w:val="18"/>
              </w:rPr>
              <w:t>w/ PMO</w:t>
            </w:r>
          </w:p>
        </w:tc>
      </w:tr>
      <w:tr w:rsidR="00F356D5" w14:paraId="6AE16E15" w14:textId="77777777" w:rsidTr="00210FA7">
        <w:trPr>
          <w:trHeight w:val="250"/>
          <w:jc w:val="center"/>
        </w:trPr>
        <w:tc>
          <w:tcPr>
            <w:tcW w:w="1456" w:type="dxa"/>
            <w:tcBorders>
              <w:left w:val="single" w:sz="4" w:space="0" w:color="auto"/>
              <w:right w:val="single" w:sz="4" w:space="0" w:color="auto"/>
            </w:tcBorders>
          </w:tcPr>
          <w:p w14:paraId="4AB4D976" w14:textId="77777777" w:rsidR="00F356D5" w:rsidRPr="00371779" w:rsidRDefault="00F356D5" w:rsidP="00210FA7">
            <w:pPr>
              <w:ind w:firstLine="0"/>
              <w:rPr>
                <w:sz w:val="18"/>
                <w:szCs w:val="18"/>
              </w:rPr>
            </w:pPr>
            <w:r>
              <w:rPr>
                <w:sz w:val="18"/>
                <w:szCs w:val="18"/>
              </w:rPr>
              <w:t>FPE</w:t>
            </w:r>
          </w:p>
        </w:tc>
        <w:tc>
          <w:tcPr>
            <w:tcW w:w="831" w:type="dxa"/>
            <w:tcBorders>
              <w:left w:val="single" w:sz="4" w:space="0" w:color="auto"/>
            </w:tcBorders>
          </w:tcPr>
          <w:p w14:paraId="1707558B" w14:textId="28C1A9AC" w:rsidR="00F356D5" w:rsidRDefault="004F2FBF" w:rsidP="00210FA7">
            <w:pPr>
              <w:ind w:firstLine="0"/>
              <w:jc w:val="center"/>
              <w:rPr>
                <w:sz w:val="18"/>
                <w:szCs w:val="18"/>
              </w:rPr>
            </w:pPr>
            <w:r>
              <w:rPr>
                <w:sz w:val="18"/>
                <w:szCs w:val="18"/>
              </w:rPr>
              <w:t>3.3%</w:t>
            </w:r>
          </w:p>
        </w:tc>
        <w:tc>
          <w:tcPr>
            <w:tcW w:w="1080" w:type="dxa"/>
          </w:tcPr>
          <w:p w14:paraId="0F696887" w14:textId="6FC8B553" w:rsidR="00F356D5" w:rsidRDefault="004F2FBF" w:rsidP="00210FA7">
            <w:pPr>
              <w:ind w:firstLine="0"/>
              <w:jc w:val="center"/>
              <w:rPr>
                <w:sz w:val="18"/>
                <w:szCs w:val="18"/>
              </w:rPr>
            </w:pPr>
            <w:r>
              <w:rPr>
                <w:sz w:val="18"/>
                <w:szCs w:val="18"/>
              </w:rPr>
              <w:t>(0.3%)</w:t>
            </w:r>
          </w:p>
        </w:tc>
        <w:tc>
          <w:tcPr>
            <w:tcW w:w="990" w:type="dxa"/>
            <w:tcBorders>
              <w:right w:val="single" w:sz="4" w:space="0" w:color="auto"/>
            </w:tcBorders>
          </w:tcPr>
          <w:p w14:paraId="59DBAAE7" w14:textId="492E4FDD" w:rsidR="00F356D5" w:rsidRDefault="009445FD" w:rsidP="00210FA7">
            <w:pPr>
              <w:ind w:firstLine="0"/>
              <w:jc w:val="center"/>
              <w:rPr>
                <w:sz w:val="18"/>
                <w:szCs w:val="18"/>
              </w:rPr>
            </w:pPr>
            <w:r>
              <w:rPr>
                <w:sz w:val="18"/>
                <w:szCs w:val="18"/>
              </w:rPr>
              <w:t>3.6%</w:t>
            </w:r>
          </w:p>
        </w:tc>
        <w:tc>
          <w:tcPr>
            <w:tcW w:w="990" w:type="dxa"/>
            <w:tcBorders>
              <w:left w:val="single" w:sz="4" w:space="0" w:color="auto"/>
            </w:tcBorders>
          </w:tcPr>
          <w:p w14:paraId="5B385208" w14:textId="420D9D9E" w:rsidR="00F356D5" w:rsidRDefault="00B72EF3" w:rsidP="00210FA7">
            <w:pPr>
              <w:ind w:firstLine="0"/>
              <w:jc w:val="center"/>
              <w:rPr>
                <w:sz w:val="18"/>
                <w:szCs w:val="18"/>
              </w:rPr>
            </w:pPr>
            <w:r>
              <w:rPr>
                <w:sz w:val="18"/>
                <w:szCs w:val="18"/>
              </w:rPr>
              <w:t>0.8%</w:t>
            </w:r>
          </w:p>
        </w:tc>
        <w:tc>
          <w:tcPr>
            <w:tcW w:w="1170" w:type="dxa"/>
          </w:tcPr>
          <w:p w14:paraId="1AAFEF40" w14:textId="4011472A" w:rsidR="00F356D5" w:rsidRDefault="00B72EF3" w:rsidP="00210FA7">
            <w:pPr>
              <w:ind w:firstLine="0"/>
              <w:jc w:val="center"/>
              <w:rPr>
                <w:sz w:val="18"/>
                <w:szCs w:val="18"/>
              </w:rPr>
            </w:pPr>
            <w:r>
              <w:rPr>
                <w:sz w:val="18"/>
                <w:szCs w:val="18"/>
              </w:rPr>
              <w:t>(0.5%)</w:t>
            </w:r>
          </w:p>
        </w:tc>
        <w:tc>
          <w:tcPr>
            <w:tcW w:w="1080" w:type="dxa"/>
            <w:tcBorders>
              <w:right w:val="single" w:sz="4" w:space="0" w:color="auto"/>
            </w:tcBorders>
          </w:tcPr>
          <w:p w14:paraId="6A7A24C4" w14:textId="75FF9B15" w:rsidR="00F356D5" w:rsidRDefault="00845D78" w:rsidP="00210FA7">
            <w:pPr>
              <w:ind w:firstLine="0"/>
              <w:jc w:val="center"/>
              <w:rPr>
                <w:sz w:val="18"/>
                <w:szCs w:val="18"/>
              </w:rPr>
            </w:pPr>
            <w:r>
              <w:rPr>
                <w:sz w:val="18"/>
                <w:szCs w:val="18"/>
              </w:rPr>
              <w:t>1.3%</w:t>
            </w:r>
          </w:p>
        </w:tc>
      </w:tr>
      <w:tr w:rsidR="00F356D5" w14:paraId="4FAD1D57" w14:textId="77777777" w:rsidTr="00210FA7">
        <w:trPr>
          <w:trHeight w:val="250"/>
          <w:jc w:val="center"/>
        </w:trPr>
        <w:tc>
          <w:tcPr>
            <w:tcW w:w="1456" w:type="dxa"/>
            <w:tcBorders>
              <w:left w:val="single" w:sz="4" w:space="0" w:color="auto"/>
              <w:right w:val="single" w:sz="4" w:space="0" w:color="auto"/>
            </w:tcBorders>
          </w:tcPr>
          <w:p w14:paraId="654917A2" w14:textId="77777777" w:rsidR="00F356D5" w:rsidRDefault="00F356D5" w:rsidP="00210FA7">
            <w:pPr>
              <w:ind w:firstLine="0"/>
              <w:rPr>
                <w:sz w:val="18"/>
                <w:szCs w:val="18"/>
              </w:rPr>
            </w:pPr>
            <w:r>
              <w:rPr>
                <w:sz w:val="18"/>
                <w:szCs w:val="18"/>
              </w:rPr>
              <w:t>EVS</w:t>
            </w:r>
          </w:p>
        </w:tc>
        <w:tc>
          <w:tcPr>
            <w:tcW w:w="831" w:type="dxa"/>
            <w:tcBorders>
              <w:left w:val="single" w:sz="4" w:space="0" w:color="auto"/>
            </w:tcBorders>
          </w:tcPr>
          <w:p w14:paraId="401C935E" w14:textId="2896E541" w:rsidR="00F356D5" w:rsidRDefault="004F2FBF" w:rsidP="00210FA7">
            <w:pPr>
              <w:ind w:firstLine="0"/>
              <w:jc w:val="center"/>
              <w:rPr>
                <w:sz w:val="18"/>
                <w:szCs w:val="18"/>
              </w:rPr>
            </w:pPr>
            <w:r>
              <w:rPr>
                <w:sz w:val="18"/>
                <w:szCs w:val="18"/>
              </w:rPr>
              <w:t>1.3%</w:t>
            </w:r>
          </w:p>
        </w:tc>
        <w:tc>
          <w:tcPr>
            <w:tcW w:w="1080" w:type="dxa"/>
          </w:tcPr>
          <w:p w14:paraId="234E5E1C" w14:textId="01796D88" w:rsidR="00F356D5" w:rsidRDefault="004F2FBF" w:rsidP="00210FA7">
            <w:pPr>
              <w:ind w:firstLine="0"/>
              <w:jc w:val="center"/>
              <w:rPr>
                <w:sz w:val="18"/>
                <w:szCs w:val="18"/>
              </w:rPr>
            </w:pPr>
            <w:r>
              <w:rPr>
                <w:sz w:val="18"/>
                <w:szCs w:val="18"/>
              </w:rPr>
              <w:t>0.9%</w:t>
            </w:r>
          </w:p>
        </w:tc>
        <w:tc>
          <w:tcPr>
            <w:tcW w:w="990" w:type="dxa"/>
            <w:tcBorders>
              <w:right w:val="single" w:sz="4" w:space="0" w:color="auto"/>
            </w:tcBorders>
          </w:tcPr>
          <w:p w14:paraId="107D0D4D" w14:textId="2FAA6C77" w:rsidR="00F356D5" w:rsidRDefault="009445FD" w:rsidP="00210FA7">
            <w:pPr>
              <w:ind w:firstLine="0"/>
              <w:jc w:val="center"/>
              <w:rPr>
                <w:sz w:val="18"/>
                <w:szCs w:val="18"/>
              </w:rPr>
            </w:pPr>
            <w:r>
              <w:rPr>
                <w:sz w:val="18"/>
                <w:szCs w:val="18"/>
              </w:rPr>
              <w:t>0.4%</w:t>
            </w:r>
          </w:p>
        </w:tc>
        <w:tc>
          <w:tcPr>
            <w:tcW w:w="990" w:type="dxa"/>
            <w:tcBorders>
              <w:left w:val="single" w:sz="4" w:space="0" w:color="auto"/>
            </w:tcBorders>
          </w:tcPr>
          <w:p w14:paraId="2873EE22" w14:textId="526D0D24" w:rsidR="00F356D5" w:rsidRDefault="00B72EF3" w:rsidP="00210FA7">
            <w:pPr>
              <w:ind w:firstLine="0"/>
              <w:jc w:val="center"/>
              <w:rPr>
                <w:sz w:val="18"/>
                <w:szCs w:val="18"/>
              </w:rPr>
            </w:pPr>
            <w:r>
              <w:rPr>
                <w:sz w:val="18"/>
                <w:szCs w:val="18"/>
              </w:rPr>
              <w:t>0.7%</w:t>
            </w:r>
          </w:p>
        </w:tc>
        <w:tc>
          <w:tcPr>
            <w:tcW w:w="1170" w:type="dxa"/>
          </w:tcPr>
          <w:p w14:paraId="028359CF" w14:textId="724F9969" w:rsidR="00F356D5" w:rsidRDefault="00845D78" w:rsidP="00210FA7">
            <w:pPr>
              <w:ind w:firstLine="0"/>
              <w:jc w:val="center"/>
              <w:rPr>
                <w:sz w:val="18"/>
                <w:szCs w:val="18"/>
              </w:rPr>
            </w:pPr>
            <w:r>
              <w:rPr>
                <w:sz w:val="18"/>
                <w:szCs w:val="18"/>
              </w:rPr>
              <w:t>2.6%</w:t>
            </w:r>
          </w:p>
        </w:tc>
        <w:tc>
          <w:tcPr>
            <w:tcW w:w="1080" w:type="dxa"/>
            <w:tcBorders>
              <w:right w:val="single" w:sz="4" w:space="0" w:color="auto"/>
            </w:tcBorders>
          </w:tcPr>
          <w:p w14:paraId="04190A4F" w14:textId="4AF2441C" w:rsidR="00F356D5" w:rsidRDefault="00845D78" w:rsidP="00210FA7">
            <w:pPr>
              <w:ind w:firstLine="0"/>
              <w:jc w:val="center"/>
              <w:rPr>
                <w:sz w:val="18"/>
                <w:szCs w:val="18"/>
              </w:rPr>
            </w:pPr>
            <w:r>
              <w:rPr>
                <w:sz w:val="18"/>
                <w:szCs w:val="18"/>
              </w:rPr>
              <w:t>(1.9%)</w:t>
            </w:r>
          </w:p>
        </w:tc>
      </w:tr>
      <w:tr w:rsidR="00F356D5" w14:paraId="3A476A7A" w14:textId="77777777" w:rsidTr="00210FA7">
        <w:trPr>
          <w:trHeight w:val="275"/>
          <w:jc w:val="center"/>
        </w:trPr>
        <w:tc>
          <w:tcPr>
            <w:tcW w:w="1456" w:type="dxa"/>
            <w:tcBorders>
              <w:left w:val="single" w:sz="4" w:space="0" w:color="auto"/>
              <w:right w:val="single" w:sz="4" w:space="0" w:color="auto"/>
            </w:tcBorders>
          </w:tcPr>
          <w:p w14:paraId="3F4B7C9F" w14:textId="77777777" w:rsidR="00F356D5" w:rsidRPr="00371779" w:rsidRDefault="00F356D5" w:rsidP="00210FA7">
            <w:pPr>
              <w:ind w:firstLine="0"/>
              <w:rPr>
                <w:sz w:val="18"/>
                <w:szCs w:val="18"/>
              </w:rPr>
            </w:pPr>
            <w:r>
              <w:rPr>
                <w:sz w:val="18"/>
                <w:szCs w:val="18"/>
              </w:rPr>
              <w:t>DY</w:t>
            </w:r>
          </w:p>
        </w:tc>
        <w:tc>
          <w:tcPr>
            <w:tcW w:w="831" w:type="dxa"/>
            <w:tcBorders>
              <w:left w:val="single" w:sz="4" w:space="0" w:color="auto"/>
            </w:tcBorders>
          </w:tcPr>
          <w:p w14:paraId="4DF8AB24" w14:textId="7853BB3E" w:rsidR="00F356D5" w:rsidRDefault="004F2FBF" w:rsidP="00210FA7">
            <w:pPr>
              <w:ind w:firstLine="0"/>
              <w:jc w:val="center"/>
              <w:rPr>
                <w:sz w:val="18"/>
                <w:szCs w:val="18"/>
              </w:rPr>
            </w:pPr>
            <w:r>
              <w:rPr>
                <w:sz w:val="18"/>
                <w:szCs w:val="18"/>
              </w:rPr>
              <w:t>(1.6%)</w:t>
            </w:r>
          </w:p>
        </w:tc>
        <w:tc>
          <w:tcPr>
            <w:tcW w:w="1080" w:type="dxa"/>
          </w:tcPr>
          <w:p w14:paraId="57CA5393" w14:textId="4C440C17" w:rsidR="00F356D5" w:rsidRDefault="009445FD" w:rsidP="00210FA7">
            <w:pPr>
              <w:ind w:firstLine="0"/>
              <w:jc w:val="center"/>
              <w:rPr>
                <w:sz w:val="18"/>
                <w:szCs w:val="18"/>
              </w:rPr>
            </w:pPr>
            <w:r>
              <w:rPr>
                <w:sz w:val="18"/>
                <w:szCs w:val="18"/>
              </w:rPr>
              <w:t>(0.3%)</w:t>
            </w:r>
          </w:p>
        </w:tc>
        <w:tc>
          <w:tcPr>
            <w:tcW w:w="990" w:type="dxa"/>
            <w:tcBorders>
              <w:right w:val="single" w:sz="4" w:space="0" w:color="auto"/>
            </w:tcBorders>
          </w:tcPr>
          <w:p w14:paraId="07F523E5" w14:textId="452D38F0" w:rsidR="00F356D5" w:rsidRDefault="00CE4F48" w:rsidP="00210FA7">
            <w:pPr>
              <w:ind w:firstLine="0"/>
              <w:jc w:val="center"/>
              <w:rPr>
                <w:sz w:val="18"/>
                <w:szCs w:val="18"/>
              </w:rPr>
            </w:pPr>
            <w:r>
              <w:rPr>
                <w:sz w:val="18"/>
                <w:szCs w:val="18"/>
              </w:rPr>
              <w:t>(1.3%)</w:t>
            </w:r>
          </w:p>
        </w:tc>
        <w:tc>
          <w:tcPr>
            <w:tcW w:w="990" w:type="dxa"/>
            <w:tcBorders>
              <w:left w:val="single" w:sz="4" w:space="0" w:color="auto"/>
            </w:tcBorders>
          </w:tcPr>
          <w:p w14:paraId="626EB479" w14:textId="3262411C" w:rsidR="00F356D5" w:rsidRDefault="00B72EF3" w:rsidP="00210FA7">
            <w:pPr>
              <w:ind w:firstLine="0"/>
              <w:jc w:val="center"/>
              <w:rPr>
                <w:sz w:val="18"/>
                <w:szCs w:val="18"/>
              </w:rPr>
            </w:pPr>
            <w:r>
              <w:rPr>
                <w:sz w:val="18"/>
                <w:szCs w:val="18"/>
              </w:rPr>
              <w:t>0.1%</w:t>
            </w:r>
          </w:p>
        </w:tc>
        <w:tc>
          <w:tcPr>
            <w:tcW w:w="1170" w:type="dxa"/>
          </w:tcPr>
          <w:p w14:paraId="4C0E6D35" w14:textId="73DC3111" w:rsidR="00F356D5" w:rsidRDefault="00845D78" w:rsidP="00210FA7">
            <w:pPr>
              <w:ind w:firstLine="0"/>
              <w:jc w:val="center"/>
              <w:rPr>
                <w:sz w:val="18"/>
                <w:szCs w:val="18"/>
              </w:rPr>
            </w:pPr>
            <w:r>
              <w:rPr>
                <w:sz w:val="18"/>
                <w:szCs w:val="18"/>
              </w:rPr>
              <w:t>(1.0%)</w:t>
            </w:r>
          </w:p>
        </w:tc>
        <w:tc>
          <w:tcPr>
            <w:tcW w:w="1080" w:type="dxa"/>
            <w:tcBorders>
              <w:right w:val="single" w:sz="4" w:space="0" w:color="auto"/>
            </w:tcBorders>
          </w:tcPr>
          <w:p w14:paraId="60806FA1" w14:textId="1352BA0F" w:rsidR="00F356D5" w:rsidRDefault="00845D78" w:rsidP="00210FA7">
            <w:pPr>
              <w:ind w:firstLine="0"/>
              <w:jc w:val="center"/>
              <w:rPr>
                <w:sz w:val="18"/>
                <w:szCs w:val="18"/>
              </w:rPr>
            </w:pPr>
            <w:r>
              <w:rPr>
                <w:sz w:val="18"/>
                <w:szCs w:val="18"/>
              </w:rPr>
              <w:t>1.0%</w:t>
            </w:r>
          </w:p>
        </w:tc>
      </w:tr>
      <w:tr w:rsidR="00F356D5" w14:paraId="517E75AF" w14:textId="77777777" w:rsidTr="00210FA7">
        <w:trPr>
          <w:trHeight w:val="265"/>
          <w:jc w:val="center"/>
        </w:trPr>
        <w:tc>
          <w:tcPr>
            <w:tcW w:w="1456" w:type="dxa"/>
            <w:tcBorders>
              <w:left w:val="single" w:sz="4" w:space="0" w:color="auto"/>
              <w:right w:val="single" w:sz="4" w:space="0" w:color="auto"/>
            </w:tcBorders>
          </w:tcPr>
          <w:p w14:paraId="60CC8EE1" w14:textId="77777777" w:rsidR="00F356D5" w:rsidRPr="00371779" w:rsidRDefault="00F356D5" w:rsidP="00210FA7">
            <w:pPr>
              <w:ind w:firstLine="0"/>
              <w:rPr>
                <w:sz w:val="18"/>
                <w:szCs w:val="18"/>
              </w:rPr>
            </w:pPr>
            <w:r>
              <w:rPr>
                <w:sz w:val="18"/>
                <w:szCs w:val="18"/>
              </w:rPr>
              <w:t>PB</w:t>
            </w:r>
          </w:p>
        </w:tc>
        <w:tc>
          <w:tcPr>
            <w:tcW w:w="831" w:type="dxa"/>
            <w:tcBorders>
              <w:left w:val="single" w:sz="4" w:space="0" w:color="auto"/>
            </w:tcBorders>
          </w:tcPr>
          <w:p w14:paraId="22922F4C" w14:textId="42A42E58" w:rsidR="00F356D5" w:rsidRDefault="004F2FBF" w:rsidP="00210FA7">
            <w:pPr>
              <w:ind w:firstLine="0"/>
              <w:jc w:val="center"/>
              <w:rPr>
                <w:sz w:val="18"/>
                <w:szCs w:val="18"/>
              </w:rPr>
            </w:pPr>
            <w:r>
              <w:rPr>
                <w:sz w:val="18"/>
                <w:szCs w:val="18"/>
              </w:rPr>
              <w:t>0.0%</w:t>
            </w:r>
          </w:p>
        </w:tc>
        <w:tc>
          <w:tcPr>
            <w:tcW w:w="1080" w:type="dxa"/>
          </w:tcPr>
          <w:p w14:paraId="5D2D3D1E" w14:textId="367D1247" w:rsidR="00F356D5" w:rsidRDefault="009445FD" w:rsidP="00210FA7">
            <w:pPr>
              <w:ind w:firstLine="0"/>
              <w:jc w:val="center"/>
              <w:rPr>
                <w:sz w:val="18"/>
                <w:szCs w:val="18"/>
              </w:rPr>
            </w:pPr>
            <w:r>
              <w:rPr>
                <w:sz w:val="18"/>
                <w:szCs w:val="18"/>
              </w:rPr>
              <w:t>3.8%</w:t>
            </w:r>
          </w:p>
        </w:tc>
        <w:tc>
          <w:tcPr>
            <w:tcW w:w="990" w:type="dxa"/>
            <w:tcBorders>
              <w:right w:val="single" w:sz="4" w:space="0" w:color="auto"/>
            </w:tcBorders>
          </w:tcPr>
          <w:p w14:paraId="2B8E7ED1" w14:textId="2F0E4B8C" w:rsidR="00F356D5" w:rsidRDefault="00CE4F48" w:rsidP="00210FA7">
            <w:pPr>
              <w:ind w:firstLine="0"/>
              <w:jc w:val="center"/>
              <w:rPr>
                <w:sz w:val="18"/>
                <w:szCs w:val="18"/>
              </w:rPr>
            </w:pPr>
            <w:r>
              <w:rPr>
                <w:sz w:val="18"/>
                <w:szCs w:val="18"/>
              </w:rPr>
              <w:t>(3.8%)</w:t>
            </w:r>
          </w:p>
        </w:tc>
        <w:tc>
          <w:tcPr>
            <w:tcW w:w="990" w:type="dxa"/>
            <w:tcBorders>
              <w:left w:val="single" w:sz="4" w:space="0" w:color="auto"/>
            </w:tcBorders>
          </w:tcPr>
          <w:p w14:paraId="14A3E661" w14:textId="7F5D392C" w:rsidR="00F356D5" w:rsidRDefault="00B72EF3" w:rsidP="00210FA7">
            <w:pPr>
              <w:ind w:firstLine="0"/>
              <w:jc w:val="center"/>
              <w:rPr>
                <w:sz w:val="18"/>
                <w:szCs w:val="18"/>
              </w:rPr>
            </w:pPr>
            <w:r>
              <w:rPr>
                <w:sz w:val="18"/>
                <w:szCs w:val="18"/>
              </w:rPr>
              <w:t>0.6%</w:t>
            </w:r>
          </w:p>
        </w:tc>
        <w:tc>
          <w:tcPr>
            <w:tcW w:w="1170" w:type="dxa"/>
          </w:tcPr>
          <w:p w14:paraId="6EC9D188" w14:textId="24EE0F30" w:rsidR="00F356D5" w:rsidRDefault="00845D78" w:rsidP="00210FA7">
            <w:pPr>
              <w:ind w:firstLine="0"/>
              <w:jc w:val="center"/>
              <w:rPr>
                <w:sz w:val="18"/>
                <w:szCs w:val="18"/>
              </w:rPr>
            </w:pPr>
            <w:r>
              <w:rPr>
                <w:sz w:val="18"/>
                <w:szCs w:val="18"/>
              </w:rPr>
              <w:t>0.8%</w:t>
            </w:r>
          </w:p>
        </w:tc>
        <w:tc>
          <w:tcPr>
            <w:tcW w:w="1080" w:type="dxa"/>
            <w:tcBorders>
              <w:right w:val="single" w:sz="4" w:space="0" w:color="auto"/>
            </w:tcBorders>
          </w:tcPr>
          <w:p w14:paraId="4F783462" w14:textId="41B5D370" w:rsidR="00F356D5" w:rsidRDefault="00845D78" w:rsidP="00210FA7">
            <w:pPr>
              <w:ind w:firstLine="0"/>
              <w:jc w:val="center"/>
              <w:rPr>
                <w:sz w:val="18"/>
                <w:szCs w:val="18"/>
              </w:rPr>
            </w:pPr>
            <w:r>
              <w:rPr>
                <w:sz w:val="18"/>
                <w:szCs w:val="18"/>
              </w:rPr>
              <w:t>(0.3%)</w:t>
            </w:r>
          </w:p>
        </w:tc>
      </w:tr>
      <w:tr w:rsidR="00F356D5" w14:paraId="567EF128" w14:textId="77777777" w:rsidTr="00210FA7">
        <w:trPr>
          <w:trHeight w:val="292"/>
          <w:jc w:val="center"/>
        </w:trPr>
        <w:tc>
          <w:tcPr>
            <w:tcW w:w="1456" w:type="dxa"/>
            <w:tcBorders>
              <w:left w:val="single" w:sz="4" w:space="0" w:color="auto"/>
              <w:right w:val="single" w:sz="4" w:space="0" w:color="auto"/>
            </w:tcBorders>
          </w:tcPr>
          <w:p w14:paraId="7B758B7E" w14:textId="77777777" w:rsidR="00F356D5" w:rsidRPr="00371779" w:rsidRDefault="00F356D5" w:rsidP="00210FA7">
            <w:pPr>
              <w:ind w:firstLine="0"/>
              <w:rPr>
                <w:sz w:val="18"/>
                <w:szCs w:val="18"/>
              </w:rPr>
            </w:pPr>
            <w:r>
              <w:rPr>
                <w:sz w:val="18"/>
                <w:szCs w:val="18"/>
              </w:rPr>
              <w:t>EPS Growth</w:t>
            </w:r>
          </w:p>
        </w:tc>
        <w:tc>
          <w:tcPr>
            <w:tcW w:w="831" w:type="dxa"/>
            <w:tcBorders>
              <w:left w:val="single" w:sz="4" w:space="0" w:color="auto"/>
            </w:tcBorders>
          </w:tcPr>
          <w:p w14:paraId="67756791" w14:textId="2F221A00" w:rsidR="00F356D5" w:rsidRDefault="004F2FBF" w:rsidP="00210FA7">
            <w:pPr>
              <w:ind w:firstLine="0"/>
              <w:jc w:val="center"/>
              <w:rPr>
                <w:sz w:val="18"/>
                <w:szCs w:val="18"/>
              </w:rPr>
            </w:pPr>
            <w:r>
              <w:rPr>
                <w:sz w:val="18"/>
                <w:szCs w:val="18"/>
              </w:rPr>
              <w:t>(3.4%)</w:t>
            </w:r>
          </w:p>
        </w:tc>
        <w:tc>
          <w:tcPr>
            <w:tcW w:w="1080" w:type="dxa"/>
          </w:tcPr>
          <w:p w14:paraId="1E131D30" w14:textId="47DEB03B" w:rsidR="00F356D5" w:rsidRDefault="009445FD" w:rsidP="00210FA7">
            <w:pPr>
              <w:ind w:firstLine="0"/>
              <w:jc w:val="center"/>
              <w:rPr>
                <w:sz w:val="18"/>
                <w:szCs w:val="18"/>
              </w:rPr>
            </w:pPr>
            <w:r>
              <w:rPr>
                <w:sz w:val="18"/>
                <w:szCs w:val="18"/>
              </w:rPr>
              <w:t>(1.1%)</w:t>
            </w:r>
          </w:p>
        </w:tc>
        <w:tc>
          <w:tcPr>
            <w:tcW w:w="990" w:type="dxa"/>
            <w:tcBorders>
              <w:right w:val="single" w:sz="4" w:space="0" w:color="auto"/>
            </w:tcBorders>
          </w:tcPr>
          <w:p w14:paraId="5E538969" w14:textId="7B18CC9C" w:rsidR="00F356D5" w:rsidRDefault="00CE4F48" w:rsidP="00210FA7">
            <w:pPr>
              <w:ind w:firstLine="0"/>
              <w:jc w:val="center"/>
              <w:rPr>
                <w:sz w:val="18"/>
                <w:szCs w:val="18"/>
              </w:rPr>
            </w:pPr>
            <w:r>
              <w:rPr>
                <w:sz w:val="18"/>
                <w:szCs w:val="18"/>
              </w:rPr>
              <w:t>(2.3%)</w:t>
            </w:r>
          </w:p>
        </w:tc>
        <w:tc>
          <w:tcPr>
            <w:tcW w:w="990" w:type="dxa"/>
            <w:tcBorders>
              <w:left w:val="single" w:sz="4" w:space="0" w:color="auto"/>
            </w:tcBorders>
          </w:tcPr>
          <w:p w14:paraId="45CB6C38" w14:textId="503F19A5" w:rsidR="00F356D5" w:rsidRDefault="00B72EF3" w:rsidP="00210FA7">
            <w:pPr>
              <w:ind w:firstLine="0"/>
              <w:jc w:val="center"/>
              <w:rPr>
                <w:sz w:val="18"/>
                <w:szCs w:val="18"/>
              </w:rPr>
            </w:pPr>
            <w:r>
              <w:rPr>
                <w:sz w:val="18"/>
                <w:szCs w:val="18"/>
              </w:rPr>
              <w:t>(2.8%)</w:t>
            </w:r>
          </w:p>
        </w:tc>
        <w:tc>
          <w:tcPr>
            <w:tcW w:w="1170" w:type="dxa"/>
          </w:tcPr>
          <w:p w14:paraId="2803697A" w14:textId="0A1EEC98" w:rsidR="00F356D5" w:rsidRDefault="00845D78" w:rsidP="00210FA7">
            <w:pPr>
              <w:ind w:firstLine="0"/>
              <w:jc w:val="center"/>
              <w:rPr>
                <w:sz w:val="18"/>
                <w:szCs w:val="18"/>
              </w:rPr>
            </w:pPr>
            <w:r>
              <w:rPr>
                <w:sz w:val="18"/>
                <w:szCs w:val="18"/>
              </w:rPr>
              <w:t>1.7%</w:t>
            </w:r>
          </w:p>
        </w:tc>
        <w:tc>
          <w:tcPr>
            <w:tcW w:w="1080" w:type="dxa"/>
            <w:tcBorders>
              <w:right w:val="single" w:sz="4" w:space="0" w:color="auto"/>
            </w:tcBorders>
          </w:tcPr>
          <w:p w14:paraId="25F22B96" w14:textId="0A388A63" w:rsidR="00F356D5" w:rsidRDefault="00EB5027" w:rsidP="00210FA7">
            <w:pPr>
              <w:ind w:firstLine="0"/>
              <w:jc w:val="center"/>
              <w:rPr>
                <w:sz w:val="18"/>
                <w:szCs w:val="18"/>
              </w:rPr>
            </w:pPr>
            <w:r>
              <w:rPr>
                <w:sz w:val="18"/>
                <w:szCs w:val="18"/>
              </w:rPr>
              <w:t>(4.5%)</w:t>
            </w:r>
          </w:p>
        </w:tc>
      </w:tr>
      <w:tr w:rsidR="00F356D5" w14:paraId="12387CD3" w14:textId="77777777" w:rsidTr="00210FA7">
        <w:trPr>
          <w:trHeight w:val="265"/>
          <w:jc w:val="center"/>
        </w:trPr>
        <w:tc>
          <w:tcPr>
            <w:tcW w:w="1456" w:type="dxa"/>
            <w:tcBorders>
              <w:left w:val="single" w:sz="4" w:space="0" w:color="auto"/>
              <w:right w:val="single" w:sz="4" w:space="0" w:color="auto"/>
            </w:tcBorders>
          </w:tcPr>
          <w:p w14:paraId="5EF6794D" w14:textId="77777777" w:rsidR="00F356D5" w:rsidRDefault="00F356D5" w:rsidP="00210FA7">
            <w:pPr>
              <w:ind w:firstLine="0"/>
              <w:rPr>
                <w:sz w:val="18"/>
                <w:szCs w:val="18"/>
              </w:rPr>
            </w:pPr>
            <w:r>
              <w:rPr>
                <w:sz w:val="18"/>
                <w:szCs w:val="18"/>
              </w:rPr>
              <w:t>Revenue Growth</w:t>
            </w:r>
          </w:p>
        </w:tc>
        <w:tc>
          <w:tcPr>
            <w:tcW w:w="831" w:type="dxa"/>
            <w:tcBorders>
              <w:left w:val="single" w:sz="4" w:space="0" w:color="auto"/>
            </w:tcBorders>
          </w:tcPr>
          <w:p w14:paraId="30985CC9" w14:textId="315146CC" w:rsidR="00F356D5" w:rsidRDefault="004F2FBF" w:rsidP="00210FA7">
            <w:pPr>
              <w:ind w:firstLine="0"/>
              <w:jc w:val="center"/>
              <w:rPr>
                <w:sz w:val="18"/>
                <w:szCs w:val="18"/>
              </w:rPr>
            </w:pPr>
            <w:r>
              <w:rPr>
                <w:sz w:val="18"/>
                <w:szCs w:val="18"/>
              </w:rPr>
              <w:t>(4.5%)</w:t>
            </w:r>
          </w:p>
        </w:tc>
        <w:tc>
          <w:tcPr>
            <w:tcW w:w="1080" w:type="dxa"/>
          </w:tcPr>
          <w:p w14:paraId="602C4E61" w14:textId="1D987F8A" w:rsidR="00F356D5" w:rsidRDefault="009445FD" w:rsidP="00210FA7">
            <w:pPr>
              <w:ind w:firstLine="0"/>
              <w:jc w:val="center"/>
              <w:rPr>
                <w:sz w:val="18"/>
                <w:szCs w:val="18"/>
              </w:rPr>
            </w:pPr>
            <w:r>
              <w:rPr>
                <w:sz w:val="18"/>
                <w:szCs w:val="18"/>
              </w:rPr>
              <w:t>(3.4%)</w:t>
            </w:r>
          </w:p>
        </w:tc>
        <w:tc>
          <w:tcPr>
            <w:tcW w:w="990" w:type="dxa"/>
            <w:tcBorders>
              <w:right w:val="single" w:sz="4" w:space="0" w:color="auto"/>
            </w:tcBorders>
          </w:tcPr>
          <w:p w14:paraId="1EC7C465" w14:textId="7F56E5A5" w:rsidR="00F356D5" w:rsidRDefault="00CE4F48" w:rsidP="00210FA7">
            <w:pPr>
              <w:ind w:firstLine="0"/>
              <w:jc w:val="center"/>
              <w:rPr>
                <w:sz w:val="18"/>
                <w:szCs w:val="18"/>
              </w:rPr>
            </w:pPr>
            <w:r>
              <w:rPr>
                <w:sz w:val="18"/>
                <w:szCs w:val="18"/>
              </w:rPr>
              <w:t>(1.1%)</w:t>
            </w:r>
          </w:p>
        </w:tc>
        <w:tc>
          <w:tcPr>
            <w:tcW w:w="990" w:type="dxa"/>
            <w:tcBorders>
              <w:left w:val="single" w:sz="4" w:space="0" w:color="auto"/>
            </w:tcBorders>
          </w:tcPr>
          <w:p w14:paraId="70C61268" w14:textId="1D678D09" w:rsidR="00F356D5" w:rsidRDefault="00B72EF3" w:rsidP="00210FA7">
            <w:pPr>
              <w:ind w:firstLine="0"/>
              <w:jc w:val="center"/>
              <w:rPr>
                <w:sz w:val="18"/>
                <w:szCs w:val="18"/>
              </w:rPr>
            </w:pPr>
            <w:r>
              <w:rPr>
                <w:sz w:val="18"/>
                <w:szCs w:val="18"/>
              </w:rPr>
              <w:t>(2.2%)</w:t>
            </w:r>
          </w:p>
        </w:tc>
        <w:tc>
          <w:tcPr>
            <w:tcW w:w="1170" w:type="dxa"/>
          </w:tcPr>
          <w:p w14:paraId="79BD1710" w14:textId="40967CB1" w:rsidR="00F356D5" w:rsidRDefault="00845D78" w:rsidP="00210FA7">
            <w:pPr>
              <w:ind w:firstLine="0"/>
              <w:jc w:val="center"/>
              <w:rPr>
                <w:sz w:val="18"/>
                <w:szCs w:val="18"/>
              </w:rPr>
            </w:pPr>
            <w:r>
              <w:rPr>
                <w:sz w:val="18"/>
                <w:szCs w:val="18"/>
              </w:rPr>
              <w:t>1.4%</w:t>
            </w:r>
          </w:p>
        </w:tc>
        <w:tc>
          <w:tcPr>
            <w:tcW w:w="1080" w:type="dxa"/>
            <w:tcBorders>
              <w:right w:val="single" w:sz="4" w:space="0" w:color="auto"/>
            </w:tcBorders>
          </w:tcPr>
          <w:p w14:paraId="662AC79B" w14:textId="04293F86" w:rsidR="00F356D5" w:rsidRDefault="00EB5027" w:rsidP="00210FA7">
            <w:pPr>
              <w:ind w:firstLine="0"/>
              <w:jc w:val="center"/>
              <w:rPr>
                <w:sz w:val="18"/>
                <w:szCs w:val="18"/>
              </w:rPr>
            </w:pPr>
            <w:r>
              <w:rPr>
                <w:sz w:val="18"/>
                <w:szCs w:val="18"/>
              </w:rPr>
              <w:t>(3.7%)</w:t>
            </w:r>
          </w:p>
        </w:tc>
      </w:tr>
      <w:tr w:rsidR="00F356D5" w14:paraId="2E3FD6EB" w14:textId="77777777" w:rsidTr="00210FA7">
        <w:trPr>
          <w:trHeight w:val="265"/>
          <w:jc w:val="center"/>
        </w:trPr>
        <w:tc>
          <w:tcPr>
            <w:tcW w:w="1456" w:type="dxa"/>
            <w:tcBorders>
              <w:left w:val="single" w:sz="4" w:space="0" w:color="auto"/>
              <w:right w:val="single" w:sz="4" w:space="0" w:color="auto"/>
            </w:tcBorders>
          </w:tcPr>
          <w:p w14:paraId="1C195344" w14:textId="77777777" w:rsidR="00F356D5" w:rsidRDefault="00F356D5" w:rsidP="00210FA7">
            <w:pPr>
              <w:ind w:firstLine="0"/>
              <w:rPr>
                <w:sz w:val="18"/>
                <w:szCs w:val="18"/>
              </w:rPr>
            </w:pPr>
            <w:r>
              <w:rPr>
                <w:sz w:val="18"/>
                <w:szCs w:val="18"/>
              </w:rPr>
              <w:t>PMO</w:t>
            </w:r>
          </w:p>
        </w:tc>
        <w:tc>
          <w:tcPr>
            <w:tcW w:w="831" w:type="dxa"/>
            <w:tcBorders>
              <w:left w:val="single" w:sz="4" w:space="0" w:color="auto"/>
            </w:tcBorders>
          </w:tcPr>
          <w:p w14:paraId="129C1C6A" w14:textId="17F6B2A3" w:rsidR="00F356D5" w:rsidRDefault="004F2FBF" w:rsidP="00210FA7">
            <w:pPr>
              <w:ind w:firstLine="0"/>
              <w:jc w:val="center"/>
              <w:rPr>
                <w:sz w:val="18"/>
                <w:szCs w:val="18"/>
              </w:rPr>
            </w:pPr>
            <w:r>
              <w:rPr>
                <w:sz w:val="18"/>
                <w:szCs w:val="18"/>
              </w:rPr>
              <w:t>(1.3%)</w:t>
            </w:r>
          </w:p>
        </w:tc>
        <w:tc>
          <w:tcPr>
            <w:tcW w:w="1080" w:type="dxa"/>
          </w:tcPr>
          <w:p w14:paraId="09FAD7A4" w14:textId="04E7B009" w:rsidR="00F356D5" w:rsidRDefault="009445FD" w:rsidP="00210FA7">
            <w:pPr>
              <w:ind w:firstLine="0"/>
              <w:jc w:val="center"/>
              <w:rPr>
                <w:sz w:val="18"/>
                <w:szCs w:val="18"/>
              </w:rPr>
            </w:pPr>
            <w:r>
              <w:rPr>
                <w:sz w:val="18"/>
                <w:szCs w:val="18"/>
              </w:rPr>
              <w:t>1.7%</w:t>
            </w:r>
          </w:p>
        </w:tc>
        <w:tc>
          <w:tcPr>
            <w:tcW w:w="990" w:type="dxa"/>
            <w:tcBorders>
              <w:right w:val="single" w:sz="4" w:space="0" w:color="auto"/>
            </w:tcBorders>
          </w:tcPr>
          <w:p w14:paraId="772F6CD7" w14:textId="6C28C3DC" w:rsidR="00F356D5" w:rsidRDefault="00CE4F48" w:rsidP="00210FA7">
            <w:pPr>
              <w:ind w:firstLine="0"/>
              <w:jc w:val="center"/>
              <w:rPr>
                <w:sz w:val="18"/>
                <w:szCs w:val="18"/>
              </w:rPr>
            </w:pPr>
            <w:r>
              <w:rPr>
                <w:sz w:val="18"/>
                <w:szCs w:val="18"/>
              </w:rPr>
              <w:t>(3.0%)</w:t>
            </w:r>
          </w:p>
        </w:tc>
        <w:tc>
          <w:tcPr>
            <w:tcW w:w="990" w:type="dxa"/>
            <w:tcBorders>
              <w:left w:val="single" w:sz="4" w:space="0" w:color="auto"/>
            </w:tcBorders>
          </w:tcPr>
          <w:p w14:paraId="716F7222" w14:textId="77777777" w:rsidR="00F356D5" w:rsidRDefault="00F356D5" w:rsidP="00210FA7">
            <w:pPr>
              <w:ind w:firstLine="0"/>
              <w:jc w:val="center"/>
              <w:rPr>
                <w:sz w:val="18"/>
                <w:szCs w:val="18"/>
              </w:rPr>
            </w:pPr>
            <w:r>
              <w:rPr>
                <w:sz w:val="18"/>
                <w:szCs w:val="18"/>
              </w:rPr>
              <w:t>N/A</w:t>
            </w:r>
          </w:p>
        </w:tc>
        <w:tc>
          <w:tcPr>
            <w:tcW w:w="1170" w:type="dxa"/>
          </w:tcPr>
          <w:p w14:paraId="5B7A7045" w14:textId="77777777" w:rsidR="00F356D5" w:rsidRDefault="00F356D5" w:rsidP="00210FA7">
            <w:pPr>
              <w:ind w:firstLine="0"/>
              <w:jc w:val="center"/>
              <w:rPr>
                <w:sz w:val="18"/>
                <w:szCs w:val="18"/>
              </w:rPr>
            </w:pPr>
            <w:r>
              <w:rPr>
                <w:sz w:val="18"/>
                <w:szCs w:val="18"/>
              </w:rPr>
              <w:t>N/A</w:t>
            </w:r>
          </w:p>
        </w:tc>
        <w:tc>
          <w:tcPr>
            <w:tcW w:w="1080" w:type="dxa"/>
            <w:tcBorders>
              <w:right w:val="single" w:sz="4" w:space="0" w:color="auto"/>
            </w:tcBorders>
          </w:tcPr>
          <w:p w14:paraId="0331F2E4" w14:textId="77777777" w:rsidR="00F356D5" w:rsidRDefault="00F356D5" w:rsidP="00210FA7">
            <w:pPr>
              <w:ind w:firstLine="0"/>
              <w:jc w:val="center"/>
              <w:rPr>
                <w:sz w:val="18"/>
                <w:szCs w:val="18"/>
              </w:rPr>
            </w:pPr>
            <w:r>
              <w:rPr>
                <w:sz w:val="18"/>
                <w:szCs w:val="18"/>
              </w:rPr>
              <w:t>N/A</w:t>
            </w:r>
          </w:p>
        </w:tc>
      </w:tr>
      <w:tr w:rsidR="00F356D5" w14:paraId="12ED07A0"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6224B0CA" w14:textId="34461B21" w:rsidR="00F356D5"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349F27CD" w14:textId="6324F810" w:rsidR="00F356D5" w:rsidRDefault="004F2FBF" w:rsidP="00210FA7">
            <w:pPr>
              <w:ind w:firstLine="0"/>
              <w:jc w:val="center"/>
              <w:rPr>
                <w:sz w:val="18"/>
                <w:szCs w:val="18"/>
              </w:rPr>
            </w:pPr>
            <w:r>
              <w:rPr>
                <w:sz w:val="18"/>
                <w:szCs w:val="18"/>
              </w:rPr>
              <w:t>5.5%</w:t>
            </w:r>
          </w:p>
        </w:tc>
        <w:tc>
          <w:tcPr>
            <w:tcW w:w="1080" w:type="dxa"/>
            <w:tcBorders>
              <w:bottom w:val="single" w:sz="12" w:space="0" w:color="000000"/>
            </w:tcBorders>
          </w:tcPr>
          <w:p w14:paraId="58C6A4F5" w14:textId="77777777" w:rsidR="00F356D5" w:rsidRDefault="00F356D5"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57B341C4" w14:textId="77777777" w:rsidR="00F356D5" w:rsidRDefault="00F356D5"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2EED239" w14:textId="29C76D2F" w:rsidR="00F356D5" w:rsidRDefault="004F2FBF" w:rsidP="00210FA7">
            <w:pPr>
              <w:ind w:firstLine="0"/>
              <w:jc w:val="center"/>
              <w:rPr>
                <w:sz w:val="18"/>
                <w:szCs w:val="18"/>
              </w:rPr>
            </w:pPr>
            <w:r>
              <w:rPr>
                <w:sz w:val="18"/>
                <w:szCs w:val="18"/>
              </w:rPr>
              <w:t>1.2%</w:t>
            </w:r>
          </w:p>
        </w:tc>
        <w:tc>
          <w:tcPr>
            <w:tcW w:w="1170" w:type="dxa"/>
            <w:tcBorders>
              <w:bottom w:val="single" w:sz="12" w:space="0" w:color="000000"/>
            </w:tcBorders>
          </w:tcPr>
          <w:p w14:paraId="6F039C43" w14:textId="77777777" w:rsidR="00F356D5" w:rsidRDefault="00F356D5"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88EA215" w14:textId="77777777" w:rsidR="00F356D5" w:rsidRDefault="00F356D5" w:rsidP="00210FA7">
            <w:pPr>
              <w:ind w:firstLine="0"/>
              <w:jc w:val="center"/>
              <w:rPr>
                <w:sz w:val="18"/>
                <w:szCs w:val="18"/>
              </w:rPr>
            </w:pPr>
            <w:r>
              <w:rPr>
                <w:sz w:val="18"/>
                <w:szCs w:val="18"/>
              </w:rPr>
              <w:t>N/A</w:t>
            </w:r>
          </w:p>
        </w:tc>
      </w:tr>
    </w:tbl>
    <w:p w14:paraId="32229F2E" w14:textId="77777777" w:rsidR="00410AAC" w:rsidRDefault="00410AAC" w:rsidP="00D554F0">
      <w:pPr>
        <w:rPr>
          <w:noProof/>
        </w:rPr>
      </w:pPr>
    </w:p>
    <w:p w14:paraId="03F278C4" w14:textId="080FA67D" w:rsidR="00415A26" w:rsidRDefault="00415A26" w:rsidP="00D554F0"/>
    <w:p w14:paraId="418AA009" w14:textId="53511655" w:rsidR="00DC7870" w:rsidRDefault="00A136E6" w:rsidP="00BA366B">
      <w:r w:rsidRPr="0059653C">
        <w:rPr>
          <w:u w:val="single"/>
        </w:rPr>
        <w:t>Q4 2020</w:t>
      </w:r>
      <w:r w:rsidR="000F72FB">
        <w:t xml:space="preserve">:  </w:t>
      </w:r>
      <w:r w:rsidR="00793597">
        <w:t>D</w:t>
      </w:r>
      <w:r>
        <w:t>uring th</w:t>
      </w:r>
      <w:r w:rsidR="007813F1">
        <w:t>e final three month period of 2020,</w:t>
      </w:r>
      <w:r>
        <w:t xml:space="preserve"> the hit rate</w:t>
      </w:r>
      <w:r w:rsidR="00826437">
        <w:t xml:space="preserve"> </w:t>
      </w:r>
      <w:r w:rsidR="002604EF">
        <w:t>improved for the standalone value models</w:t>
      </w:r>
      <w:ins w:id="1001" w:author="Allen Hoskins" w:date="2022-11-20T20:51:00Z">
        <w:r w:rsidR="00A60EC2">
          <w:t xml:space="preserve">, with the exception of the </w:t>
        </w:r>
        <w:proofErr w:type="spellStart"/>
        <w:r w:rsidR="00A60EC2">
          <w:t>pB</w:t>
        </w:r>
        <w:proofErr w:type="spellEnd"/>
        <w:r w:rsidR="00A60EC2">
          <w:t xml:space="preserve"> model. S</w:t>
        </w:r>
      </w:ins>
      <w:del w:id="1002" w:author="Allen Hoskins" w:date="2022-11-20T20:51:00Z">
        <w:r w:rsidR="00BA366B" w:rsidDel="00A60EC2">
          <w:delText xml:space="preserve"> except for the PB model and s</w:delText>
        </w:r>
      </w:del>
      <w:r w:rsidR="00BA366B">
        <w:t>uch models outperformed the growth models and those with the PMO overlay.</w:t>
      </w:r>
    </w:p>
    <w:p w14:paraId="30405330" w14:textId="0C9BD99F" w:rsidR="007813F1" w:rsidRPr="009B1D59" w:rsidRDefault="007813F1" w:rsidP="007813F1">
      <w:pPr>
        <w:pStyle w:val="tabletitle"/>
        <w:spacing w:after="240"/>
        <w:rPr>
          <w:lang w:val="en-GB"/>
        </w:rPr>
      </w:pPr>
      <w:r w:rsidRPr="009B1D59">
        <w:rPr>
          <w:b/>
          <w:lang w:val="en-GB"/>
        </w:rPr>
        <w:t xml:space="preserve">Table </w:t>
      </w:r>
      <w:r>
        <w:rPr>
          <w:b/>
          <w:lang w:val="en-GB"/>
        </w:rPr>
        <w:t>10</w:t>
      </w:r>
      <w:del w:id="1003"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04" w:author="Allen Hoskins" w:date="2022-11-20T21:09:00Z">
        <w:r w:rsidR="00030C23">
          <w:rPr>
            <w:b/>
            <w:lang w:val="en-GB"/>
          </w:rPr>
          <w:t xml:space="preserve">. </w:t>
        </w:r>
      </w:ins>
      <w:r>
        <w:rPr>
          <w:lang w:val="en-GB"/>
        </w:rPr>
        <w:t>Q4 2020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7813F1" w14:paraId="009368B1"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2EC41A73" w14:textId="77777777" w:rsidR="007813F1" w:rsidRPr="00371779" w:rsidRDefault="007813F1"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34378897" w14:textId="77777777" w:rsidR="007813F1" w:rsidRDefault="007813F1"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517FE863" w14:textId="77777777" w:rsidR="007813F1" w:rsidRDefault="007813F1"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33030E82" w14:textId="77777777" w:rsidR="007813F1" w:rsidRDefault="007813F1" w:rsidP="00210FA7">
            <w:pPr>
              <w:ind w:firstLine="0"/>
              <w:jc w:val="center"/>
              <w:rPr>
                <w:sz w:val="18"/>
                <w:szCs w:val="18"/>
              </w:rPr>
            </w:pPr>
            <w:r>
              <w:rPr>
                <w:sz w:val="18"/>
                <w:szCs w:val="18"/>
              </w:rPr>
              <w:t>Top 100</w:t>
            </w:r>
          </w:p>
          <w:p w14:paraId="17506453" w14:textId="77777777" w:rsidR="007813F1" w:rsidRDefault="007813F1"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0225887E" w14:textId="4A57CE29" w:rsidR="007813F1" w:rsidRDefault="007813F1" w:rsidP="00210FA7">
            <w:pPr>
              <w:ind w:firstLine="0"/>
              <w:jc w:val="center"/>
              <w:rPr>
                <w:sz w:val="18"/>
                <w:szCs w:val="18"/>
              </w:rPr>
            </w:pPr>
            <w:r>
              <w:rPr>
                <w:sz w:val="18"/>
                <w:szCs w:val="18"/>
              </w:rPr>
              <w:t>Bottom</w:t>
            </w:r>
            <w:r w:rsidR="002C440A">
              <w:rPr>
                <w:sz w:val="18"/>
                <w:szCs w:val="18"/>
              </w:rPr>
              <w:t xml:space="preserve"> 100</w:t>
            </w:r>
          </w:p>
          <w:p w14:paraId="74F1F00F" w14:textId="77777777" w:rsidR="007813F1" w:rsidRDefault="007813F1" w:rsidP="00210FA7">
            <w:pPr>
              <w:ind w:firstLine="0"/>
              <w:jc w:val="center"/>
              <w:rPr>
                <w:sz w:val="18"/>
                <w:szCs w:val="18"/>
              </w:rPr>
            </w:pPr>
            <w:r>
              <w:rPr>
                <w:sz w:val="18"/>
                <w:szCs w:val="18"/>
              </w:rPr>
              <w:t>w/ PMO</w:t>
            </w:r>
          </w:p>
        </w:tc>
      </w:tr>
      <w:tr w:rsidR="007813F1" w14:paraId="3972F7B7" w14:textId="77777777" w:rsidTr="00210FA7">
        <w:trPr>
          <w:trHeight w:val="250"/>
          <w:jc w:val="center"/>
        </w:trPr>
        <w:tc>
          <w:tcPr>
            <w:tcW w:w="1456" w:type="dxa"/>
            <w:tcBorders>
              <w:left w:val="single" w:sz="4" w:space="0" w:color="auto"/>
              <w:right w:val="single" w:sz="4" w:space="0" w:color="auto"/>
            </w:tcBorders>
          </w:tcPr>
          <w:p w14:paraId="3223EE72" w14:textId="77777777" w:rsidR="007813F1" w:rsidRPr="00371779" w:rsidRDefault="007813F1" w:rsidP="00210FA7">
            <w:pPr>
              <w:ind w:firstLine="0"/>
              <w:rPr>
                <w:sz w:val="18"/>
                <w:szCs w:val="18"/>
              </w:rPr>
            </w:pPr>
            <w:r>
              <w:rPr>
                <w:sz w:val="18"/>
                <w:szCs w:val="18"/>
              </w:rPr>
              <w:t>FPE</w:t>
            </w:r>
          </w:p>
        </w:tc>
        <w:tc>
          <w:tcPr>
            <w:tcW w:w="831" w:type="dxa"/>
            <w:tcBorders>
              <w:left w:val="single" w:sz="4" w:space="0" w:color="auto"/>
            </w:tcBorders>
          </w:tcPr>
          <w:p w14:paraId="277F6255" w14:textId="21FDB170" w:rsidR="007813F1" w:rsidRDefault="0067580A" w:rsidP="00210FA7">
            <w:pPr>
              <w:ind w:firstLine="0"/>
              <w:jc w:val="center"/>
              <w:rPr>
                <w:sz w:val="18"/>
                <w:szCs w:val="18"/>
              </w:rPr>
            </w:pPr>
            <w:r>
              <w:rPr>
                <w:sz w:val="18"/>
                <w:szCs w:val="18"/>
              </w:rPr>
              <w:t>54%</w:t>
            </w:r>
          </w:p>
        </w:tc>
        <w:tc>
          <w:tcPr>
            <w:tcW w:w="1080" w:type="dxa"/>
          </w:tcPr>
          <w:p w14:paraId="5CEC30D4" w14:textId="4D65BD43" w:rsidR="007813F1" w:rsidRDefault="0067580A" w:rsidP="00210FA7">
            <w:pPr>
              <w:ind w:firstLine="0"/>
              <w:jc w:val="center"/>
              <w:rPr>
                <w:sz w:val="18"/>
                <w:szCs w:val="18"/>
              </w:rPr>
            </w:pPr>
            <w:r>
              <w:rPr>
                <w:sz w:val="18"/>
                <w:szCs w:val="18"/>
              </w:rPr>
              <w:t>56%</w:t>
            </w:r>
          </w:p>
        </w:tc>
        <w:tc>
          <w:tcPr>
            <w:tcW w:w="990" w:type="dxa"/>
            <w:tcBorders>
              <w:left w:val="single" w:sz="4" w:space="0" w:color="auto"/>
            </w:tcBorders>
          </w:tcPr>
          <w:p w14:paraId="6C1A2452" w14:textId="41C31C66" w:rsidR="007813F1" w:rsidRDefault="00950E64" w:rsidP="00210FA7">
            <w:pPr>
              <w:ind w:firstLine="0"/>
              <w:jc w:val="center"/>
              <w:rPr>
                <w:sz w:val="18"/>
                <w:szCs w:val="18"/>
              </w:rPr>
            </w:pPr>
            <w:r>
              <w:rPr>
                <w:sz w:val="18"/>
                <w:szCs w:val="18"/>
              </w:rPr>
              <w:t>42%</w:t>
            </w:r>
          </w:p>
        </w:tc>
        <w:tc>
          <w:tcPr>
            <w:tcW w:w="1080" w:type="dxa"/>
            <w:tcBorders>
              <w:right w:val="single" w:sz="4" w:space="0" w:color="auto"/>
            </w:tcBorders>
          </w:tcPr>
          <w:p w14:paraId="41F04424" w14:textId="547808BC" w:rsidR="007813F1" w:rsidRDefault="00950E64" w:rsidP="00210FA7">
            <w:pPr>
              <w:ind w:firstLine="0"/>
              <w:jc w:val="center"/>
              <w:rPr>
                <w:sz w:val="18"/>
                <w:szCs w:val="18"/>
              </w:rPr>
            </w:pPr>
            <w:r>
              <w:rPr>
                <w:sz w:val="18"/>
                <w:szCs w:val="18"/>
              </w:rPr>
              <w:t>49%</w:t>
            </w:r>
          </w:p>
        </w:tc>
      </w:tr>
      <w:tr w:rsidR="007813F1" w14:paraId="6AB2BB14" w14:textId="77777777" w:rsidTr="00210FA7">
        <w:trPr>
          <w:trHeight w:val="250"/>
          <w:jc w:val="center"/>
        </w:trPr>
        <w:tc>
          <w:tcPr>
            <w:tcW w:w="1456" w:type="dxa"/>
            <w:tcBorders>
              <w:left w:val="single" w:sz="4" w:space="0" w:color="auto"/>
              <w:right w:val="single" w:sz="4" w:space="0" w:color="auto"/>
            </w:tcBorders>
          </w:tcPr>
          <w:p w14:paraId="0A95EAC5" w14:textId="77777777" w:rsidR="007813F1" w:rsidRDefault="007813F1" w:rsidP="00210FA7">
            <w:pPr>
              <w:ind w:firstLine="0"/>
              <w:rPr>
                <w:sz w:val="18"/>
                <w:szCs w:val="18"/>
              </w:rPr>
            </w:pPr>
            <w:r>
              <w:rPr>
                <w:sz w:val="18"/>
                <w:szCs w:val="18"/>
              </w:rPr>
              <w:lastRenderedPageBreak/>
              <w:t>EVS</w:t>
            </w:r>
          </w:p>
        </w:tc>
        <w:tc>
          <w:tcPr>
            <w:tcW w:w="831" w:type="dxa"/>
            <w:tcBorders>
              <w:left w:val="single" w:sz="4" w:space="0" w:color="auto"/>
            </w:tcBorders>
          </w:tcPr>
          <w:p w14:paraId="345C3F64" w14:textId="43E9E601" w:rsidR="007813F1" w:rsidRDefault="0067580A" w:rsidP="00210FA7">
            <w:pPr>
              <w:ind w:firstLine="0"/>
              <w:jc w:val="center"/>
              <w:rPr>
                <w:sz w:val="18"/>
                <w:szCs w:val="18"/>
              </w:rPr>
            </w:pPr>
            <w:r>
              <w:rPr>
                <w:sz w:val="18"/>
                <w:szCs w:val="18"/>
              </w:rPr>
              <w:t>55%</w:t>
            </w:r>
          </w:p>
        </w:tc>
        <w:tc>
          <w:tcPr>
            <w:tcW w:w="1080" w:type="dxa"/>
          </w:tcPr>
          <w:p w14:paraId="51F89F2B" w14:textId="76A3B45F" w:rsidR="007813F1" w:rsidRDefault="0067580A" w:rsidP="00210FA7">
            <w:pPr>
              <w:ind w:firstLine="0"/>
              <w:jc w:val="center"/>
              <w:rPr>
                <w:sz w:val="18"/>
                <w:szCs w:val="18"/>
              </w:rPr>
            </w:pPr>
            <w:r>
              <w:rPr>
                <w:sz w:val="18"/>
                <w:szCs w:val="18"/>
              </w:rPr>
              <w:t>58%</w:t>
            </w:r>
          </w:p>
        </w:tc>
        <w:tc>
          <w:tcPr>
            <w:tcW w:w="990" w:type="dxa"/>
            <w:tcBorders>
              <w:left w:val="single" w:sz="4" w:space="0" w:color="auto"/>
            </w:tcBorders>
          </w:tcPr>
          <w:p w14:paraId="49FF052B" w14:textId="23CA3633" w:rsidR="007813F1" w:rsidRDefault="00950E64" w:rsidP="00210FA7">
            <w:pPr>
              <w:ind w:firstLine="0"/>
              <w:jc w:val="center"/>
              <w:rPr>
                <w:sz w:val="18"/>
                <w:szCs w:val="18"/>
              </w:rPr>
            </w:pPr>
            <w:r>
              <w:rPr>
                <w:sz w:val="18"/>
                <w:szCs w:val="18"/>
              </w:rPr>
              <w:t>49%</w:t>
            </w:r>
          </w:p>
        </w:tc>
        <w:tc>
          <w:tcPr>
            <w:tcW w:w="1080" w:type="dxa"/>
            <w:tcBorders>
              <w:right w:val="single" w:sz="4" w:space="0" w:color="auto"/>
            </w:tcBorders>
          </w:tcPr>
          <w:p w14:paraId="57762693" w14:textId="7322CAB3" w:rsidR="007813F1" w:rsidRDefault="00950E64" w:rsidP="00210FA7">
            <w:pPr>
              <w:ind w:firstLine="0"/>
              <w:jc w:val="center"/>
              <w:rPr>
                <w:sz w:val="18"/>
                <w:szCs w:val="18"/>
              </w:rPr>
            </w:pPr>
            <w:r>
              <w:rPr>
                <w:sz w:val="18"/>
                <w:szCs w:val="18"/>
              </w:rPr>
              <w:t>51%</w:t>
            </w:r>
          </w:p>
        </w:tc>
      </w:tr>
      <w:tr w:rsidR="007813F1" w14:paraId="2FAD1DB5" w14:textId="77777777" w:rsidTr="00210FA7">
        <w:trPr>
          <w:trHeight w:val="275"/>
          <w:jc w:val="center"/>
        </w:trPr>
        <w:tc>
          <w:tcPr>
            <w:tcW w:w="1456" w:type="dxa"/>
            <w:tcBorders>
              <w:left w:val="single" w:sz="4" w:space="0" w:color="auto"/>
              <w:right w:val="single" w:sz="4" w:space="0" w:color="auto"/>
            </w:tcBorders>
          </w:tcPr>
          <w:p w14:paraId="65BFDAC3" w14:textId="77777777" w:rsidR="007813F1" w:rsidRPr="00371779" w:rsidRDefault="007813F1" w:rsidP="00210FA7">
            <w:pPr>
              <w:ind w:firstLine="0"/>
              <w:rPr>
                <w:sz w:val="18"/>
                <w:szCs w:val="18"/>
              </w:rPr>
            </w:pPr>
            <w:r>
              <w:rPr>
                <w:sz w:val="18"/>
                <w:szCs w:val="18"/>
              </w:rPr>
              <w:t>DY</w:t>
            </w:r>
          </w:p>
        </w:tc>
        <w:tc>
          <w:tcPr>
            <w:tcW w:w="831" w:type="dxa"/>
            <w:tcBorders>
              <w:left w:val="single" w:sz="4" w:space="0" w:color="auto"/>
            </w:tcBorders>
          </w:tcPr>
          <w:p w14:paraId="0C384548" w14:textId="62971C5B" w:rsidR="007813F1" w:rsidRDefault="0067580A" w:rsidP="00210FA7">
            <w:pPr>
              <w:ind w:firstLine="0"/>
              <w:jc w:val="center"/>
              <w:rPr>
                <w:sz w:val="18"/>
                <w:szCs w:val="18"/>
              </w:rPr>
            </w:pPr>
            <w:r>
              <w:rPr>
                <w:sz w:val="18"/>
                <w:szCs w:val="18"/>
              </w:rPr>
              <w:t>53%</w:t>
            </w:r>
          </w:p>
        </w:tc>
        <w:tc>
          <w:tcPr>
            <w:tcW w:w="1080" w:type="dxa"/>
          </w:tcPr>
          <w:p w14:paraId="65C697D9" w14:textId="22C762AB" w:rsidR="007813F1" w:rsidRDefault="00950E64" w:rsidP="00210FA7">
            <w:pPr>
              <w:ind w:firstLine="0"/>
              <w:jc w:val="center"/>
              <w:rPr>
                <w:sz w:val="18"/>
                <w:szCs w:val="18"/>
              </w:rPr>
            </w:pPr>
            <w:r>
              <w:rPr>
                <w:sz w:val="18"/>
                <w:szCs w:val="18"/>
              </w:rPr>
              <w:t>38%</w:t>
            </w:r>
          </w:p>
        </w:tc>
        <w:tc>
          <w:tcPr>
            <w:tcW w:w="990" w:type="dxa"/>
            <w:tcBorders>
              <w:left w:val="single" w:sz="4" w:space="0" w:color="auto"/>
            </w:tcBorders>
          </w:tcPr>
          <w:p w14:paraId="0EBC3E9F" w14:textId="1C159BB6" w:rsidR="007813F1" w:rsidRDefault="00950E64" w:rsidP="00210FA7">
            <w:pPr>
              <w:ind w:firstLine="0"/>
              <w:jc w:val="center"/>
              <w:rPr>
                <w:sz w:val="18"/>
                <w:szCs w:val="18"/>
              </w:rPr>
            </w:pPr>
            <w:r>
              <w:rPr>
                <w:sz w:val="18"/>
                <w:szCs w:val="18"/>
              </w:rPr>
              <w:t>41%</w:t>
            </w:r>
          </w:p>
        </w:tc>
        <w:tc>
          <w:tcPr>
            <w:tcW w:w="1080" w:type="dxa"/>
            <w:tcBorders>
              <w:right w:val="single" w:sz="4" w:space="0" w:color="auto"/>
            </w:tcBorders>
          </w:tcPr>
          <w:p w14:paraId="66BB049E" w14:textId="23E6D7A7" w:rsidR="007813F1" w:rsidRDefault="002604EF" w:rsidP="00210FA7">
            <w:pPr>
              <w:ind w:firstLine="0"/>
              <w:jc w:val="center"/>
              <w:rPr>
                <w:sz w:val="18"/>
                <w:szCs w:val="18"/>
              </w:rPr>
            </w:pPr>
            <w:r>
              <w:rPr>
                <w:sz w:val="18"/>
                <w:szCs w:val="18"/>
              </w:rPr>
              <w:t>41%</w:t>
            </w:r>
          </w:p>
        </w:tc>
      </w:tr>
      <w:tr w:rsidR="007813F1" w14:paraId="2BD36841" w14:textId="77777777" w:rsidTr="00210FA7">
        <w:trPr>
          <w:trHeight w:val="265"/>
          <w:jc w:val="center"/>
        </w:trPr>
        <w:tc>
          <w:tcPr>
            <w:tcW w:w="1456" w:type="dxa"/>
            <w:tcBorders>
              <w:left w:val="single" w:sz="4" w:space="0" w:color="auto"/>
              <w:right w:val="single" w:sz="4" w:space="0" w:color="auto"/>
            </w:tcBorders>
          </w:tcPr>
          <w:p w14:paraId="1F596958" w14:textId="77777777" w:rsidR="007813F1" w:rsidRPr="00371779" w:rsidRDefault="007813F1" w:rsidP="00210FA7">
            <w:pPr>
              <w:ind w:firstLine="0"/>
              <w:rPr>
                <w:sz w:val="18"/>
                <w:szCs w:val="18"/>
              </w:rPr>
            </w:pPr>
            <w:r>
              <w:rPr>
                <w:sz w:val="18"/>
                <w:szCs w:val="18"/>
              </w:rPr>
              <w:t>PB</w:t>
            </w:r>
          </w:p>
        </w:tc>
        <w:tc>
          <w:tcPr>
            <w:tcW w:w="831" w:type="dxa"/>
            <w:tcBorders>
              <w:left w:val="single" w:sz="4" w:space="0" w:color="auto"/>
            </w:tcBorders>
          </w:tcPr>
          <w:p w14:paraId="442B1E79" w14:textId="327BA399" w:rsidR="007813F1" w:rsidRDefault="0067580A" w:rsidP="00210FA7">
            <w:pPr>
              <w:ind w:firstLine="0"/>
              <w:jc w:val="center"/>
              <w:rPr>
                <w:sz w:val="18"/>
                <w:szCs w:val="18"/>
              </w:rPr>
            </w:pPr>
            <w:r>
              <w:rPr>
                <w:sz w:val="18"/>
                <w:szCs w:val="18"/>
              </w:rPr>
              <w:t>42%</w:t>
            </w:r>
          </w:p>
        </w:tc>
        <w:tc>
          <w:tcPr>
            <w:tcW w:w="1080" w:type="dxa"/>
          </w:tcPr>
          <w:p w14:paraId="453CE910" w14:textId="45D0288B" w:rsidR="007813F1" w:rsidRDefault="00950E64" w:rsidP="00210FA7">
            <w:pPr>
              <w:ind w:firstLine="0"/>
              <w:jc w:val="center"/>
              <w:rPr>
                <w:sz w:val="18"/>
                <w:szCs w:val="18"/>
              </w:rPr>
            </w:pPr>
            <w:r>
              <w:rPr>
                <w:sz w:val="18"/>
                <w:szCs w:val="18"/>
              </w:rPr>
              <w:t>62%</w:t>
            </w:r>
          </w:p>
        </w:tc>
        <w:tc>
          <w:tcPr>
            <w:tcW w:w="990" w:type="dxa"/>
            <w:tcBorders>
              <w:left w:val="single" w:sz="4" w:space="0" w:color="auto"/>
            </w:tcBorders>
          </w:tcPr>
          <w:p w14:paraId="4CC5F43C" w14:textId="6CE87E67" w:rsidR="007813F1" w:rsidRDefault="00950E64" w:rsidP="00210FA7">
            <w:pPr>
              <w:ind w:firstLine="0"/>
              <w:jc w:val="center"/>
              <w:rPr>
                <w:sz w:val="18"/>
                <w:szCs w:val="18"/>
              </w:rPr>
            </w:pPr>
            <w:r>
              <w:rPr>
                <w:sz w:val="18"/>
                <w:szCs w:val="18"/>
              </w:rPr>
              <w:t>36%</w:t>
            </w:r>
          </w:p>
        </w:tc>
        <w:tc>
          <w:tcPr>
            <w:tcW w:w="1080" w:type="dxa"/>
            <w:tcBorders>
              <w:right w:val="single" w:sz="4" w:space="0" w:color="auto"/>
            </w:tcBorders>
          </w:tcPr>
          <w:p w14:paraId="61379170" w14:textId="24C3746E" w:rsidR="007813F1" w:rsidRDefault="002604EF" w:rsidP="00210FA7">
            <w:pPr>
              <w:ind w:firstLine="0"/>
              <w:jc w:val="center"/>
              <w:rPr>
                <w:sz w:val="18"/>
                <w:szCs w:val="18"/>
              </w:rPr>
            </w:pPr>
            <w:r>
              <w:rPr>
                <w:sz w:val="18"/>
                <w:szCs w:val="18"/>
              </w:rPr>
              <w:t>51%</w:t>
            </w:r>
          </w:p>
        </w:tc>
      </w:tr>
      <w:tr w:rsidR="007813F1" w14:paraId="31F62F67" w14:textId="77777777" w:rsidTr="00210FA7">
        <w:trPr>
          <w:trHeight w:val="292"/>
          <w:jc w:val="center"/>
        </w:trPr>
        <w:tc>
          <w:tcPr>
            <w:tcW w:w="1456" w:type="dxa"/>
            <w:tcBorders>
              <w:left w:val="single" w:sz="4" w:space="0" w:color="auto"/>
              <w:right w:val="single" w:sz="4" w:space="0" w:color="auto"/>
            </w:tcBorders>
          </w:tcPr>
          <w:p w14:paraId="68535509" w14:textId="77777777" w:rsidR="007813F1" w:rsidRPr="00371779" w:rsidRDefault="007813F1" w:rsidP="00210FA7">
            <w:pPr>
              <w:ind w:firstLine="0"/>
              <w:rPr>
                <w:sz w:val="18"/>
                <w:szCs w:val="18"/>
              </w:rPr>
            </w:pPr>
            <w:r>
              <w:rPr>
                <w:sz w:val="18"/>
                <w:szCs w:val="18"/>
              </w:rPr>
              <w:t>EPS Growth</w:t>
            </w:r>
          </w:p>
        </w:tc>
        <w:tc>
          <w:tcPr>
            <w:tcW w:w="831" w:type="dxa"/>
            <w:tcBorders>
              <w:left w:val="single" w:sz="4" w:space="0" w:color="auto"/>
            </w:tcBorders>
          </w:tcPr>
          <w:p w14:paraId="5FF228CA" w14:textId="6975F33F" w:rsidR="007813F1" w:rsidRDefault="0067580A" w:rsidP="00210FA7">
            <w:pPr>
              <w:ind w:firstLine="0"/>
              <w:jc w:val="center"/>
              <w:rPr>
                <w:sz w:val="18"/>
                <w:szCs w:val="18"/>
              </w:rPr>
            </w:pPr>
            <w:r>
              <w:rPr>
                <w:sz w:val="18"/>
                <w:szCs w:val="18"/>
              </w:rPr>
              <w:t>40%</w:t>
            </w:r>
          </w:p>
        </w:tc>
        <w:tc>
          <w:tcPr>
            <w:tcW w:w="1080" w:type="dxa"/>
          </w:tcPr>
          <w:p w14:paraId="6813A426" w14:textId="0FFD8703" w:rsidR="007813F1" w:rsidRDefault="00950E64" w:rsidP="00210FA7">
            <w:pPr>
              <w:ind w:firstLine="0"/>
              <w:jc w:val="center"/>
              <w:rPr>
                <w:sz w:val="18"/>
                <w:szCs w:val="18"/>
              </w:rPr>
            </w:pPr>
            <w:r>
              <w:rPr>
                <w:sz w:val="18"/>
                <w:szCs w:val="18"/>
              </w:rPr>
              <w:t>39%</w:t>
            </w:r>
          </w:p>
        </w:tc>
        <w:tc>
          <w:tcPr>
            <w:tcW w:w="990" w:type="dxa"/>
            <w:tcBorders>
              <w:left w:val="single" w:sz="4" w:space="0" w:color="auto"/>
            </w:tcBorders>
          </w:tcPr>
          <w:p w14:paraId="548D2CAE" w14:textId="45088F98" w:rsidR="007813F1" w:rsidRDefault="00950E64" w:rsidP="00210FA7">
            <w:pPr>
              <w:ind w:firstLine="0"/>
              <w:jc w:val="center"/>
              <w:rPr>
                <w:sz w:val="18"/>
                <w:szCs w:val="18"/>
              </w:rPr>
            </w:pPr>
            <w:r>
              <w:rPr>
                <w:sz w:val="18"/>
                <w:szCs w:val="18"/>
              </w:rPr>
              <w:t>33%</w:t>
            </w:r>
          </w:p>
        </w:tc>
        <w:tc>
          <w:tcPr>
            <w:tcW w:w="1080" w:type="dxa"/>
            <w:tcBorders>
              <w:right w:val="single" w:sz="4" w:space="0" w:color="auto"/>
            </w:tcBorders>
          </w:tcPr>
          <w:p w14:paraId="46F7F81C" w14:textId="6E25D156" w:rsidR="007813F1" w:rsidRDefault="002604EF" w:rsidP="00210FA7">
            <w:pPr>
              <w:ind w:firstLine="0"/>
              <w:jc w:val="center"/>
              <w:rPr>
                <w:sz w:val="18"/>
                <w:szCs w:val="18"/>
              </w:rPr>
            </w:pPr>
            <w:r>
              <w:rPr>
                <w:sz w:val="18"/>
                <w:szCs w:val="18"/>
              </w:rPr>
              <w:t>37%</w:t>
            </w:r>
          </w:p>
        </w:tc>
      </w:tr>
      <w:tr w:rsidR="007813F1" w14:paraId="38001404" w14:textId="77777777" w:rsidTr="00210FA7">
        <w:trPr>
          <w:trHeight w:val="265"/>
          <w:jc w:val="center"/>
        </w:trPr>
        <w:tc>
          <w:tcPr>
            <w:tcW w:w="1456" w:type="dxa"/>
            <w:tcBorders>
              <w:left w:val="single" w:sz="4" w:space="0" w:color="auto"/>
              <w:right w:val="single" w:sz="4" w:space="0" w:color="auto"/>
            </w:tcBorders>
          </w:tcPr>
          <w:p w14:paraId="4C85451B" w14:textId="77777777" w:rsidR="007813F1" w:rsidRDefault="007813F1" w:rsidP="00210FA7">
            <w:pPr>
              <w:ind w:firstLine="0"/>
              <w:rPr>
                <w:sz w:val="18"/>
                <w:szCs w:val="18"/>
              </w:rPr>
            </w:pPr>
            <w:r>
              <w:rPr>
                <w:sz w:val="18"/>
                <w:szCs w:val="18"/>
              </w:rPr>
              <w:t>Revenue Growth</w:t>
            </w:r>
          </w:p>
        </w:tc>
        <w:tc>
          <w:tcPr>
            <w:tcW w:w="831" w:type="dxa"/>
            <w:tcBorders>
              <w:left w:val="single" w:sz="4" w:space="0" w:color="auto"/>
            </w:tcBorders>
          </w:tcPr>
          <w:p w14:paraId="2FB8E99D" w14:textId="607A7AC2" w:rsidR="007813F1" w:rsidRDefault="0067580A" w:rsidP="00210FA7">
            <w:pPr>
              <w:ind w:firstLine="0"/>
              <w:jc w:val="center"/>
              <w:rPr>
                <w:sz w:val="18"/>
                <w:szCs w:val="18"/>
              </w:rPr>
            </w:pPr>
            <w:r>
              <w:rPr>
                <w:sz w:val="18"/>
                <w:szCs w:val="18"/>
              </w:rPr>
              <w:t>30%</w:t>
            </w:r>
          </w:p>
        </w:tc>
        <w:tc>
          <w:tcPr>
            <w:tcW w:w="1080" w:type="dxa"/>
          </w:tcPr>
          <w:p w14:paraId="63E6E67A" w14:textId="0A3B84BA" w:rsidR="007813F1" w:rsidRDefault="00950E64" w:rsidP="00210FA7">
            <w:pPr>
              <w:ind w:firstLine="0"/>
              <w:jc w:val="center"/>
              <w:rPr>
                <w:sz w:val="18"/>
                <w:szCs w:val="18"/>
              </w:rPr>
            </w:pPr>
            <w:r>
              <w:rPr>
                <w:sz w:val="18"/>
                <w:szCs w:val="18"/>
              </w:rPr>
              <w:t>30%</w:t>
            </w:r>
          </w:p>
        </w:tc>
        <w:tc>
          <w:tcPr>
            <w:tcW w:w="990" w:type="dxa"/>
            <w:tcBorders>
              <w:left w:val="single" w:sz="4" w:space="0" w:color="auto"/>
            </w:tcBorders>
          </w:tcPr>
          <w:p w14:paraId="2C24CA3C" w14:textId="76F1B80F" w:rsidR="007813F1" w:rsidRDefault="00950E64" w:rsidP="00210FA7">
            <w:pPr>
              <w:ind w:firstLine="0"/>
              <w:jc w:val="center"/>
              <w:rPr>
                <w:sz w:val="18"/>
                <w:szCs w:val="18"/>
              </w:rPr>
            </w:pPr>
            <w:r>
              <w:rPr>
                <w:sz w:val="18"/>
                <w:szCs w:val="18"/>
              </w:rPr>
              <w:t>28%</w:t>
            </w:r>
          </w:p>
        </w:tc>
        <w:tc>
          <w:tcPr>
            <w:tcW w:w="1080" w:type="dxa"/>
            <w:tcBorders>
              <w:right w:val="single" w:sz="4" w:space="0" w:color="auto"/>
            </w:tcBorders>
          </w:tcPr>
          <w:p w14:paraId="1A6F3990" w14:textId="19425C31" w:rsidR="007813F1" w:rsidRDefault="002604EF" w:rsidP="00210FA7">
            <w:pPr>
              <w:ind w:firstLine="0"/>
              <w:jc w:val="center"/>
              <w:rPr>
                <w:sz w:val="18"/>
                <w:szCs w:val="18"/>
              </w:rPr>
            </w:pPr>
            <w:r>
              <w:rPr>
                <w:sz w:val="18"/>
                <w:szCs w:val="18"/>
              </w:rPr>
              <w:t>37%</w:t>
            </w:r>
          </w:p>
        </w:tc>
      </w:tr>
      <w:tr w:rsidR="007813F1" w14:paraId="7C95D80E" w14:textId="77777777" w:rsidTr="00210FA7">
        <w:trPr>
          <w:trHeight w:val="265"/>
          <w:jc w:val="center"/>
        </w:trPr>
        <w:tc>
          <w:tcPr>
            <w:tcW w:w="1456" w:type="dxa"/>
            <w:tcBorders>
              <w:left w:val="single" w:sz="4" w:space="0" w:color="auto"/>
              <w:right w:val="single" w:sz="4" w:space="0" w:color="auto"/>
            </w:tcBorders>
          </w:tcPr>
          <w:p w14:paraId="760CBAF6" w14:textId="77777777" w:rsidR="007813F1" w:rsidRDefault="007813F1" w:rsidP="00210FA7">
            <w:pPr>
              <w:ind w:firstLine="0"/>
              <w:rPr>
                <w:sz w:val="18"/>
                <w:szCs w:val="18"/>
              </w:rPr>
            </w:pPr>
            <w:r>
              <w:rPr>
                <w:sz w:val="18"/>
                <w:szCs w:val="18"/>
              </w:rPr>
              <w:t>PMO</w:t>
            </w:r>
          </w:p>
        </w:tc>
        <w:tc>
          <w:tcPr>
            <w:tcW w:w="831" w:type="dxa"/>
            <w:tcBorders>
              <w:left w:val="single" w:sz="4" w:space="0" w:color="auto"/>
            </w:tcBorders>
          </w:tcPr>
          <w:p w14:paraId="616D6394" w14:textId="7C45888B" w:rsidR="007813F1" w:rsidRDefault="0067580A" w:rsidP="00210FA7">
            <w:pPr>
              <w:ind w:firstLine="0"/>
              <w:jc w:val="center"/>
              <w:rPr>
                <w:sz w:val="18"/>
                <w:szCs w:val="18"/>
              </w:rPr>
            </w:pPr>
            <w:r>
              <w:rPr>
                <w:sz w:val="18"/>
                <w:szCs w:val="18"/>
              </w:rPr>
              <w:t>41%</w:t>
            </w:r>
          </w:p>
        </w:tc>
        <w:tc>
          <w:tcPr>
            <w:tcW w:w="1080" w:type="dxa"/>
          </w:tcPr>
          <w:p w14:paraId="3C921A7A" w14:textId="48DB543E" w:rsidR="007813F1" w:rsidRDefault="00950E64" w:rsidP="00210FA7">
            <w:pPr>
              <w:ind w:firstLine="0"/>
              <w:jc w:val="center"/>
              <w:rPr>
                <w:sz w:val="18"/>
                <w:szCs w:val="18"/>
              </w:rPr>
            </w:pPr>
            <w:r>
              <w:rPr>
                <w:sz w:val="18"/>
                <w:szCs w:val="18"/>
              </w:rPr>
              <w:t>45%</w:t>
            </w:r>
          </w:p>
        </w:tc>
        <w:tc>
          <w:tcPr>
            <w:tcW w:w="990" w:type="dxa"/>
            <w:tcBorders>
              <w:left w:val="single" w:sz="4" w:space="0" w:color="auto"/>
            </w:tcBorders>
          </w:tcPr>
          <w:p w14:paraId="4C0EA1DF" w14:textId="77777777" w:rsidR="007813F1" w:rsidRDefault="007813F1" w:rsidP="00210FA7">
            <w:pPr>
              <w:ind w:firstLine="0"/>
              <w:jc w:val="center"/>
              <w:rPr>
                <w:sz w:val="18"/>
                <w:szCs w:val="18"/>
              </w:rPr>
            </w:pPr>
            <w:r>
              <w:rPr>
                <w:sz w:val="18"/>
                <w:szCs w:val="18"/>
              </w:rPr>
              <w:t>N/A</w:t>
            </w:r>
          </w:p>
        </w:tc>
        <w:tc>
          <w:tcPr>
            <w:tcW w:w="1080" w:type="dxa"/>
            <w:tcBorders>
              <w:right w:val="single" w:sz="4" w:space="0" w:color="auto"/>
            </w:tcBorders>
          </w:tcPr>
          <w:p w14:paraId="6864C2E6" w14:textId="77777777" w:rsidR="007813F1" w:rsidRDefault="007813F1" w:rsidP="00210FA7">
            <w:pPr>
              <w:ind w:firstLine="0"/>
              <w:jc w:val="center"/>
              <w:rPr>
                <w:sz w:val="18"/>
                <w:szCs w:val="18"/>
              </w:rPr>
            </w:pPr>
            <w:r>
              <w:rPr>
                <w:sz w:val="18"/>
                <w:szCs w:val="18"/>
              </w:rPr>
              <w:t>N/A</w:t>
            </w:r>
          </w:p>
        </w:tc>
      </w:tr>
      <w:tr w:rsidR="007813F1" w14:paraId="7A82A694"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1B8E7D82" w14:textId="02CE9616" w:rsidR="007813F1"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4471B7C6" w14:textId="7C102CAF" w:rsidR="007813F1" w:rsidRDefault="0067580A" w:rsidP="00210FA7">
            <w:pPr>
              <w:ind w:firstLine="0"/>
              <w:jc w:val="center"/>
              <w:rPr>
                <w:sz w:val="18"/>
                <w:szCs w:val="18"/>
              </w:rPr>
            </w:pPr>
            <w:r>
              <w:rPr>
                <w:sz w:val="18"/>
                <w:szCs w:val="18"/>
              </w:rPr>
              <w:t>55%</w:t>
            </w:r>
          </w:p>
        </w:tc>
        <w:tc>
          <w:tcPr>
            <w:tcW w:w="1080" w:type="dxa"/>
            <w:tcBorders>
              <w:bottom w:val="single" w:sz="12" w:space="0" w:color="000000"/>
            </w:tcBorders>
          </w:tcPr>
          <w:p w14:paraId="59A3EEB6" w14:textId="77777777" w:rsidR="007813F1" w:rsidRDefault="007813F1"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01099669" w14:textId="0893DFDE" w:rsidR="007813F1" w:rsidRDefault="0067580A" w:rsidP="00210FA7">
            <w:pPr>
              <w:ind w:firstLine="0"/>
              <w:jc w:val="center"/>
              <w:rPr>
                <w:sz w:val="18"/>
                <w:szCs w:val="18"/>
              </w:rPr>
            </w:pPr>
            <w:r>
              <w:rPr>
                <w:sz w:val="18"/>
                <w:szCs w:val="18"/>
              </w:rPr>
              <w:t>47%</w:t>
            </w:r>
          </w:p>
        </w:tc>
        <w:tc>
          <w:tcPr>
            <w:tcW w:w="1080" w:type="dxa"/>
            <w:tcBorders>
              <w:bottom w:val="single" w:sz="12" w:space="0" w:color="000000"/>
              <w:right w:val="single" w:sz="4" w:space="0" w:color="auto"/>
            </w:tcBorders>
          </w:tcPr>
          <w:p w14:paraId="67DBE8E6" w14:textId="77777777" w:rsidR="007813F1" w:rsidRDefault="007813F1" w:rsidP="00210FA7">
            <w:pPr>
              <w:ind w:firstLine="0"/>
              <w:jc w:val="center"/>
              <w:rPr>
                <w:sz w:val="18"/>
                <w:szCs w:val="18"/>
              </w:rPr>
            </w:pPr>
            <w:r>
              <w:rPr>
                <w:sz w:val="18"/>
                <w:szCs w:val="18"/>
              </w:rPr>
              <w:t>N/A</w:t>
            </w:r>
          </w:p>
        </w:tc>
      </w:tr>
    </w:tbl>
    <w:p w14:paraId="013D7E12" w14:textId="77777777" w:rsidR="007813F1" w:rsidRDefault="007813F1" w:rsidP="007813F1"/>
    <w:p w14:paraId="2F1A2739" w14:textId="77777777" w:rsidR="007813F1" w:rsidRDefault="007813F1" w:rsidP="007813F1"/>
    <w:p w14:paraId="715264F6" w14:textId="13C1FC20" w:rsidR="00BA366B" w:rsidRDefault="00E34A53" w:rsidP="00BA366B">
      <w:r>
        <w:t>During the last quarter of 2020</w:t>
      </w:r>
      <w:ins w:id="1005" w:author="Allen Hoskins" w:date="2022-11-20T20:51:00Z">
        <w:r w:rsidR="00A60EC2">
          <w:t>,</w:t>
        </w:r>
      </w:ins>
      <w:r>
        <w:t xml:space="preserve"> </w:t>
      </w:r>
      <w:r w:rsidR="00BA366B">
        <w:t>the stock market was choppy but then rallied hard in early November on the back of positive vaccine news</w:t>
      </w:r>
      <w:ins w:id="1006" w:author="Allen Hoskins" w:date="2022-11-20T20:51:00Z">
        <w:r w:rsidR="00A60EC2">
          <w:t>,</w:t>
        </w:r>
      </w:ins>
      <w:r w:rsidR="00BA366B">
        <w:t xml:space="preserve"> and ended up over 10%</w:t>
      </w:r>
      <w:del w:id="1007" w:author="Allen Hoskins" w:date="2022-11-20T21:09:00Z">
        <w:r w:rsidR="00BA366B" w:rsidDel="00030C23">
          <w:delText xml:space="preserve">.  </w:delText>
        </w:r>
      </w:del>
      <w:ins w:id="1008" w:author="Allen Hoskins" w:date="2022-11-20T21:09:00Z">
        <w:r w:rsidR="00030C23">
          <w:t xml:space="preserve">. </w:t>
        </w:r>
      </w:ins>
      <w:r w:rsidR="009B7F86">
        <w:t>Given the prediction data preceded the vaccine news it was not surprising that</w:t>
      </w:r>
      <w:r w:rsidR="00662370">
        <w:t xml:space="preserve"> performance generally was weaker during this time</w:t>
      </w:r>
      <w:del w:id="1009" w:author="Allen Hoskins" w:date="2022-11-20T21:09:00Z">
        <w:r w:rsidR="00662370" w:rsidDel="00030C23">
          <w:delText xml:space="preserve">.  </w:delText>
        </w:r>
      </w:del>
      <w:ins w:id="1010" w:author="Allen Hoskins" w:date="2022-11-20T21:09:00Z">
        <w:r w:rsidR="00030C23">
          <w:t xml:space="preserve">. </w:t>
        </w:r>
      </w:ins>
      <w:r w:rsidR="00662370">
        <w:t xml:space="preserve">The </w:t>
      </w:r>
      <w:r w:rsidR="008D1A08">
        <w:t>standalone value models generated respectable relative returns though</w:t>
      </w:r>
      <w:ins w:id="1011" w:author="Allen Hoskins" w:date="2022-11-20T20:51:00Z">
        <w:r w:rsidR="00A60EC2">
          <w:t>,</w:t>
        </w:r>
      </w:ins>
      <w:r w:rsidR="008D1A08">
        <w:t xml:space="preserve"> as they continued to </w:t>
      </w:r>
      <w:r w:rsidR="00321B48">
        <w:t>exhibit superior performance compared to the growth models and PMO overlay models</w:t>
      </w:r>
      <w:del w:id="1012" w:author="Allen Hoskins" w:date="2022-11-20T21:09:00Z">
        <w:r w:rsidR="00321B48" w:rsidDel="00030C23">
          <w:delText xml:space="preserve">.  </w:delText>
        </w:r>
      </w:del>
      <w:ins w:id="1013" w:author="Allen Hoskins" w:date="2022-11-20T21:09:00Z">
        <w:r w:rsidR="00030C23">
          <w:t xml:space="preserve">. </w:t>
        </w:r>
      </w:ins>
      <w:r w:rsidR="00321B48">
        <w:t>Interestingly, the combo model performed best</w:t>
      </w:r>
      <w:ins w:id="1014" w:author="Allen Hoskins" w:date="2022-11-20T20:51:00Z">
        <w:r w:rsidR="00A60EC2">
          <w:t>,</w:t>
        </w:r>
      </w:ins>
      <w:r w:rsidR="00321B48">
        <w:t xml:space="preserve"> as the mode</w:t>
      </w:r>
      <w:r w:rsidR="001C0732">
        <w:t xml:space="preserve">l was able to </w:t>
      </w:r>
      <w:del w:id="1015" w:author="Allen Hoskins" w:date="2022-11-20T20:51:00Z">
        <w:r w:rsidR="001C0732" w:rsidDel="00A60EC2">
          <w:delText xml:space="preserve">pick </w:delText>
        </w:r>
      </w:del>
      <w:ins w:id="1016" w:author="Allen Hoskins" w:date="2022-11-20T20:51:00Z">
        <w:r w:rsidR="00A60EC2">
          <w:t>select</w:t>
        </w:r>
        <w:r w:rsidR="00A60EC2">
          <w:t xml:space="preserve"> </w:t>
        </w:r>
      </w:ins>
      <w:r w:rsidR="001C0732">
        <w:t xml:space="preserve">winning stocks within that top 25 threshold </w:t>
      </w:r>
      <w:del w:id="1017" w:author="Allen Hoskins" w:date="2022-11-20T20:51:00Z">
        <w:r w:rsidR="001C0732" w:rsidDel="00A60EC2">
          <w:delText>amo</w:delText>
        </w:r>
        <w:r w:rsidR="00524847" w:rsidDel="00A60EC2">
          <w:delText xml:space="preserve">ngst </w:delText>
        </w:r>
      </w:del>
      <w:ins w:id="1018" w:author="Allen Hoskins" w:date="2022-11-20T20:51:00Z">
        <w:r w:rsidR="00A60EC2">
          <w:t>amon</w:t>
        </w:r>
      </w:ins>
      <w:ins w:id="1019" w:author="Allen Hoskins" w:date="2022-11-20T20:52:00Z">
        <w:r w:rsidR="00A60EC2">
          <w:t>g</w:t>
        </w:r>
      </w:ins>
      <w:ins w:id="1020" w:author="Allen Hoskins" w:date="2022-11-20T20:51:00Z">
        <w:r w:rsidR="00A60EC2">
          <w:t xml:space="preserve"> </w:t>
        </w:r>
      </w:ins>
      <w:r w:rsidR="00524847">
        <w:t>the individual models.</w:t>
      </w:r>
    </w:p>
    <w:p w14:paraId="7D41A283" w14:textId="3D4E1953" w:rsidR="007813F1" w:rsidRPr="009B1D59" w:rsidRDefault="007813F1" w:rsidP="007813F1">
      <w:pPr>
        <w:pStyle w:val="tabletitle"/>
        <w:spacing w:after="240"/>
        <w:rPr>
          <w:lang w:val="en-GB"/>
        </w:rPr>
      </w:pPr>
      <w:r w:rsidRPr="009B1D59">
        <w:rPr>
          <w:b/>
          <w:lang w:val="en-GB"/>
        </w:rPr>
        <w:t xml:space="preserve">Table </w:t>
      </w:r>
      <w:r w:rsidR="00BA366B">
        <w:rPr>
          <w:b/>
          <w:lang w:val="en-GB"/>
        </w:rPr>
        <w:t>11</w:t>
      </w:r>
      <w:del w:id="1021"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22" w:author="Allen Hoskins" w:date="2022-11-20T21:09:00Z">
        <w:r w:rsidR="00030C23">
          <w:rPr>
            <w:b/>
            <w:lang w:val="en-GB"/>
          </w:rPr>
          <w:t xml:space="preserve">. </w:t>
        </w:r>
      </w:ins>
      <w:r>
        <w:rPr>
          <w:lang w:val="en-GB"/>
        </w:rPr>
        <w:t xml:space="preserve">Q3 2020 model portfolio 3-month </w:t>
      </w:r>
      <w:r w:rsidR="000A32C8">
        <w:rPr>
          <w:lang w:val="en-GB"/>
        </w:rPr>
        <w:t xml:space="preserve">median </w:t>
      </w:r>
      <w:r>
        <w:rPr>
          <w:lang w:val="en-GB"/>
        </w:rPr>
        <w:t>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7813F1" w14:paraId="4DAC3971"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5A0466D9" w14:textId="77777777" w:rsidR="007813F1" w:rsidRPr="00371779" w:rsidRDefault="007813F1"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75EA8099" w14:textId="77777777" w:rsidR="007813F1" w:rsidRDefault="007813F1"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405471C1" w14:textId="77777777" w:rsidR="007813F1" w:rsidRDefault="007813F1"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029CE2D7" w14:textId="77777777" w:rsidR="007813F1" w:rsidRDefault="007813F1" w:rsidP="00210FA7">
            <w:pPr>
              <w:ind w:firstLine="0"/>
              <w:jc w:val="center"/>
              <w:rPr>
                <w:sz w:val="18"/>
                <w:szCs w:val="18"/>
              </w:rPr>
            </w:pPr>
            <w:r>
              <w:rPr>
                <w:sz w:val="18"/>
                <w:szCs w:val="18"/>
              </w:rPr>
              <w:t>Difference</w:t>
            </w:r>
          </w:p>
          <w:p w14:paraId="57B710E5" w14:textId="77777777" w:rsidR="007813F1" w:rsidRDefault="007813F1"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25100347" w14:textId="77777777" w:rsidR="007813F1" w:rsidRDefault="007813F1" w:rsidP="00210FA7">
            <w:pPr>
              <w:ind w:firstLine="0"/>
              <w:jc w:val="center"/>
              <w:rPr>
                <w:sz w:val="18"/>
                <w:szCs w:val="18"/>
              </w:rPr>
            </w:pPr>
            <w:r>
              <w:rPr>
                <w:sz w:val="18"/>
                <w:szCs w:val="18"/>
              </w:rPr>
              <w:t>Top 100</w:t>
            </w:r>
          </w:p>
          <w:p w14:paraId="725A7C5A" w14:textId="77777777" w:rsidR="007813F1" w:rsidRDefault="007813F1"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1461866E" w14:textId="77777777" w:rsidR="007813F1" w:rsidRDefault="007813F1" w:rsidP="00210FA7">
            <w:pPr>
              <w:ind w:firstLine="0"/>
              <w:jc w:val="center"/>
              <w:rPr>
                <w:sz w:val="18"/>
                <w:szCs w:val="18"/>
              </w:rPr>
            </w:pPr>
            <w:r>
              <w:rPr>
                <w:sz w:val="18"/>
                <w:szCs w:val="18"/>
              </w:rPr>
              <w:t>Bottom 100</w:t>
            </w:r>
          </w:p>
          <w:p w14:paraId="7C6ED5A4" w14:textId="77777777" w:rsidR="007813F1" w:rsidRDefault="007813F1"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4306F0CF" w14:textId="77777777" w:rsidR="007813F1" w:rsidRDefault="007813F1" w:rsidP="00210FA7">
            <w:pPr>
              <w:ind w:firstLine="0"/>
              <w:jc w:val="center"/>
              <w:rPr>
                <w:sz w:val="18"/>
                <w:szCs w:val="18"/>
              </w:rPr>
            </w:pPr>
            <w:r>
              <w:rPr>
                <w:sz w:val="18"/>
                <w:szCs w:val="18"/>
              </w:rPr>
              <w:t>Difference</w:t>
            </w:r>
          </w:p>
          <w:p w14:paraId="7C511554" w14:textId="77777777" w:rsidR="007813F1" w:rsidRDefault="007813F1" w:rsidP="00210FA7">
            <w:pPr>
              <w:ind w:firstLine="0"/>
              <w:jc w:val="center"/>
              <w:rPr>
                <w:sz w:val="18"/>
                <w:szCs w:val="18"/>
              </w:rPr>
            </w:pPr>
            <w:r>
              <w:rPr>
                <w:sz w:val="18"/>
                <w:szCs w:val="18"/>
              </w:rPr>
              <w:t>w/ PMO</w:t>
            </w:r>
          </w:p>
        </w:tc>
      </w:tr>
      <w:tr w:rsidR="007813F1" w14:paraId="03CD0E58" w14:textId="77777777" w:rsidTr="00210FA7">
        <w:trPr>
          <w:trHeight w:val="250"/>
          <w:jc w:val="center"/>
        </w:trPr>
        <w:tc>
          <w:tcPr>
            <w:tcW w:w="1456" w:type="dxa"/>
            <w:tcBorders>
              <w:left w:val="single" w:sz="4" w:space="0" w:color="auto"/>
              <w:right w:val="single" w:sz="4" w:space="0" w:color="auto"/>
            </w:tcBorders>
          </w:tcPr>
          <w:p w14:paraId="63247CB0" w14:textId="77777777" w:rsidR="007813F1" w:rsidRPr="00371779" w:rsidRDefault="007813F1" w:rsidP="00210FA7">
            <w:pPr>
              <w:ind w:firstLine="0"/>
              <w:rPr>
                <w:sz w:val="18"/>
                <w:szCs w:val="18"/>
              </w:rPr>
            </w:pPr>
            <w:r>
              <w:rPr>
                <w:sz w:val="18"/>
                <w:szCs w:val="18"/>
              </w:rPr>
              <w:t>FPE</w:t>
            </w:r>
          </w:p>
        </w:tc>
        <w:tc>
          <w:tcPr>
            <w:tcW w:w="831" w:type="dxa"/>
            <w:tcBorders>
              <w:left w:val="single" w:sz="4" w:space="0" w:color="auto"/>
            </w:tcBorders>
          </w:tcPr>
          <w:p w14:paraId="09D06793" w14:textId="19FC96AC" w:rsidR="007813F1" w:rsidRDefault="002B02C8" w:rsidP="00210FA7">
            <w:pPr>
              <w:ind w:firstLine="0"/>
              <w:jc w:val="center"/>
              <w:rPr>
                <w:sz w:val="18"/>
                <w:szCs w:val="18"/>
              </w:rPr>
            </w:pPr>
            <w:r>
              <w:rPr>
                <w:sz w:val="18"/>
                <w:szCs w:val="18"/>
              </w:rPr>
              <w:t>1.3%</w:t>
            </w:r>
          </w:p>
        </w:tc>
        <w:tc>
          <w:tcPr>
            <w:tcW w:w="1080" w:type="dxa"/>
          </w:tcPr>
          <w:p w14:paraId="1B221AA4" w14:textId="3F2389C1" w:rsidR="007813F1" w:rsidRDefault="008A141C" w:rsidP="00210FA7">
            <w:pPr>
              <w:ind w:firstLine="0"/>
              <w:jc w:val="center"/>
              <w:rPr>
                <w:sz w:val="18"/>
                <w:szCs w:val="18"/>
              </w:rPr>
            </w:pPr>
            <w:r>
              <w:rPr>
                <w:sz w:val="18"/>
                <w:szCs w:val="18"/>
              </w:rPr>
              <w:t>(1.5%)</w:t>
            </w:r>
          </w:p>
        </w:tc>
        <w:tc>
          <w:tcPr>
            <w:tcW w:w="990" w:type="dxa"/>
            <w:tcBorders>
              <w:right w:val="single" w:sz="4" w:space="0" w:color="auto"/>
            </w:tcBorders>
          </w:tcPr>
          <w:p w14:paraId="0664CDD0" w14:textId="246C6706" w:rsidR="007813F1" w:rsidRDefault="003607E1" w:rsidP="00210FA7">
            <w:pPr>
              <w:ind w:firstLine="0"/>
              <w:jc w:val="center"/>
              <w:rPr>
                <w:sz w:val="18"/>
                <w:szCs w:val="18"/>
              </w:rPr>
            </w:pPr>
            <w:r>
              <w:rPr>
                <w:sz w:val="18"/>
                <w:szCs w:val="18"/>
              </w:rPr>
              <w:t>2.7%</w:t>
            </w:r>
          </w:p>
        </w:tc>
        <w:tc>
          <w:tcPr>
            <w:tcW w:w="990" w:type="dxa"/>
            <w:tcBorders>
              <w:left w:val="single" w:sz="4" w:space="0" w:color="auto"/>
            </w:tcBorders>
          </w:tcPr>
          <w:p w14:paraId="64385BEF" w14:textId="1DF695F4" w:rsidR="007813F1" w:rsidRDefault="002C3107" w:rsidP="00210FA7">
            <w:pPr>
              <w:ind w:firstLine="0"/>
              <w:jc w:val="center"/>
              <w:rPr>
                <w:sz w:val="18"/>
                <w:szCs w:val="18"/>
              </w:rPr>
            </w:pPr>
            <w:r>
              <w:rPr>
                <w:sz w:val="18"/>
                <w:szCs w:val="18"/>
              </w:rPr>
              <w:t>(2.5%)</w:t>
            </w:r>
          </w:p>
        </w:tc>
        <w:tc>
          <w:tcPr>
            <w:tcW w:w="1170" w:type="dxa"/>
          </w:tcPr>
          <w:p w14:paraId="612BC294" w14:textId="03D7E148" w:rsidR="007813F1" w:rsidRDefault="004C12AC" w:rsidP="00210FA7">
            <w:pPr>
              <w:ind w:firstLine="0"/>
              <w:jc w:val="center"/>
              <w:rPr>
                <w:sz w:val="18"/>
                <w:szCs w:val="18"/>
              </w:rPr>
            </w:pPr>
            <w:r>
              <w:rPr>
                <w:sz w:val="18"/>
                <w:szCs w:val="18"/>
              </w:rPr>
              <w:t>0.5%</w:t>
            </w:r>
          </w:p>
        </w:tc>
        <w:tc>
          <w:tcPr>
            <w:tcW w:w="1080" w:type="dxa"/>
            <w:tcBorders>
              <w:right w:val="single" w:sz="4" w:space="0" w:color="auto"/>
            </w:tcBorders>
          </w:tcPr>
          <w:p w14:paraId="66D4910A" w14:textId="6E5C7B79" w:rsidR="007813F1" w:rsidRDefault="00221CE9" w:rsidP="00210FA7">
            <w:pPr>
              <w:ind w:firstLine="0"/>
              <w:jc w:val="center"/>
              <w:rPr>
                <w:sz w:val="18"/>
                <w:szCs w:val="18"/>
              </w:rPr>
            </w:pPr>
            <w:r>
              <w:rPr>
                <w:sz w:val="18"/>
                <w:szCs w:val="18"/>
              </w:rPr>
              <w:t>(3.1%)</w:t>
            </w:r>
          </w:p>
        </w:tc>
      </w:tr>
      <w:tr w:rsidR="007813F1" w14:paraId="4C025596" w14:textId="77777777" w:rsidTr="00210FA7">
        <w:trPr>
          <w:trHeight w:val="250"/>
          <w:jc w:val="center"/>
        </w:trPr>
        <w:tc>
          <w:tcPr>
            <w:tcW w:w="1456" w:type="dxa"/>
            <w:tcBorders>
              <w:left w:val="single" w:sz="4" w:space="0" w:color="auto"/>
              <w:right w:val="single" w:sz="4" w:space="0" w:color="auto"/>
            </w:tcBorders>
          </w:tcPr>
          <w:p w14:paraId="6CABF40C" w14:textId="77777777" w:rsidR="007813F1" w:rsidRDefault="007813F1" w:rsidP="00210FA7">
            <w:pPr>
              <w:ind w:firstLine="0"/>
              <w:rPr>
                <w:sz w:val="18"/>
                <w:szCs w:val="18"/>
              </w:rPr>
            </w:pPr>
            <w:r>
              <w:rPr>
                <w:sz w:val="18"/>
                <w:szCs w:val="18"/>
              </w:rPr>
              <w:t>EVS</w:t>
            </w:r>
          </w:p>
        </w:tc>
        <w:tc>
          <w:tcPr>
            <w:tcW w:w="831" w:type="dxa"/>
            <w:tcBorders>
              <w:left w:val="single" w:sz="4" w:space="0" w:color="auto"/>
            </w:tcBorders>
          </w:tcPr>
          <w:p w14:paraId="1BBE6566" w14:textId="4DBAAE77" w:rsidR="007813F1" w:rsidRDefault="002B02C8" w:rsidP="00210FA7">
            <w:pPr>
              <w:ind w:firstLine="0"/>
              <w:jc w:val="center"/>
              <w:rPr>
                <w:sz w:val="18"/>
                <w:szCs w:val="18"/>
              </w:rPr>
            </w:pPr>
            <w:r>
              <w:rPr>
                <w:sz w:val="18"/>
                <w:szCs w:val="18"/>
              </w:rPr>
              <w:t>1.6%</w:t>
            </w:r>
          </w:p>
        </w:tc>
        <w:tc>
          <w:tcPr>
            <w:tcW w:w="1080" w:type="dxa"/>
          </w:tcPr>
          <w:p w14:paraId="7244C967" w14:textId="21018BB0" w:rsidR="007813F1" w:rsidRDefault="008A141C" w:rsidP="00210FA7">
            <w:pPr>
              <w:ind w:firstLine="0"/>
              <w:jc w:val="center"/>
              <w:rPr>
                <w:sz w:val="18"/>
                <w:szCs w:val="18"/>
              </w:rPr>
            </w:pPr>
            <w:r>
              <w:rPr>
                <w:sz w:val="18"/>
                <w:szCs w:val="18"/>
              </w:rPr>
              <w:t>(1.5%)</w:t>
            </w:r>
          </w:p>
        </w:tc>
        <w:tc>
          <w:tcPr>
            <w:tcW w:w="990" w:type="dxa"/>
            <w:tcBorders>
              <w:right w:val="single" w:sz="4" w:space="0" w:color="auto"/>
            </w:tcBorders>
          </w:tcPr>
          <w:p w14:paraId="53EF5BF8" w14:textId="051E0618" w:rsidR="007813F1" w:rsidRDefault="003607E1" w:rsidP="00210FA7">
            <w:pPr>
              <w:ind w:firstLine="0"/>
              <w:jc w:val="center"/>
              <w:rPr>
                <w:sz w:val="18"/>
                <w:szCs w:val="18"/>
              </w:rPr>
            </w:pPr>
            <w:r>
              <w:rPr>
                <w:sz w:val="18"/>
                <w:szCs w:val="18"/>
              </w:rPr>
              <w:t>3.1%</w:t>
            </w:r>
          </w:p>
        </w:tc>
        <w:tc>
          <w:tcPr>
            <w:tcW w:w="990" w:type="dxa"/>
            <w:tcBorders>
              <w:left w:val="single" w:sz="4" w:space="0" w:color="auto"/>
            </w:tcBorders>
          </w:tcPr>
          <w:p w14:paraId="20A81422" w14:textId="6B1753CA" w:rsidR="007813F1" w:rsidRDefault="002C3107" w:rsidP="00210FA7">
            <w:pPr>
              <w:ind w:firstLine="0"/>
              <w:jc w:val="center"/>
              <w:rPr>
                <w:sz w:val="18"/>
                <w:szCs w:val="18"/>
              </w:rPr>
            </w:pPr>
            <w:r>
              <w:rPr>
                <w:sz w:val="18"/>
                <w:szCs w:val="18"/>
              </w:rPr>
              <w:t>(0.2%)</w:t>
            </w:r>
          </w:p>
        </w:tc>
        <w:tc>
          <w:tcPr>
            <w:tcW w:w="1170" w:type="dxa"/>
          </w:tcPr>
          <w:p w14:paraId="6B192A6D" w14:textId="3F7DE323" w:rsidR="007813F1" w:rsidRDefault="004C12AC" w:rsidP="00210FA7">
            <w:pPr>
              <w:ind w:firstLine="0"/>
              <w:jc w:val="center"/>
              <w:rPr>
                <w:sz w:val="18"/>
                <w:szCs w:val="18"/>
              </w:rPr>
            </w:pPr>
            <w:r>
              <w:rPr>
                <w:sz w:val="18"/>
                <w:szCs w:val="18"/>
              </w:rPr>
              <w:t>(0.1%)</w:t>
            </w:r>
          </w:p>
        </w:tc>
        <w:tc>
          <w:tcPr>
            <w:tcW w:w="1080" w:type="dxa"/>
            <w:tcBorders>
              <w:right w:val="single" w:sz="4" w:space="0" w:color="auto"/>
            </w:tcBorders>
          </w:tcPr>
          <w:p w14:paraId="3F7D7BC7" w14:textId="62E1075D" w:rsidR="007813F1" w:rsidRDefault="00221CE9" w:rsidP="00210FA7">
            <w:pPr>
              <w:ind w:firstLine="0"/>
              <w:jc w:val="center"/>
              <w:rPr>
                <w:sz w:val="18"/>
                <w:szCs w:val="18"/>
              </w:rPr>
            </w:pPr>
            <w:r>
              <w:rPr>
                <w:sz w:val="18"/>
                <w:szCs w:val="18"/>
              </w:rPr>
              <w:t>(0.1%)</w:t>
            </w:r>
          </w:p>
        </w:tc>
      </w:tr>
      <w:tr w:rsidR="007813F1" w14:paraId="7A6257C4" w14:textId="77777777" w:rsidTr="00210FA7">
        <w:trPr>
          <w:trHeight w:val="275"/>
          <w:jc w:val="center"/>
        </w:trPr>
        <w:tc>
          <w:tcPr>
            <w:tcW w:w="1456" w:type="dxa"/>
            <w:tcBorders>
              <w:left w:val="single" w:sz="4" w:space="0" w:color="auto"/>
              <w:right w:val="single" w:sz="4" w:space="0" w:color="auto"/>
            </w:tcBorders>
          </w:tcPr>
          <w:p w14:paraId="109A4299" w14:textId="77777777" w:rsidR="007813F1" w:rsidRPr="00371779" w:rsidRDefault="007813F1" w:rsidP="00210FA7">
            <w:pPr>
              <w:ind w:firstLine="0"/>
              <w:rPr>
                <w:sz w:val="18"/>
                <w:szCs w:val="18"/>
              </w:rPr>
            </w:pPr>
            <w:r>
              <w:rPr>
                <w:sz w:val="18"/>
                <w:szCs w:val="18"/>
              </w:rPr>
              <w:t>DY</w:t>
            </w:r>
          </w:p>
        </w:tc>
        <w:tc>
          <w:tcPr>
            <w:tcW w:w="831" w:type="dxa"/>
            <w:tcBorders>
              <w:left w:val="single" w:sz="4" w:space="0" w:color="auto"/>
            </w:tcBorders>
          </w:tcPr>
          <w:p w14:paraId="08F998AA" w14:textId="20C179A8" w:rsidR="007813F1" w:rsidRDefault="002B02C8" w:rsidP="00210FA7">
            <w:pPr>
              <w:ind w:firstLine="0"/>
              <w:jc w:val="center"/>
              <w:rPr>
                <w:sz w:val="18"/>
                <w:szCs w:val="18"/>
              </w:rPr>
            </w:pPr>
            <w:r>
              <w:rPr>
                <w:sz w:val="18"/>
                <w:szCs w:val="18"/>
              </w:rPr>
              <w:t>2.0%</w:t>
            </w:r>
          </w:p>
        </w:tc>
        <w:tc>
          <w:tcPr>
            <w:tcW w:w="1080" w:type="dxa"/>
          </w:tcPr>
          <w:p w14:paraId="6A626442" w14:textId="51C9FF36" w:rsidR="007813F1" w:rsidRDefault="008A141C" w:rsidP="00210FA7">
            <w:pPr>
              <w:ind w:firstLine="0"/>
              <w:jc w:val="center"/>
              <w:rPr>
                <w:sz w:val="18"/>
                <w:szCs w:val="18"/>
              </w:rPr>
            </w:pPr>
            <w:r>
              <w:rPr>
                <w:sz w:val="18"/>
                <w:szCs w:val="18"/>
              </w:rPr>
              <w:t>5.8%</w:t>
            </w:r>
          </w:p>
        </w:tc>
        <w:tc>
          <w:tcPr>
            <w:tcW w:w="990" w:type="dxa"/>
            <w:tcBorders>
              <w:right w:val="single" w:sz="4" w:space="0" w:color="auto"/>
            </w:tcBorders>
          </w:tcPr>
          <w:p w14:paraId="5BAD2226" w14:textId="6D8A792A" w:rsidR="007813F1" w:rsidRDefault="003607E1" w:rsidP="00210FA7">
            <w:pPr>
              <w:ind w:firstLine="0"/>
              <w:jc w:val="center"/>
              <w:rPr>
                <w:sz w:val="18"/>
                <w:szCs w:val="18"/>
              </w:rPr>
            </w:pPr>
            <w:r>
              <w:rPr>
                <w:sz w:val="18"/>
                <w:szCs w:val="18"/>
              </w:rPr>
              <w:t>(3.8%)</w:t>
            </w:r>
          </w:p>
        </w:tc>
        <w:tc>
          <w:tcPr>
            <w:tcW w:w="990" w:type="dxa"/>
            <w:tcBorders>
              <w:left w:val="single" w:sz="4" w:space="0" w:color="auto"/>
            </w:tcBorders>
          </w:tcPr>
          <w:p w14:paraId="1C03F468" w14:textId="1A7743FF" w:rsidR="007813F1" w:rsidRDefault="002C3107" w:rsidP="00210FA7">
            <w:pPr>
              <w:ind w:firstLine="0"/>
              <w:jc w:val="center"/>
              <w:rPr>
                <w:sz w:val="18"/>
                <w:szCs w:val="18"/>
              </w:rPr>
            </w:pPr>
            <w:r>
              <w:rPr>
                <w:sz w:val="18"/>
                <w:szCs w:val="18"/>
              </w:rPr>
              <w:t>(2.5%)</w:t>
            </w:r>
          </w:p>
        </w:tc>
        <w:tc>
          <w:tcPr>
            <w:tcW w:w="1170" w:type="dxa"/>
          </w:tcPr>
          <w:p w14:paraId="5EC40322" w14:textId="5DD55C23" w:rsidR="007813F1" w:rsidRDefault="004C12AC" w:rsidP="00210FA7">
            <w:pPr>
              <w:ind w:firstLine="0"/>
              <w:jc w:val="center"/>
              <w:rPr>
                <w:sz w:val="18"/>
                <w:szCs w:val="18"/>
              </w:rPr>
            </w:pPr>
            <w:r>
              <w:rPr>
                <w:sz w:val="18"/>
                <w:szCs w:val="18"/>
              </w:rPr>
              <w:t>4.9%</w:t>
            </w:r>
          </w:p>
        </w:tc>
        <w:tc>
          <w:tcPr>
            <w:tcW w:w="1080" w:type="dxa"/>
            <w:tcBorders>
              <w:right w:val="single" w:sz="4" w:space="0" w:color="auto"/>
            </w:tcBorders>
          </w:tcPr>
          <w:p w14:paraId="20B928E3" w14:textId="6CA9F131" w:rsidR="007813F1" w:rsidRDefault="00221CE9" w:rsidP="00210FA7">
            <w:pPr>
              <w:ind w:firstLine="0"/>
              <w:jc w:val="center"/>
              <w:rPr>
                <w:sz w:val="18"/>
                <w:szCs w:val="18"/>
              </w:rPr>
            </w:pPr>
            <w:r>
              <w:rPr>
                <w:sz w:val="18"/>
                <w:szCs w:val="18"/>
              </w:rPr>
              <w:t>(7.5%)</w:t>
            </w:r>
          </w:p>
        </w:tc>
      </w:tr>
      <w:tr w:rsidR="007813F1" w14:paraId="78F6C6B2" w14:textId="77777777" w:rsidTr="00210FA7">
        <w:trPr>
          <w:trHeight w:val="265"/>
          <w:jc w:val="center"/>
        </w:trPr>
        <w:tc>
          <w:tcPr>
            <w:tcW w:w="1456" w:type="dxa"/>
            <w:tcBorders>
              <w:left w:val="single" w:sz="4" w:space="0" w:color="auto"/>
              <w:right w:val="single" w:sz="4" w:space="0" w:color="auto"/>
            </w:tcBorders>
          </w:tcPr>
          <w:p w14:paraId="29CDE919" w14:textId="77777777" w:rsidR="007813F1" w:rsidRPr="00371779" w:rsidRDefault="007813F1" w:rsidP="00210FA7">
            <w:pPr>
              <w:ind w:firstLine="0"/>
              <w:rPr>
                <w:sz w:val="18"/>
                <w:szCs w:val="18"/>
              </w:rPr>
            </w:pPr>
            <w:r>
              <w:rPr>
                <w:sz w:val="18"/>
                <w:szCs w:val="18"/>
              </w:rPr>
              <w:t>PB</w:t>
            </w:r>
          </w:p>
        </w:tc>
        <w:tc>
          <w:tcPr>
            <w:tcW w:w="831" w:type="dxa"/>
            <w:tcBorders>
              <w:left w:val="single" w:sz="4" w:space="0" w:color="auto"/>
            </w:tcBorders>
          </w:tcPr>
          <w:p w14:paraId="5B743753" w14:textId="6F24FD41" w:rsidR="007813F1" w:rsidRDefault="002B02C8" w:rsidP="00210FA7">
            <w:pPr>
              <w:ind w:firstLine="0"/>
              <w:jc w:val="center"/>
              <w:rPr>
                <w:sz w:val="18"/>
                <w:szCs w:val="18"/>
              </w:rPr>
            </w:pPr>
            <w:r>
              <w:rPr>
                <w:sz w:val="18"/>
                <w:szCs w:val="18"/>
              </w:rPr>
              <w:t>(2.6%)</w:t>
            </w:r>
          </w:p>
        </w:tc>
        <w:tc>
          <w:tcPr>
            <w:tcW w:w="1080" w:type="dxa"/>
          </w:tcPr>
          <w:p w14:paraId="147B63CA" w14:textId="442DC60C" w:rsidR="007813F1" w:rsidRDefault="008A141C" w:rsidP="00210FA7">
            <w:pPr>
              <w:ind w:firstLine="0"/>
              <w:jc w:val="center"/>
              <w:rPr>
                <w:sz w:val="18"/>
                <w:szCs w:val="18"/>
              </w:rPr>
            </w:pPr>
            <w:r>
              <w:rPr>
                <w:sz w:val="18"/>
                <w:szCs w:val="18"/>
              </w:rPr>
              <w:t>(4.3%)</w:t>
            </w:r>
          </w:p>
        </w:tc>
        <w:tc>
          <w:tcPr>
            <w:tcW w:w="990" w:type="dxa"/>
            <w:tcBorders>
              <w:right w:val="single" w:sz="4" w:space="0" w:color="auto"/>
            </w:tcBorders>
          </w:tcPr>
          <w:p w14:paraId="5CB000CA" w14:textId="48BA3BEA" w:rsidR="007813F1" w:rsidRDefault="003607E1" w:rsidP="00210FA7">
            <w:pPr>
              <w:ind w:firstLine="0"/>
              <w:jc w:val="center"/>
              <w:rPr>
                <w:sz w:val="18"/>
                <w:szCs w:val="18"/>
              </w:rPr>
            </w:pPr>
            <w:r>
              <w:rPr>
                <w:sz w:val="18"/>
                <w:szCs w:val="18"/>
              </w:rPr>
              <w:t>1.7%</w:t>
            </w:r>
          </w:p>
        </w:tc>
        <w:tc>
          <w:tcPr>
            <w:tcW w:w="990" w:type="dxa"/>
            <w:tcBorders>
              <w:left w:val="single" w:sz="4" w:space="0" w:color="auto"/>
            </w:tcBorders>
          </w:tcPr>
          <w:p w14:paraId="671B3F5D" w14:textId="7F5E1D65" w:rsidR="007813F1" w:rsidRDefault="002C3107" w:rsidP="00210FA7">
            <w:pPr>
              <w:ind w:firstLine="0"/>
              <w:jc w:val="center"/>
              <w:rPr>
                <w:sz w:val="18"/>
                <w:szCs w:val="18"/>
              </w:rPr>
            </w:pPr>
            <w:r>
              <w:rPr>
                <w:sz w:val="18"/>
                <w:szCs w:val="18"/>
              </w:rPr>
              <w:t>(4.5%)</w:t>
            </w:r>
          </w:p>
        </w:tc>
        <w:tc>
          <w:tcPr>
            <w:tcW w:w="1170" w:type="dxa"/>
          </w:tcPr>
          <w:p w14:paraId="1B5AC7E7" w14:textId="2D38EF54" w:rsidR="007813F1" w:rsidRDefault="004C12AC" w:rsidP="00210FA7">
            <w:pPr>
              <w:ind w:firstLine="0"/>
              <w:jc w:val="center"/>
              <w:rPr>
                <w:sz w:val="18"/>
                <w:szCs w:val="18"/>
              </w:rPr>
            </w:pPr>
            <w:r>
              <w:rPr>
                <w:sz w:val="18"/>
                <w:szCs w:val="18"/>
              </w:rPr>
              <w:t>(0.1%)</w:t>
            </w:r>
          </w:p>
        </w:tc>
        <w:tc>
          <w:tcPr>
            <w:tcW w:w="1080" w:type="dxa"/>
            <w:tcBorders>
              <w:right w:val="single" w:sz="4" w:space="0" w:color="auto"/>
            </w:tcBorders>
          </w:tcPr>
          <w:p w14:paraId="04B398BA" w14:textId="50F8A4B0" w:rsidR="007813F1" w:rsidRDefault="00221CE9" w:rsidP="00210FA7">
            <w:pPr>
              <w:ind w:firstLine="0"/>
              <w:jc w:val="center"/>
              <w:rPr>
                <w:sz w:val="18"/>
                <w:szCs w:val="18"/>
              </w:rPr>
            </w:pPr>
            <w:r>
              <w:rPr>
                <w:sz w:val="18"/>
                <w:szCs w:val="18"/>
              </w:rPr>
              <w:t>(4.4%)</w:t>
            </w:r>
          </w:p>
        </w:tc>
      </w:tr>
      <w:tr w:rsidR="007813F1" w14:paraId="42B286B2" w14:textId="77777777" w:rsidTr="00210FA7">
        <w:trPr>
          <w:trHeight w:val="292"/>
          <w:jc w:val="center"/>
        </w:trPr>
        <w:tc>
          <w:tcPr>
            <w:tcW w:w="1456" w:type="dxa"/>
            <w:tcBorders>
              <w:left w:val="single" w:sz="4" w:space="0" w:color="auto"/>
              <w:right w:val="single" w:sz="4" w:space="0" w:color="auto"/>
            </w:tcBorders>
          </w:tcPr>
          <w:p w14:paraId="2E31A489" w14:textId="77777777" w:rsidR="007813F1" w:rsidRPr="00371779" w:rsidRDefault="007813F1" w:rsidP="00210FA7">
            <w:pPr>
              <w:ind w:firstLine="0"/>
              <w:rPr>
                <w:sz w:val="18"/>
                <w:szCs w:val="18"/>
              </w:rPr>
            </w:pPr>
            <w:r>
              <w:rPr>
                <w:sz w:val="18"/>
                <w:szCs w:val="18"/>
              </w:rPr>
              <w:t>EPS Growth</w:t>
            </w:r>
          </w:p>
        </w:tc>
        <w:tc>
          <w:tcPr>
            <w:tcW w:w="831" w:type="dxa"/>
            <w:tcBorders>
              <w:left w:val="single" w:sz="4" w:space="0" w:color="auto"/>
            </w:tcBorders>
          </w:tcPr>
          <w:p w14:paraId="4181D7A3" w14:textId="0B6E9FBF" w:rsidR="007813F1" w:rsidRDefault="002B02C8" w:rsidP="00210FA7">
            <w:pPr>
              <w:ind w:firstLine="0"/>
              <w:jc w:val="center"/>
              <w:rPr>
                <w:sz w:val="18"/>
                <w:szCs w:val="18"/>
              </w:rPr>
            </w:pPr>
            <w:r>
              <w:rPr>
                <w:sz w:val="18"/>
                <w:szCs w:val="18"/>
              </w:rPr>
              <w:t>(4.1%)</w:t>
            </w:r>
          </w:p>
        </w:tc>
        <w:tc>
          <w:tcPr>
            <w:tcW w:w="1080" w:type="dxa"/>
          </w:tcPr>
          <w:p w14:paraId="2D3A6713" w14:textId="7F9EA925" w:rsidR="007813F1" w:rsidRDefault="008A141C" w:rsidP="00210FA7">
            <w:pPr>
              <w:ind w:firstLine="0"/>
              <w:jc w:val="center"/>
              <w:rPr>
                <w:sz w:val="18"/>
                <w:szCs w:val="18"/>
              </w:rPr>
            </w:pPr>
            <w:r>
              <w:rPr>
                <w:sz w:val="18"/>
                <w:szCs w:val="18"/>
              </w:rPr>
              <w:t>7.1%</w:t>
            </w:r>
          </w:p>
        </w:tc>
        <w:tc>
          <w:tcPr>
            <w:tcW w:w="990" w:type="dxa"/>
            <w:tcBorders>
              <w:right w:val="single" w:sz="4" w:space="0" w:color="auto"/>
            </w:tcBorders>
          </w:tcPr>
          <w:p w14:paraId="34911C18" w14:textId="0C8A9303" w:rsidR="007813F1" w:rsidRDefault="003607E1" w:rsidP="00210FA7">
            <w:pPr>
              <w:ind w:firstLine="0"/>
              <w:jc w:val="center"/>
              <w:rPr>
                <w:sz w:val="18"/>
                <w:szCs w:val="18"/>
              </w:rPr>
            </w:pPr>
            <w:r>
              <w:rPr>
                <w:sz w:val="18"/>
                <w:szCs w:val="18"/>
              </w:rPr>
              <w:t>(11.2%)</w:t>
            </w:r>
          </w:p>
        </w:tc>
        <w:tc>
          <w:tcPr>
            <w:tcW w:w="990" w:type="dxa"/>
            <w:tcBorders>
              <w:left w:val="single" w:sz="4" w:space="0" w:color="auto"/>
            </w:tcBorders>
          </w:tcPr>
          <w:p w14:paraId="3DEF968A" w14:textId="30D5B284" w:rsidR="007813F1" w:rsidRDefault="002C3107" w:rsidP="00210FA7">
            <w:pPr>
              <w:ind w:firstLine="0"/>
              <w:jc w:val="center"/>
              <w:rPr>
                <w:sz w:val="18"/>
                <w:szCs w:val="18"/>
              </w:rPr>
            </w:pPr>
            <w:r>
              <w:rPr>
                <w:sz w:val="18"/>
                <w:szCs w:val="18"/>
              </w:rPr>
              <w:t>(5.8%)</w:t>
            </w:r>
          </w:p>
        </w:tc>
        <w:tc>
          <w:tcPr>
            <w:tcW w:w="1170" w:type="dxa"/>
          </w:tcPr>
          <w:p w14:paraId="2B6F1376" w14:textId="5A9DCCE4" w:rsidR="007813F1" w:rsidRDefault="004C12AC" w:rsidP="00210FA7">
            <w:pPr>
              <w:ind w:firstLine="0"/>
              <w:jc w:val="center"/>
              <w:rPr>
                <w:sz w:val="18"/>
                <w:szCs w:val="18"/>
              </w:rPr>
            </w:pPr>
            <w:r>
              <w:rPr>
                <w:sz w:val="18"/>
                <w:szCs w:val="18"/>
              </w:rPr>
              <w:t>7.8%</w:t>
            </w:r>
          </w:p>
        </w:tc>
        <w:tc>
          <w:tcPr>
            <w:tcW w:w="1080" w:type="dxa"/>
            <w:tcBorders>
              <w:right w:val="single" w:sz="4" w:space="0" w:color="auto"/>
            </w:tcBorders>
          </w:tcPr>
          <w:p w14:paraId="5F4A5BD9" w14:textId="183514FF" w:rsidR="007813F1" w:rsidRDefault="00221CE9" w:rsidP="00210FA7">
            <w:pPr>
              <w:ind w:firstLine="0"/>
              <w:jc w:val="center"/>
              <w:rPr>
                <w:sz w:val="18"/>
                <w:szCs w:val="18"/>
              </w:rPr>
            </w:pPr>
            <w:r>
              <w:rPr>
                <w:sz w:val="18"/>
                <w:szCs w:val="18"/>
              </w:rPr>
              <w:t>(13.6%)</w:t>
            </w:r>
          </w:p>
        </w:tc>
      </w:tr>
      <w:tr w:rsidR="007813F1" w14:paraId="380C5CCF" w14:textId="77777777" w:rsidTr="00210FA7">
        <w:trPr>
          <w:trHeight w:val="265"/>
          <w:jc w:val="center"/>
        </w:trPr>
        <w:tc>
          <w:tcPr>
            <w:tcW w:w="1456" w:type="dxa"/>
            <w:tcBorders>
              <w:left w:val="single" w:sz="4" w:space="0" w:color="auto"/>
              <w:right w:val="single" w:sz="4" w:space="0" w:color="auto"/>
            </w:tcBorders>
          </w:tcPr>
          <w:p w14:paraId="55E645F6" w14:textId="77777777" w:rsidR="007813F1" w:rsidRDefault="007813F1" w:rsidP="00210FA7">
            <w:pPr>
              <w:ind w:firstLine="0"/>
              <w:rPr>
                <w:sz w:val="18"/>
                <w:szCs w:val="18"/>
              </w:rPr>
            </w:pPr>
            <w:r>
              <w:rPr>
                <w:sz w:val="18"/>
                <w:szCs w:val="18"/>
              </w:rPr>
              <w:t>Revenue Growth</w:t>
            </w:r>
          </w:p>
        </w:tc>
        <w:tc>
          <w:tcPr>
            <w:tcW w:w="831" w:type="dxa"/>
            <w:tcBorders>
              <w:left w:val="single" w:sz="4" w:space="0" w:color="auto"/>
            </w:tcBorders>
          </w:tcPr>
          <w:p w14:paraId="7E16CC66" w14:textId="2B251112" w:rsidR="007813F1" w:rsidRDefault="002B02C8" w:rsidP="00210FA7">
            <w:pPr>
              <w:ind w:firstLine="0"/>
              <w:jc w:val="center"/>
              <w:rPr>
                <w:sz w:val="18"/>
                <w:szCs w:val="18"/>
              </w:rPr>
            </w:pPr>
            <w:r>
              <w:rPr>
                <w:sz w:val="18"/>
                <w:szCs w:val="18"/>
              </w:rPr>
              <w:t>(5.7%)</w:t>
            </w:r>
          </w:p>
        </w:tc>
        <w:tc>
          <w:tcPr>
            <w:tcW w:w="1080" w:type="dxa"/>
          </w:tcPr>
          <w:p w14:paraId="4BAC63AF" w14:textId="5EE7509F" w:rsidR="007813F1" w:rsidRDefault="003607E1" w:rsidP="00210FA7">
            <w:pPr>
              <w:ind w:firstLine="0"/>
              <w:jc w:val="center"/>
              <w:rPr>
                <w:sz w:val="18"/>
                <w:szCs w:val="18"/>
              </w:rPr>
            </w:pPr>
            <w:r>
              <w:rPr>
                <w:sz w:val="18"/>
                <w:szCs w:val="18"/>
              </w:rPr>
              <w:t>14.0%</w:t>
            </w:r>
          </w:p>
        </w:tc>
        <w:tc>
          <w:tcPr>
            <w:tcW w:w="990" w:type="dxa"/>
            <w:tcBorders>
              <w:right w:val="single" w:sz="4" w:space="0" w:color="auto"/>
            </w:tcBorders>
          </w:tcPr>
          <w:p w14:paraId="2F790984" w14:textId="658C810D" w:rsidR="007813F1" w:rsidRDefault="003607E1" w:rsidP="00210FA7">
            <w:pPr>
              <w:ind w:firstLine="0"/>
              <w:jc w:val="center"/>
              <w:rPr>
                <w:sz w:val="18"/>
                <w:szCs w:val="18"/>
              </w:rPr>
            </w:pPr>
            <w:r>
              <w:rPr>
                <w:sz w:val="18"/>
                <w:szCs w:val="18"/>
              </w:rPr>
              <w:t>(19.7%)</w:t>
            </w:r>
          </w:p>
        </w:tc>
        <w:tc>
          <w:tcPr>
            <w:tcW w:w="990" w:type="dxa"/>
            <w:tcBorders>
              <w:left w:val="single" w:sz="4" w:space="0" w:color="auto"/>
            </w:tcBorders>
          </w:tcPr>
          <w:p w14:paraId="516ED7BB" w14:textId="696D73F0" w:rsidR="007813F1" w:rsidRDefault="002C3107" w:rsidP="00210FA7">
            <w:pPr>
              <w:ind w:firstLine="0"/>
              <w:jc w:val="center"/>
              <w:rPr>
                <w:sz w:val="18"/>
                <w:szCs w:val="18"/>
              </w:rPr>
            </w:pPr>
            <w:r>
              <w:rPr>
                <w:sz w:val="18"/>
                <w:szCs w:val="18"/>
              </w:rPr>
              <w:t>(7.4%)</w:t>
            </w:r>
          </w:p>
        </w:tc>
        <w:tc>
          <w:tcPr>
            <w:tcW w:w="1170" w:type="dxa"/>
          </w:tcPr>
          <w:p w14:paraId="2457056A" w14:textId="15D987CA" w:rsidR="007813F1" w:rsidRDefault="004C12AC" w:rsidP="00210FA7">
            <w:pPr>
              <w:ind w:firstLine="0"/>
              <w:jc w:val="center"/>
              <w:rPr>
                <w:sz w:val="18"/>
                <w:szCs w:val="18"/>
              </w:rPr>
            </w:pPr>
            <w:r>
              <w:rPr>
                <w:sz w:val="18"/>
                <w:szCs w:val="18"/>
              </w:rPr>
              <w:t>6.3%</w:t>
            </w:r>
          </w:p>
        </w:tc>
        <w:tc>
          <w:tcPr>
            <w:tcW w:w="1080" w:type="dxa"/>
            <w:tcBorders>
              <w:right w:val="single" w:sz="4" w:space="0" w:color="auto"/>
            </w:tcBorders>
          </w:tcPr>
          <w:p w14:paraId="39777D3D" w14:textId="56958D75" w:rsidR="007813F1" w:rsidRDefault="00221CE9" w:rsidP="00210FA7">
            <w:pPr>
              <w:ind w:firstLine="0"/>
              <w:jc w:val="center"/>
              <w:rPr>
                <w:sz w:val="18"/>
                <w:szCs w:val="18"/>
              </w:rPr>
            </w:pPr>
            <w:r>
              <w:rPr>
                <w:sz w:val="18"/>
                <w:szCs w:val="18"/>
              </w:rPr>
              <w:t>(13.7%)</w:t>
            </w:r>
          </w:p>
        </w:tc>
      </w:tr>
      <w:tr w:rsidR="007813F1" w14:paraId="026576EC" w14:textId="77777777" w:rsidTr="00210FA7">
        <w:trPr>
          <w:trHeight w:val="265"/>
          <w:jc w:val="center"/>
        </w:trPr>
        <w:tc>
          <w:tcPr>
            <w:tcW w:w="1456" w:type="dxa"/>
            <w:tcBorders>
              <w:left w:val="single" w:sz="4" w:space="0" w:color="auto"/>
              <w:right w:val="single" w:sz="4" w:space="0" w:color="auto"/>
            </w:tcBorders>
          </w:tcPr>
          <w:p w14:paraId="4D514E42" w14:textId="77777777" w:rsidR="007813F1" w:rsidRDefault="007813F1" w:rsidP="00210FA7">
            <w:pPr>
              <w:ind w:firstLine="0"/>
              <w:rPr>
                <w:sz w:val="18"/>
                <w:szCs w:val="18"/>
              </w:rPr>
            </w:pPr>
            <w:r>
              <w:rPr>
                <w:sz w:val="18"/>
                <w:szCs w:val="18"/>
              </w:rPr>
              <w:t>PMO</w:t>
            </w:r>
          </w:p>
        </w:tc>
        <w:tc>
          <w:tcPr>
            <w:tcW w:w="831" w:type="dxa"/>
            <w:tcBorders>
              <w:left w:val="single" w:sz="4" w:space="0" w:color="auto"/>
            </w:tcBorders>
          </w:tcPr>
          <w:p w14:paraId="43342ABE" w14:textId="2784D02C" w:rsidR="007813F1" w:rsidRDefault="002B02C8" w:rsidP="00210FA7">
            <w:pPr>
              <w:ind w:firstLine="0"/>
              <w:jc w:val="center"/>
              <w:rPr>
                <w:sz w:val="18"/>
                <w:szCs w:val="18"/>
              </w:rPr>
            </w:pPr>
            <w:r>
              <w:rPr>
                <w:sz w:val="18"/>
                <w:szCs w:val="18"/>
              </w:rPr>
              <w:t>(2.4%)</w:t>
            </w:r>
          </w:p>
        </w:tc>
        <w:tc>
          <w:tcPr>
            <w:tcW w:w="1080" w:type="dxa"/>
          </w:tcPr>
          <w:p w14:paraId="4358A306" w14:textId="31F1F48D" w:rsidR="007813F1" w:rsidRDefault="003607E1" w:rsidP="00210FA7">
            <w:pPr>
              <w:ind w:firstLine="0"/>
              <w:jc w:val="center"/>
              <w:rPr>
                <w:sz w:val="18"/>
                <w:szCs w:val="18"/>
              </w:rPr>
            </w:pPr>
            <w:r>
              <w:rPr>
                <w:sz w:val="18"/>
                <w:szCs w:val="18"/>
              </w:rPr>
              <w:t>3.6%</w:t>
            </w:r>
          </w:p>
        </w:tc>
        <w:tc>
          <w:tcPr>
            <w:tcW w:w="990" w:type="dxa"/>
            <w:tcBorders>
              <w:right w:val="single" w:sz="4" w:space="0" w:color="auto"/>
            </w:tcBorders>
          </w:tcPr>
          <w:p w14:paraId="3A72FB84" w14:textId="2E8F05EE" w:rsidR="007813F1" w:rsidRDefault="003607E1" w:rsidP="00210FA7">
            <w:pPr>
              <w:ind w:firstLine="0"/>
              <w:jc w:val="center"/>
              <w:rPr>
                <w:sz w:val="18"/>
                <w:szCs w:val="18"/>
              </w:rPr>
            </w:pPr>
            <w:r>
              <w:rPr>
                <w:sz w:val="18"/>
                <w:szCs w:val="18"/>
              </w:rPr>
              <w:t>(6.0%)</w:t>
            </w:r>
          </w:p>
        </w:tc>
        <w:tc>
          <w:tcPr>
            <w:tcW w:w="990" w:type="dxa"/>
            <w:tcBorders>
              <w:left w:val="single" w:sz="4" w:space="0" w:color="auto"/>
            </w:tcBorders>
          </w:tcPr>
          <w:p w14:paraId="6827C4BA" w14:textId="77777777" w:rsidR="007813F1" w:rsidRDefault="007813F1" w:rsidP="00210FA7">
            <w:pPr>
              <w:ind w:firstLine="0"/>
              <w:jc w:val="center"/>
              <w:rPr>
                <w:sz w:val="18"/>
                <w:szCs w:val="18"/>
              </w:rPr>
            </w:pPr>
            <w:r>
              <w:rPr>
                <w:sz w:val="18"/>
                <w:szCs w:val="18"/>
              </w:rPr>
              <w:t>N/A</w:t>
            </w:r>
          </w:p>
        </w:tc>
        <w:tc>
          <w:tcPr>
            <w:tcW w:w="1170" w:type="dxa"/>
          </w:tcPr>
          <w:p w14:paraId="58B3023D" w14:textId="77777777" w:rsidR="007813F1" w:rsidRDefault="007813F1" w:rsidP="00210FA7">
            <w:pPr>
              <w:ind w:firstLine="0"/>
              <w:jc w:val="center"/>
              <w:rPr>
                <w:sz w:val="18"/>
                <w:szCs w:val="18"/>
              </w:rPr>
            </w:pPr>
            <w:r>
              <w:rPr>
                <w:sz w:val="18"/>
                <w:szCs w:val="18"/>
              </w:rPr>
              <w:t>N/A</w:t>
            </w:r>
          </w:p>
        </w:tc>
        <w:tc>
          <w:tcPr>
            <w:tcW w:w="1080" w:type="dxa"/>
            <w:tcBorders>
              <w:right w:val="single" w:sz="4" w:space="0" w:color="auto"/>
            </w:tcBorders>
          </w:tcPr>
          <w:p w14:paraId="6669C2DD" w14:textId="77777777" w:rsidR="007813F1" w:rsidRDefault="007813F1" w:rsidP="00210FA7">
            <w:pPr>
              <w:ind w:firstLine="0"/>
              <w:jc w:val="center"/>
              <w:rPr>
                <w:sz w:val="18"/>
                <w:szCs w:val="18"/>
              </w:rPr>
            </w:pPr>
            <w:r>
              <w:rPr>
                <w:sz w:val="18"/>
                <w:szCs w:val="18"/>
              </w:rPr>
              <w:t>N/A</w:t>
            </w:r>
          </w:p>
        </w:tc>
      </w:tr>
      <w:tr w:rsidR="007813F1" w14:paraId="3A35F821"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098FFF06" w14:textId="70F6F611" w:rsidR="007813F1"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74374100" w14:textId="68109481" w:rsidR="007813F1" w:rsidRDefault="00846B22" w:rsidP="00210FA7">
            <w:pPr>
              <w:ind w:firstLine="0"/>
              <w:jc w:val="center"/>
              <w:rPr>
                <w:sz w:val="18"/>
                <w:szCs w:val="18"/>
              </w:rPr>
            </w:pPr>
            <w:r>
              <w:rPr>
                <w:sz w:val="18"/>
                <w:szCs w:val="18"/>
              </w:rPr>
              <w:t>7.9%</w:t>
            </w:r>
          </w:p>
        </w:tc>
        <w:tc>
          <w:tcPr>
            <w:tcW w:w="1080" w:type="dxa"/>
            <w:tcBorders>
              <w:bottom w:val="single" w:sz="12" w:space="0" w:color="000000"/>
            </w:tcBorders>
          </w:tcPr>
          <w:p w14:paraId="06C59A33" w14:textId="77777777" w:rsidR="007813F1" w:rsidRDefault="007813F1"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65B94ECC" w14:textId="77777777" w:rsidR="007813F1" w:rsidRDefault="007813F1"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110D1C3" w14:textId="69312D72" w:rsidR="007813F1" w:rsidRDefault="00846B22" w:rsidP="00210FA7">
            <w:pPr>
              <w:ind w:firstLine="0"/>
              <w:jc w:val="center"/>
              <w:rPr>
                <w:sz w:val="18"/>
                <w:szCs w:val="18"/>
              </w:rPr>
            </w:pPr>
            <w:r>
              <w:rPr>
                <w:sz w:val="18"/>
                <w:szCs w:val="18"/>
              </w:rPr>
              <w:t>6.1%</w:t>
            </w:r>
          </w:p>
        </w:tc>
        <w:tc>
          <w:tcPr>
            <w:tcW w:w="1170" w:type="dxa"/>
            <w:tcBorders>
              <w:bottom w:val="single" w:sz="12" w:space="0" w:color="000000"/>
            </w:tcBorders>
          </w:tcPr>
          <w:p w14:paraId="4D4BDDA9" w14:textId="77777777" w:rsidR="007813F1" w:rsidRDefault="007813F1"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2838298" w14:textId="77777777" w:rsidR="007813F1" w:rsidRDefault="007813F1" w:rsidP="00210FA7">
            <w:pPr>
              <w:ind w:firstLine="0"/>
              <w:jc w:val="center"/>
              <w:rPr>
                <w:sz w:val="18"/>
                <w:szCs w:val="18"/>
              </w:rPr>
            </w:pPr>
            <w:r>
              <w:rPr>
                <w:sz w:val="18"/>
                <w:szCs w:val="18"/>
              </w:rPr>
              <w:t>N/A</w:t>
            </w:r>
          </w:p>
        </w:tc>
      </w:tr>
    </w:tbl>
    <w:p w14:paraId="1E2AE7E6" w14:textId="77777777" w:rsidR="00FB0C63" w:rsidRDefault="00FB0C63" w:rsidP="00D554F0"/>
    <w:p w14:paraId="2C2F2B4E" w14:textId="09912345" w:rsidR="00E67766" w:rsidRDefault="00A136E6" w:rsidP="00D554F0">
      <w:r w:rsidRPr="00843194">
        <w:rPr>
          <w:u w:val="single"/>
        </w:rPr>
        <w:t>2020</w:t>
      </w:r>
      <w:r w:rsidR="00EA19B6">
        <w:t xml:space="preserve">:  </w:t>
      </w:r>
      <w:r w:rsidR="00D65A1B">
        <w:t>To summarize 2020</w:t>
      </w:r>
      <w:r w:rsidR="002E11FB">
        <w:t>, though there was a high amount of volatility</w:t>
      </w:r>
      <w:ins w:id="1023" w:author="Allen Hoskins" w:date="2022-11-20T20:52:00Z">
        <w:r w:rsidR="003B734C">
          <w:t>,</w:t>
        </w:r>
      </w:ins>
      <w:r w:rsidR="002E11FB">
        <w:t xml:space="preserve"> the overall market as measured by th</w:t>
      </w:r>
      <w:r w:rsidR="003120F5">
        <w:t xml:space="preserve">is study’s universe median and the </w:t>
      </w:r>
      <w:r w:rsidR="002E11FB">
        <w:t xml:space="preserve">Russell 1000 Index </w:t>
      </w:r>
      <w:r w:rsidR="00EA74AD">
        <w:t xml:space="preserve">generated </w:t>
      </w:r>
      <w:r w:rsidR="00FA03C6">
        <w:t>strong</w:t>
      </w:r>
      <w:r w:rsidR="00701652">
        <w:t xml:space="preserve"> absolute</w:t>
      </w:r>
      <w:r w:rsidR="00EA74AD">
        <w:t xml:space="preserve"> return</w:t>
      </w:r>
      <w:r w:rsidR="00FA03C6">
        <w:t>s</w:t>
      </w:r>
      <w:r w:rsidR="00EA74AD">
        <w:t xml:space="preserve"> in excess of </w:t>
      </w:r>
      <w:r w:rsidR="008C5C23">
        <w:t xml:space="preserve">24% and </w:t>
      </w:r>
      <w:r w:rsidR="00EA74AD">
        <w:t>2</w:t>
      </w:r>
      <w:r w:rsidR="008C5C23">
        <w:t>0</w:t>
      </w:r>
      <w:r w:rsidR="00EA74AD">
        <w:t>%</w:t>
      </w:r>
      <w:r w:rsidR="008C5C23">
        <w:t>, respectively</w:t>
      </w:r>
      <w:del w:id="1024" w:author="Allen Hoskins" w:date="2022-11-20T21:09:00Z">
        <w:r w:rsidR="00EA74AD" w:rsidDel="00030C23">
          <w:delText xml:space="preserve">.  </w:delText>
        </w:r>
      </w:del>
      <w:ins w:id="1025" w:author="Allen Hoskins" w:date="2022-11-20T21:09:00Z">
        <w:r w:rsidR="00030C23">
          <w:t xml:space="preserve">. </w:t>
        </w:r>
      </w:ins>
      <w:r w:rsidR="00235146">
        <w:t>While the growth models struggled to generate alpha, that was not the case for the other models</w:t>
      </w:r>
      <w:del w:id="1026" w:author="Allen Hoskins" w:date="2022-11-20T21:09:00Z">
        <w:r w:rsidR="00235146" w:rsidDel="00030C23">
          <w:delText xml:space="preserve">.  </w:delText>
        </w:r>
      </w:del>
      <w:ins w:id="1027" w:author="Allen Hoskins" w:date="2022-11-20T21:09:00Z">
        <w:r w:rsidR="00030C23">
          <w:t xml:space="preserve">. </w:t>
        </w:r>
      </w:ins>
      <w:r w:rsidR="00235146">
        <w:t>The PMO</w:t>
      </w:r>
      <w:r w:rsidR="00615BF6">
        <w:t xml:space="preserve"> model as an overlay tool did not prove to be additive yet generated alpha on a standalone basis</w:t>
      </w:r>
      <w:del w:id="1028" w:author="Allen Hoskins" w:date="2022-11-20T21:09:00Z">
        <w:r w:rsidR="00615BF6" w:rsidDel="00030C23">
          <w:delText xml:space="preserve">.  </w:delText>
        </w:r>
      </w:del>
      <w:ins w:id="1029" w:author="Allen Hoskins" w:date="2022-11-20T21:09:00Z">
        <w:r w:rsidR="00030C23">
          <w:t xml:space="preserve">. </w:t>
        </w:r>
      </w:ins>
      <w:r w:rsidR="00615BF6">
        <w:t xml:space="preserve">The </w:t>
      </w:r>
      <w:r w:rsidR="000524BD">
        <w:t xml:space="preserve">strongest efficacy was </w:t>
      </w:r>
      <w:r w:rsidR="001446C7">
        <w:t>evidenced by the standalone value models</w:t>
      </w:r>
      <w:ins w:id="1030" w:author="Allen Hoskins" w:date="2022-11-20T20:52:00Z">
        <w:r w:rsidR="003B734C">
          <w:t>,</w:t>
        </w:r>
      </w:ins>
      <w:r w:rsidR="001446C7">
        <w:t xml:space="preserve"> as they generated significant alpha on the buy and sell side of the equation</w:t>
      </w:r>
      <w:del w:id="1031" w:author="Allen Hoskins" w:date="2022-11-20T21:09:00Z">
        <w:r w:rsidR="001446C7" w:rsidDel="00030C23">
          <w:delText>.</w:delText>
        </w:r>
        <w:r w:rsidR="00774EBF" w:rsidDel="00030C23">
          <w:delText xml:space="preserve">  </w:delText>
        </w:r>
      </w:del>
      <w:ins w:id="1032" w:author="Allen Hoskins" w:date="2022-11-20T21:09:00Z">
        <w:r w:rsidR="00030C23">
          <w:t xml:space="preserve">. </w:t>
        </w:r>
      </w:ins>
      <w:r w:rsidR="00774EBF">
        <w:t>The combo model also generated solid levels of alpha during the year.</w:t>
      </w:r>
    </w:p>
    <w:p w14:paraId="026CF769" w14:textId="63D75015" w:rsidR="00E67766" w:rsidRPr="009B1D59" w:rsidRDefault="00E67766" w:rsidP="00E67766">
      <w:pPr>
        <w:pStyle w:val="tabletitle"/>
        <w:spacing w:after="240"/>
        <w:rPr>
          <w:lang w:val="en-GB"/>
        </w:rPr>
      </w:pPr>
      <w:r w:rsidRPr="009B1D59">
        <w:rPr>
          <w:b/>
          <w:lang w:val="en-GB"/>
        </w:rPr>
        <w:t xml:space="preserve">Table </w:t>
      </w:r>
      <w:r>
        <w:rPr>
          <w:b/>
          <w:lang w:val="en-GB"/>
        </w:rPr>
        <w:t>12</w:t>
      </w:r>
      <w:del w:id="1033"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34" w:author="Allen Hoskins" w:date="2022-11-20T21:09:00Z">
        <w:r w:rsidR="00030C23">
          <w:rPr>
            <w:b/>
            <w:lang w:val="en-GB"/>
          </w:rPr>
          <w:t xml:space="preserve">. </w:t>
        </w:r>
      </w:ins>
      <w:r>
        <w:rPr>
          <w:lang w:val="en-GB"/>
        </w:rPr>
        <w:t xml:space="preserve">2020 model portfolio </w:t>
      </w:r>
      <w:r w:rsidR="00BE402E">
        <w:rPr>
          <w:lang w:val="en-GB"/>
        </w:rPr>
        <w:t>cumulative</w:t>
      </w:r>
      <w:r>
        <w:rPr>
          <w:lang w:val="en-GB"/>
        </w:rPr>
        <w:t xml:space="preserve">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E67766" w14:paraId="4C38E2D4"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295C363C" w14:textId="77777777" w:rsidR="00E67766" w:rsidRPr="00371779" w:rsidRDefault="00E67766"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51997364" w14:textId="77777777" w:rsidR="00E67766" w:rsidRDefault="00E67766"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06EC9AC6" w14:textId="77777777" w:rsidR="00E67766" w:rsidRDefault="00E67766"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3DFA506F" w14:textId="77777777" w:rsidR="00E67766" w:rsidRDefault="00E67766" w:rsidP="00210FA7">
            <w:pPr>
              <w:ind w:firstLine="0"/>
              <w:jc w:val="center"/>
              <w:rPr>
                <w:sz w:val="18"/>
                <w:szCs w:val="18"/>
              </w:rPr>
            </w:pPr>
            <w:r>
              <w:rPr>
                <w:sz w:val="18"/>
                <w:szCs w:val="18"/>
              </w:rPr>
              <w:t>Difference</w:t>
            </w:r>
          </w:p>
          <w:p w14:paraId="46EC7622" w14:textId="77777777" w:rsidR="00E67766" w:rsidRDefault="00E67766"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787CDEF3" w14:textId="77777777" w:rsidR="00E67766" w:rsidRDefault="00E67766" w:rsidP="00210FA7">
            <w:pPr>
              <w:ind w:firstLine="0"/>
              <w:jc w:val="center"/>
              <w:rPr>
                <w:sz w:val="18"/>
                <w:szCs w:val="18"/>
              </w:rPr>
            </w:pPr>
            <w:r>
              <w:rPr>
                <w:sz w:val="18"/>
                <w:szCs w:val="18"/>
              </w:rPr>
              <w:t>Top 100</w:t>
            </w:r>
          </w:p>
          <w:p w14:paraId="6981FFFE" w14:textId="77777777" w:rsidR="00E67766" w:rsidRDefault="00E67766"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3B46ACE2" w14:textId="77777777" w:rsidR="00E67766" w:rsidRDefault="00E67766" w:rsidP="00210FA7">
            <w:pPr>
              <w:ind w:firstLine="0"/>
              <w:jc w:val="center"/>
              <w:rPr>
                <w:sz w:val="18"/>
                <w:szCs w:val="18"/>
              </w:rPr>
            </w:pPr>
            <w:r>
              <w:rPr>
                <w:sz w:val="18"/>
                <w:szCs w:val="18"/>
              </w:rPr>
              <w:t>Bottom 100</w:t>
            </w:r>
          </w:p>
          <w:p w14:paraId="21632C60" w14:textId="77777777" w:rsidR="00E67766" w:rsidRDefault="00E67766"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74AA2348" w14:textId="77777777" w:rsidR="00E67766" w:rsidRDefault="00E67766" w:rsidP="00210FA7">
            <w:pPr>
              <w:ind w:firstLine="0"/>
              <w:jc w:val="center"/>
              <w:rPr>
                <w:sz w:val="18"/>
                <w:szCs w:val="18"/>
              </w:rPr>
            </w:pPr>
            <w:r>
              <w:rPr>
                <w:sz w:val="18"/>
                <w:szCs w:val="18"/>
              </w:rPr>
              <w:t>Difference</w:t>
            </w:r>
          </w:p>
          <w:p w14:paraId="3E187B24" w14:textId="77777777" w:rsidR="00E67766" w:rsidRDefault="00E67766" w:rsidP="00210FA7">
            <w:pPr>
              <w:ind w:firstLine="0"/>
              <w:jc w:val="center"/>
              <w:rPr>
                <w:sz w:val="18"/>
                <w:szCs w:val="18"/>
              </w:rPr>
            </w:pPr>
            <w:r>
              <w:rPr>
                <w:sz w:val="18"/>
                <w:szCs w:val="18"/>
              </w:rPr>
              <w:t>w/ PMO</w:t>
            </w:r>
          </w:p>
        </w:tc>
      </w:tr>
      <w:tr w:rsidR="00E67766" w14:paraId="3B05CF93" w14:textId="77777777" w:rsidTr="00210FA7">
        <w:trPr>
          <w:trHeight w:val="250"/>
          <w:jc w:val="center"/>
        </w:trPr>
        <w:tc>
          <w:tcPr>
            <w:tcW w:w="1456" w:type="dxa"/>
            <w:tcBorders>
              <w:left w:val="single" w:sz="4" w:space="0" w:color="auto"/>
              <w:right w:val="single" w:sz="4" w:space="0" w:color="auto"/>
            </w:tcBorders>
          </w:tcPr>
          <w:p w14:paraId="3D62B52F" w14:textId="77777777" w:rsidR="00E67766" w:rsidRPr="00371779" w:rsidRDefault="00E67766" w:rsidP="00210FA7">
            <w:pPr>
              <w:ind w:firstLine="0"/>
              <w:rPr>
                <w:sz w:val="18"/>
                <w:szCs w:val="18"/>
              </w:rPr>
            </w:pPr>
            <w:r>
              <w:rPr>
                <w:sz w:val="18"/>
                <w:szCs w:val="18"/>
              </w:rPr>
              <w:t>FPE</w:t>
            </w:r>
          </w:p>
        </w:tc>
        <w:tc>
          <w:tcPr>
            <w:tcW w:w="831" w:type="dxa"/>
            <w:tcBorders>
              <w:left w:val="single" w:sz="4" w:space="0" w:color="auto"/>
            </w:tcBorders>
          </w:tcPr>
          <w:p w14:paraId="0ECDA192" w14:textId="6842974B" w:rsidR="00E67766" w:rsidRDefault="004A0248" w:rsidP="00210FA7">
            <w:pPr>
              <w:ind w:firstLine="0"/>
              <w:jc w:val="center"/>
              <w:rPr>
                <w:sz w:val="18"/>
                <w:szCs w:val="18"/>
              </w:rPr>
            </w:pPr>
            <w:r>
              <w:rPr>
                <w:sz w:val="18"/>
                <w:szCs w:val="18"/>
              </w:rPr>
              <w:t>12.9%</w:t>
            </w:r>
          </w:p>
        </w:tc>
        <w:tc>
          <w:tcPr>
            <w:tcW w:w="1080" w:type="dxa"/>
          </w:tcPr>
          <w:p w14:paraId="01BC1B2F" w14:textId="4C0A5E86" w:rsidR="00E67766" w:rsidRDefault="009417B1" w:rsidP="00210FA7">
            <w:pPr>
              <w:ind w:firstLine="0"/>
              <w:jc w:val="center"/>
              <w:rPr>
                <w:sz w:val="18"/>
                <w:szCs w:val="18"/>
              </w:rPr>
            </w:pPr>
            <w:r>
              <w:rPr>
                <w:sz w:val="18"/>
                <w:szCs w:val="18"/>
              </w:rPr>
              <w:t>(9.9%)</w:t>
            </w:r>
          </w:p>
        </w:tc>
        <w:tc>
          <w:tcPr>
            <w:tcW w:w="990" w:type="dxa"/>
            <w:tcBorders>
              <w:right w:val="single" w:sz="4" w:space="0" w:color="auto"/>
            </w:tcBorders>
          </w:tcPr>
          <w:p w14:paraId="286B95F2" w14:textId="25E1D5B3" w:rsidR="00E67766" w:rsidRDefault="009417B1" w:rsidP="00210FA7">
            <w:pPr>
              <w:ind w:firstLine="0"/>
              <w:jc w:val="center"/>
              <w:rPr>
                <w:sz w:val="18"/>
                <w:szCs w:val="18"/>
              </w:rPr>
            </w:pPr>
            <w:r>
              <w:rPr>
                <w:sz w:val="18"/>
                <w:szCs w:val="18"/>
              </w:rPr>
              <w:t>22.8%</w:t>
            </w:r>
          </w:p>
        </w:tc>
        <w:tc>
          <w:tcPr>
            <w:tcW w:w="990" w:type="dxa"/>
            <w:tcBorders>
              <w:left w:val="single" w:sz="4" w:space="0" w:color="auto"/>
            </w:tcBorders>
          </w:tcPr>
          <w:p w14:paraId="42641D6A" w14:textId="67BB19D3" w:rsidR="00E67766" w:rsidRDefault="001932EE" w:rsidP="00210FA7">
            <w:pPr>
              <w:ind w:firstLine="0"/>
              <w:jc w:val="center"/>
              <w:rPr>
                <w:sz w:val="18"/>
                <w:szCs w:val="18"/>
              </w:rPr>
            </w:pPr>
            <w:r>
              <w:rPr>
                <w:sz w:val="18"/>
                <w:szCs w:val="18"/>
              </w:rPr>
              <w:t>3.2%</w:t>
            </w:r>
          </w:p>
        </w:tc>
        <w:tc>
          <w:tcPr>
            <w:tcW w:w="1170" w:type="dxa"/>
          </w:tcPr>
          <w:p w14:paraId="15C93457" w14:textId="5D3AA672" w:rsidR="00E67766" w:rsidRDefault="004E6A16" w:rsidP="00210FA7">
            <w:pPr>
              <w:ind w:firstLine="0"/>
              <w:jc w:val="center"/>
              <w:rPr>
                <w:sz w:val="18"/>
                <w:szCs w:val="18"/>
              </w:rPr>
            </w:pPr>
            <w:r>
              <w:rPr>
                <w:sz w:val="18"/>
                <w:szCs w:val="18"/>
              </w:rPr>
              <w:t>(8.6%)</w:t>
            </w:r>
          </w:p>
        </w:tc>
        <w:tc>
          <w:tcPr>
            <w:tcW w:w="1080" w:type="dxa"/>
            <w:tcBorders>
              <w:right w:val="single" w:sz="4" w:space="0" w:color="auto"/>
            </w:tcBorders>
          </w:tcPr>
          <w:p w14:paraId="62E9B65C" w14:textId="4892A42D" w:rsidR="00E67766" w:rsidRDefault="008D28D3" w:rsidP="00210FA7">
            <w:pPr>
              <w:ind w:firstLine="0"/>
              <w:jc w:val="center"/>
              <w:rPr>
                <w:sz w:val="18"/>
                <w:szCs w:val="18"/>
              </w:rPr>
            </w:pPr>
            <w:r>
              <w:rPr>
                <w:sz w:val="18"/>
                <w:szCs w:val="18"/>
              </w:rPr>
              <w:t>11.7%</w:t>
            </w:r>
          </w:p>
        </w:tc>
      </w:tr>
      <w:tr w:rsidR="00E67766" w14:paraId="62544AF2" w14:textId="77777777" w:rsidTr="00210FA7">
        <w:trPr>
          <w:trHeight w:val="250"/>
          <w:jc w:val="center"/>
        </w:trPr>
        <w:tc>
          <w:tcPr>
            <w:tcW w:w="1456" w:type="dxa"/>
            <w:tcBorders>
              <w:left w:val="single" w:sz="4" w:space="0" w:color="auto"/>
              <w:right w:val="single" w:sz="4" w:space="0" w:color="auto"/>
            </w:tcBorders>
          </w:tcPr>
          <w:p w14:paraId="68F9004F" w14:textId="77777777" w:rsidR="00E67766" w:rsidRDefault="00E67766" w:rsidP="00210FA7">
            <w:pPr>
              <w:ind w:firstLine="0"/>
              <w:rPr>
                <w:sz w:val="18"/>
                <w:szCs w:val="18"/>
              </w:rPr>
            </w:pPr>
            <w:r>
              <w:rPr>
                <w:sz w:val="18"/>
                <w:szCs w:val="18"/>
              </w:rPr>
              <w:lastRenderedPageBreak/>
              <w:t>EVS</w:t>
            </w:r>
          </w:p>
        </w:tc>
        <w:tc>
          <w:tcPr>
            <w:tcW w:w="831" w:type="dxa"/>
            <w:tcBorders>
              <w:left w:val="single" w:sz="4" w:space="0" w:color="auto"/>
            </w:tcBorders>
          </w:tcPr>
          <w:p w14:paraId="338DC299" w14:textId="1FEAFA84" w:rsidR="00E67766" w:rsidRDefault="004A0248" w:rsidP="00210FA7">
            <w:pPr>
              <w:ind w:firstLine="0"/>
              <w:jc w:val="center"/>
              <w:rPr>
                <w:sz w:val="18"/>
                <w:szCs w:val="18"/>
              </w:rPr>
            </w:pPr>
            <w:r>
              <w:rPr>
                <w:sz w:val="18"/>
                <w:szCs w:val="18"/>
              </w:rPr>
              <w:t>11.4%</w:t>
            </w:r>
          </w:p>
        </w:tc>
        <w:tc>
          <w:tcPr>
            <w:tcW w:w="1080" w:type="dxa"/>
          </w:tcPr>
          <w:p w14:paraId="606F30A3" w14:textId="6BE8EB6C" w:rsidR="00E67766" w:rsidRDefault="009417B1" w:rsidP="00210FA7">
            <w:pPr>
              <w:ind w:firstLine="0"/>
              <w:jc w:val="center"/>
              <w:rPr>
                <w:sz w:val="18"/>
                <w:szCs w:val="18"/>
              </w:rPr>
            </w:pPr>
            <w:r>
              <w:rPr>
                <w:sz w:val="18"/>
                <w:szCs w:val="18"/>
              </w:rPr>
              <w:t>(2.6%)</w:t>
            </w:r>
          </w:p>
        </w:tc>
        <w:tc>
          <w:tcPr>
            <w:tcW w:w="990" w:type="dxa"/>
            <w:tcBorders>
              <w:right w:val="single" w:sz="4" w:space="0" w:color="auto"/>
            </w:tcBorders>
          </w:tcPr>
          <w:p w14:paraId="24A9BAE1" w14:textId="2550CAB5" w:rsidR="00E67766" w:rsidRDefault="009417B1" w:rsidP="00210FA7">
            <w:pPr>
              <w:ind w:firstLine="0"/>
              <w:jc w:val="center"/>
              <w:rPr>
                <w:sz w:val="18"/>
                <w:szCs w:val="18"/>
              </w:rPr>
            </w:pPr>
            <w:r>
              <w:rPr>
                <w:sz w:val="18"/>
                <w:szCs w:val="18"/>
              </w:rPr>
              <w:t>14.0%</w:t>
            </w:r>
          </w:p>
        </w:tc>
        <w:tc>
          <w:tcPr>
            <w:tcW w:w="990" w:type="dxa"/>
            <w:tcBorders>
              <w:left w:val="single" w:sz="4" w:space="0" w:color="auto"/>
            </w:tcBorders>
          </w:tcPr>
          <w:p w14:paraId="1E72FF2A" w14:textId="0FDA97E9" w:rsidR="00E67766" w:rsidRDefault="001932EE" w:rsidP="00210FA7">
            <w:pPr>
              <w:ind w:firstLine="0"/>
              <w:jc w:val="center"/>
              <w:rPr>
                <w:sz w:val="18"/>
                <w:szCs w:val="18"/>
              </w:rPr>
            </w:pPr>
            <w:r>
              <w:rPr>
                <w:sz w:val="18"/>
                <w:szCs w:val="18"/>
              </w:rPr>
              <w:t>4.2%</w:t>
            </w:r>
          </w:p>
        </w:tc>
        <w:tc>
          <w:tcPr>
            <w:tcW w:w="1170" w:type="dxa"/>
          </w:tcPr>
          <w:p w14:paraId="3CB3B54A" w14:textId="5E10915E" w:rsidR="00E67766" w:rsidRDefault="004E6A16" w:rsidP="00210FA7">
            <w:pPr>
              <w:ind w:firstLine="0"/>
              <w:jc w:val="center"/>
              <w:rPr>
                <w:sz w:val="18"/>
                <w:szCs w:val="18"/>
              </w:rPr>
            </w:pPr>
            <w:r>
              <w:rPr>
                <w:sz w:val="18"/>
                <w:szCs w:val="18"/>
              </w:rPr>
              <w:t>(8.6%)</w:t>
            </w:r>
          </w:p>
        </w:tc>
        <w:tc>
          <w:tcPr>
            <w:tcW w:w="1080" w:type="dxa"/>
            <w:tcBorders>
              <w:right w:val="single" w:sz="4" w:space="0" w:color="auto"/>
            </w:tcBorders>
          </w:tcPr>
          <w:p w14:paraId="553EB937" w14:textId="3CB134A7" w:rsidR="00E67766" w:rsidRDefault="008D28D3" w:rsidP="00210FA7">
            <w:pPr>
              <w:ind w:firstLine="0"/>
              <w:jc w:val="center"/>
              <w:rPr>
                <w:sz w:val="18"/>
                <w:szCs w:val="18"/>
              </w:rPr>
            </w:pPr>
            <w:r>
              <w:rPr>
                <w:sz w:val="18"/>
                <w:szCs w:val="18"/>
              </w:rPr>
              <w:t>12.8%</w:t>
            </w:r>
          </w:p>
        </w:tc>
      </w:tr>
      <w:tr w:rsidR="00E67766" w14:paraId="31BCFB32" w14:textId="77777777" w:rsidTr="00210FA7">
        <w:trPr>
          <w:trHeight w:val="275"/>
          <w:jc w:val="center"/>
        </w:trPr>
        <w:tc>
          <w:tcPr>
            <w:tcW w:w="1456" w:type="dxa"/>
            <w:tcBorders>
              <w:left w:val="single" w:sz="4" w:space="0" w:color="auto"/>
              <w:right w:val="single" w:sz="4" w:space="0" w:color="auto"/>
            </w:tcBorders>
          </w:tcPr>
          <w:p w14:paraId="56CC0931" w14:textId="77777777" w:rsidR="00E67766" w:rsidRPr="00371779" w:rsidRDefault="00E67766" w:rsidP="00210FA7">
            <w:pPr>
              <w:ind w:firstLine="0"/>
              <w:rPr>
                <w:sz w:val="18"/>
                <w:szCs w:val="18"/>
              </w:rPr>
            </w:pPr>
            <w:r>
              <w:rPr>
                <w:sz w:val="18"/>
                <w:szCs w:val="18"/>
              </w:rPr>
              <w:t>DY</w:t>
            </w:r>
          </w:p>
        </w:tc>
        <w:tc>
          <w:tcPr>
            <w:tcW w:w="831" w:type="dxa"/>
            <w:tcBorders>
              <w:left w:val="single" w:sz="4" w:space="0" w:color="auto"/>
            </w:tcBorders>
          </w:tcPr>
          <w:p w14:paraId="6C89907D" w14:textId="3E8A629F" w:rsidR="00E67766" w:rsidRDefault="004A0248" w:rsidP="00210FA7">
            <w:pPr>
              <w:ind w:firstLine="0"/>
              <w:jc w:val="center"/>
              <w:rPr>
                <w:sz w:val="18"/>
                <w:szCs w:val="18"/>
              </w:rPr>
            </w:pPr>
            <w:r>
              <w:rPr>
                <w:sz w:val="18"/>
                <w:szCs w:val="18"/>
              </w:rPr>
              <w:t>7.0%</w:t>
            </w:r>
          </w:p>
        </w:tc>
        <w:tc>
          <w:tcPr>
            <w:tcW w:w="1080" w:type="dxa"/>
          </w:tcPr>
          <w:p w14:paraId="7478F6A1" w14:textId="5E5AB784" w:rsidR="00E67766" w:rsidRDefault="009417B1" w:rsidP="00210FA7">
            <w:pPr>
              <w:ind w:firstLine="0"/>
              <w:jc w:val="center"/>
              <w:rPr>
                <w:sz w:val="18"/>
                <w:szCs w:val="18"/>
              </w:rPr>
            </w:pPr>
            <w:r>
              <w:rPr>
                <w:sz w:val="18"/>
                <w:szCs w:val="18"/>
              </w:rPr>
              <w:t>(11.6%)</w:t>
            </w:r>
          </w:p>
        </w:tc>
        <w:tc>
          <w:tcPr>
            <w:tcW w:w="990" w:type="dxa"/>
            <w:tcBorders>
              <w:right w:val="single" w:sz="4" w:space="0" w:color="auto"/>
            </w:tcBorders>
          </w:tcPr>
          <w:p w14:paraId="5F9A7BFE" w14:textId="7641ECD8" w:rsidR="00E67766" w:rsidRDefault="00EC1147" w:rsidP="00210FA7">
            <w:pPr>
              <w:ind w:firstLine="0"/>
              <w:jc w:val="center"/>
              <w:rPr>
                <w:sz w:val="18"/>
                <w:szCs w:val="18"/>
              </w:rPr>
            </w:pPr>
            <w:r>
              <w:rPr>
                <w:sz w:val="18"/>
                <w:szCs w:val="18"/>
              </w:rPr>
              <w:t>18.6%</w:t>
            </w:r>
          </w:p>
        </w:tc>
        <w:tc>
          <w:tcPr>
            <w:tcW w:w="990" w:type="dxa"/>
            <w:tcBorders>
              <w:left w:val="single" w:sz="4" w:space="0" w:color="auto"/>
            </w:tcBorders>
          </w:tcPr>
          <w:p w14:paraId="4493A2B4" w14:textId="50027A78" w:rsidR="00E67766" w:rsidRDefault="001932EE" w:rsidP="00210FA7">
            <w:pPr>
              <w:ind w:firstLine="0"/>
              <w:jc w:val="center"/>
              <w:rPr>
                <w:sz w:val="18"/>
                <w:szCs w:val="18"/>
              </w:rPr>
            </w:pPr>
            <w:r>
              <w:rPr>
                <w:sz w:val="18"/>
                <w:szCs w:val="18"/>
              </w:rPr>
              <w:t>2.4%</w:t>
            </w:r>
          </w:p>
        </w:tc>
        <w:tc>
          <w:tcPr>
            <w:tcW w:w="1170" w:type="dxa"/>
          </w:tcPr>
          <w:p w14:paraId="6ED5AEA7" w14:textId="0A114F66" w:rsidR="00E67766" w:rsidRDefault="004E6A16" w:rsidP="00210FA7">
            <w:pPr>
              <w:ind w:firstLine="0"/>
              <w:jc w:val="center"/>
              <w:rPr>
                <w:sz w:val="18"/>
                <w:szCs w:val="18"/>
              </w:rPr>
            </w:pPr>
            <w:r>
              <w:rPr>
                <w:sz w:val="18"/>
                <w:szCs w:val="18"/>
              </w:rPr>
              <w:t>(13.1%)</w:t>
            </w:r>
          </w:p>
        </w:tc>
        <w:tc>
          <w:tcPr>
            <w:tcW w:w="1080" w:type="dxa"/>
            <w:tcBorders>
              <w:right w:val="single" w:sz="4" w:space="0" w:color="auto"/>
            </w:tcBorders>
          </w:tcPr>
          <w:p w14:paraId="169A1FA7" w14:textId="753DD07E" w:rsidR="00E67766" w:rsidRDefault="008D28D3" w:rsidP="00210FA7">
            <w:pPr>
              <w:ind w:firstLine="0"/>
              <w:jc w:val="center"/>
              <w:rPr>
                <w:sz w:val="18"/>
                <w:szCs w:val="18"/>
              </w:rPr>
            </w:pPr>
            <w:r>
              <w:rPr>
                <w:sz w:val="18"/>
                <w:szCs w:val="18"/>
              </w:rPr>
              <w:t>15.4%</w:t>
            </w:r>
          </w:p>
        </w:tc>
      </w:tr>
      <w:tr w:rsidR="00E67766" w14:paraId="63BA44F5" w14:textId="77777777" w:rsidTr="00210FA7">
        <w:trPr>
          <w:trHeight w:val="265"/>
          <w:jc w:val="center"/>
        </w:trPr>
        <w:tc>
          <w:tcPr>
            <w:tcW w:w="1456" w:type="dxa"/>
            <w:tcBorders>
              <w:left w:val="single" w:sz="4" w:space="0" w:color="auto"/>
              <w:right w:val="single" w:sz="4" w:space="0" w:color="auto"/>
            </w:tcBorders>
          </w:tcPr>
          <w:p w14:paraId="39FD897A" w14:textId="77777777" w:rsidR="00E67766" w:rsidRPr="00371779" w:rsidRDefault="00E67766" w:rsidP="00210FA7">
            <w:pPr>
              <w:ind w:firstLine="0"/>
              <w:rPr>
                <w:sz w:val="18"/>
                <w:szCs w:val="18"/>
              </w:rPr>
            </w:pPr>
            <w:r>
              <w:rPr>
                <w:sz w:val="18"/>
                <w:szCs w:val="18"/>
              </w:rPr>
              <w:t>PB</w:t>
            </w:r>
          </w:p>
        </w:tc>
        <w:tc>
          <w:tcPr>
            <w:tcW w:w="831" w:type="dxa"/>
            <w:tcBorders>
              <w:left w:val="single" w:sz="4" w:space="0" w:color="auto"/>
            </w:tcBorders>
          </w:tcPr>
          <w:p w14:paraId="4E8FDEC4" w14:textId="4C973ECA" w:rsidR="00E67766" w:rsidRDefault="004A0248" w:rsidP="00210FA7">
            <w:pPr>
              <w:ind w:firstLine="0"/>
              <w:jc w:val="center"/>
              <w:rPr>
                <w:sz w:val="18"/>
                <w:szCs w:val="18"/>
              </w:rPr>
            </w:pPr>
            <w:r>
              <w:rPr>
                <w:sz w:val="18"/>
                <w:szCs w:val="18"/>
              </w:rPr>
              <w:t>11.7%</w:t>
            </w:r>
          </w:p>
        </w:tc>
        <w:tc>
          <w:tcPr>
            <w:tcW w:w="1080" w:type="dxa"/>
          </w:tcPr>
          <w:p w14:paraId="0061F00E" w14:textId="2BB830B3" w:rsidR="00E67766" w:rsidRDefault="009417B1" w:rsidP="00210FA7">
            <w:pPr>
              <w:ind w:firstLine="0"/>
              <w:jc w:val="center"/>
              <w:rPr>
                <w:sz w:val="18"/>
                <w:szCs w:val="18"/>
              </w:rPr>
            </w:pPr>
            <w:r>
              <w:rPr>
                <w:sz w:val="18"/>
                <w:szCs w:val="18"/>
              </w:rPr>
              <w:t>(7.9%)</w:t>
            </w:r>
          </w:p>
        </w:tc>
        <w:tc>
          <w:tcPr>
            <w:tcW w:w="990" w:type="dxa"/>
            <w:tcBorders>
              <w:right w:val="single" w:sz="4" w:space="0" w:color="auto"/>
            </w:tcBorders>
          </w:tcPr>
          <w:p w14:paraId="4842FD50" w14:textId="0A85EEA6" w:rsidR="00E67766" w:rsidRDefault="00EC1147" w:rsidP="00210FA7">
            <w:pPr>
              <w:ind w:firstLine="0"/>
              <w:jc w:val="center"/>
              <w:rPr>
                <w:sz w:val="18"/>
                <w:szCs w:val="18"/>
              </w:rPr>
            </w:pPr>
            <w:r>
              <w:rPr>
                <w:sz w:val="18"/>
                <w:szCs w:val="18"/>
              </w:rPr>
              <w:t>19.7%</w:t>
            </w:r>
          </w:p>
        </w:tc>
        <w:tc>
          <w:tcPr>
            <w:tcW w:w="990" w:type="dxa"/>
            <w:tcBorders>
              <w:left w:val="single" w:sz="4" w:space="0" w:color="auto"/>
            </w:tcBorders>
          </w:tcPr>
          <w:p w14:paraId="4CFCB0B1" w14:textId="0A21299C" w:rsidR="00E67766" w:rsidRDefault="001932EE" w:rsidP="00210FA7">
            <w:pPr>
              <w:ind w:firstLine="0"/>
              <w:jc w:val="center"/>
              <w:rPr>
                <w:sz w:val="18"/>
                <w:szCs w:val="18"/>
              </w:rPr>
            </w:pPr>
            <w:r>
              <w:rPr>
                <w:sz w:val="18"/>
                <w:szCs w:val="18"/>
              </w:rPr>
              <w:t>6.9%</w:t>
            </w:r>
          </w:p>
        </w:tc>
        <w:tc>
          <w:tcPr>
            <w:tcW w:w="1170" w:type="dxa"/>
          </w:tcPr>
          <w:p w14:paraId="15135B3B" w14:textId="4D44D4AF" w:rsidR="00E67766" w:rsidRDefault="004E6A16" w:rsidP="00210FA7">
            <w:pPr>
              <w:ind w:firstLine="0"/>
              <w:jc w:val="center"/>
              <w:rPr>
                <w:sz w:val="18"/>
                <w:szCs w:val="18"/>
              </w:rPr>
            </w:pPr>
            <w:r>
              <w:rPr>
                <w:sz w:val="18"/>
                <w:szCs w:val="18"/>
              </w:rPr>
              <w:t>(10.9%)</w:t>
            </w:r>
          </w:p>
        </w:tc>
        <w:tc>
          <w:tcPr>
            <w:tcW w:w="1080" w:type="dxa"/>
            <w:tcBorders>
              <w:right w:val="single" w:sz="4" w:space="0" w:color="auto"/>
            </w:tcBorders>
          </w:tcPr>
          <w:p w14:paraId="229FB39D" w14:textId="5F746C34" w:rsidR="00E67766" w:rsidRDefault="008D28D3" w:rsidP="00210FA7">
            <w:pPr>
              <w:ind w:firstLine="0"/>
              <w:jc w:val="center"/>
              <w:rPr>
                <w:sz w:val="18"/>
                <w:szCs w:val="18"/>
              </w:rPr>
            </w:pPr>
            <w:r>
              <w:rPr>
                <w:sz w:val="18"/>
                <w:szCs w:val="18"/>
              </w:rPr>
              <w:t>17.8%</w:t>
            </w:r>
          </w:p>
        </w:tc>
      </w:tr>
      <w:tr w:rsidR="00E67766" w14:paraId="1A170D6C" w14:textId="77777777" w:rsidTr="00210FA7">
        <w:trPr>
          <w:trHeight w:val="292"/>
          <w:jc w:val="center"/>
        </w:trPr>
        <w:tc>
          <w:tcPr>
            <w:tcW w:w="1456" w:type="dxa"/>
            <w:tcBorders>
              <w:left w:val="single" w:sz="4" w:space="0" w:color="auto"/>
              <w:right w:val="single" w:sz="4" w:space="0" w:color="auto"/>
            </w:tcBorders>
          </w:tcPr>
          <w:p w14:paraId="7BF44A4F" w14:textId="77777777" w:rsidR="00E67766" w:rsidRPr="00371779" w:rsidRDefault="00E67766" w:rsidP="00210FA7">
            <w:pPr>
              <w:ind w:firstLine="0"/>
              <w:rPr>
                <w:sz w:val="18"/>
                <w:szCs w:val="18"/>
              </w:rPr>
            </w:pPr>
            <w:r>
              <w:rPr>
                <w:sz w:val="18"/>
                <w:szCs w:val="18"/>
              </w:rPr>
              <w:t>EPS Growth</w:t>
            </w:r>
          </w:p>
        </w:tc>
        <w:tc>
          <w:tcPr>
            <w:tcW w:w="831" w:type="dxa"/>
            <w:tcBorders>
              <w:left w:val="single" w:sz="4" w:space="0" w:color="auto"/>
            </w:tcBorders>
          </w:tcPr>
          <w:p w14:paraId="65D3BAB3" w14:textId="17E16FE5" w:rsidR="00E67766" w:rsidRDefault="004A0248" w:rsidP="00210FA7">
            <w:pPr>
              <w:ind w:firstLine="0"/>
              <w:jc w:val="center"/>
              <w:rPr>
                <w:sz w:val="18"/>
                <w:szCs w:val="18"/>
              </w:rPr>
            </w:pPr>
            <w:r>
              <w:rPr>
                <w:sz w:val="18"/>
                <w:szCs w:val="18"/>
              </w:rPr>
              <w:t>(11.8%)</w:t>
            </w:r>
          </w:p>
        </w:tc>
        <w:tc>
          <w:tcPr>
            <w:tcW w:w="1080" w:type="dxa"/>
          </w:tcPr>
          <w:p w14:paraId="06AE4491" w14:textId="729E2BB6" w:rsidR="00E67766" w:rsidRDefault="009417B1" w:rsidP="00210FA7">
            <w:pPr>
              <w:ind w:firstLine="0"/>
              <w:jc w:val="center"/>
              <w:rPr>
                <w:sz w:val="18"/>
                <w:szCs w:val="18"/>
              </w:rPr>
            </w:pPr>
            <w:r>
              <w:rPr>
                <w:sz w:val="18"/>
                <w:szCs w:val="18"/>
              </w:rPr>
              <w:t>2.1%</w:t>
            </w:r>
          </w:p>
        </w:tc>
        <w:tc>
          <w:tcPr>
            <w:tcW w:w="990" w:type="dxa"/>
            <w:tcBorders>
              <w:right w:val="single" w:sz="4" w:space="0" w:color="auto"/>
            </w:tcBorders>
          </w:tcPr>
          <w:p w14:paraId="6689127D" w14:textId="512B981C" w:rsidR="00E67766" w:rsidRDefault="00EC1147" w:rsidP="00210FA7">
            <w:pPr>
              <w:ind w:firstLine="0"/>
              <w:jc w:val="center"/>
              <w:rPr>
                <w:sz w:val="18"/>
                <w:szCs w:val="18"/>
              </w:rPr>
            </w:pPr>
            <w:r>
              <w:rPr>
                <w:sz w:val="18"/>
                <w:szCs w:val="18"/>
              </w:rPr>
              <w:t>(13.9%)</w:t>
            </w:r>
          </w:p>
        </w:tc>
        <w:tc>
          <w:tcPr>
            <w:tcW w:w="990" w:type="dxa"/>
            <w:tcBorders>
              <w:left w:val="single" w:sz="4" w:space="0" w:color="auto"/>
            </w:tcBorders>
          </w:tcPr>
          <w:p w14:paraId="33973EDF" w14:textId="0E7F9FD7" w:rsidR="00E67766" w:rsidRDefault="001932EE" w:rsidP="00210FA7">
            <w:pPr>
              <w:ind w:firstLine="0"/>
              <w:jc w:val="center"/>
              <w:rPr>
                <w:sz w:val="18"/>
                <w:szCs w:val="18"/>
              </w:rPr>
            </w:pPr>
            <w:r>
              <w:rPr>
                <w:sz w:val="18"/>
                <w:szCs w:val="18"/>
              </w:rPr>
              <w:t>(6.6%)</w:t>
            </w:r>
          </w:p>
        </w:tc>
        <w:tc>
          <w:tcPr>
            <w:tcW w:w="1170" w:type="dxa"/>
          </w:tcPr>
          <w:p w14:paraId="4C53B559" w14:textId="1B26C75E" w:rsidR="00E67766" w:rsidRDefault="004E6A16" w:rsidP="00210FA7">
            <w:pPr>
              <w:ind w:firstLine="0"/>
              <w:jc w:val="center"/>
              <w:rPr>
                <w:sz w:val="18"/>
                <w:szCs w:val="18"/>
              </w:rPr>
            </w:pPr>
            <w:r>
              <w:rPr>
                <w:sz w:val="18"/>
                <w:szCs w:val="18"/>
              </w:rPr>
              <w:t>3.4%</w:t>
            </w:r>
          </w:p>
        </w:tc>
        <w:tc>
          <w:tcPr>
            <w:tcW w:w="1080" w:type="dxa"/>
            <w:tcBorders>
              <w:right w:val="single" w:sz="4" w:space="0" w:color="auto"/>
            </w:tcBorders>
          </w:tcPr>
          <w:p w14:paraId="4260E3FC" w14:textId="0207CE76" w:rsidR="00E67766" w:rsidRDefault="008D28D3" w:rsidP="00210FA7">
            <w:pPr>
              <w:ind w:firstLine="0"/>
              <w:jc w:val="center"/>
              <w:rPr>
                <w:sz w:val="18"/>
                <w:szCs w:val="18"/>
              </w:rPr>
            </w:pPr>
            <w:r>
              <w:rPr>
                <w:sz w:val="18"/>
                <w:szCs w:val="18"/>
              </w:rPr>
              <w:t>(10.0%)</w:t>
            </w:r>
          </w:p>
        </w:tc>
      </w:tr>
      <w:tr w:rsidR="00E67766" w14:paraId="0CD009B0" w14:textId="77777777" w:rsidTr="00210FA7">
        <w:trPr>
          <w:trHeight w:val="265"/>
          <w:jc w:val="center"/>
        </w:trPr>
        <w:tc>
          <w:tcPr>
            <w:tcW w:w="1456" w:type="dxa"/>
            <w:tcBorders>
              <w:left w:val="single" w:sz="4" w:space="0" w:color="auto"/>
              <w:right w:val="single" w:sz="4" w:space="0" w:color="auto"/>
            </w:tcBorders>
          </w:tcPr>
          <w:p w14:paraId="016A97AB" w14:textId="77777777" w:rsidR="00E67766" w:rsidRDefault="00E67766" w:rsidP="00210FA7">
            <w:pPr>
              <w:ind w:firstLine="0"/>
              <w:rPr>
                <w:sz w:val="18"/>
                <w:szCs w:val="18"/>
              </w:rPr>
            </w:pPr>
            <w:r>
              <w:rPr>
                <w:sz w:val="18"/>
                <w:szCs w:val="18"/>
              </w:rPr>
              <w:t>Revenue Growth</w:t>
            </w:r>
          </w:p>
        </w:tc>
        <w:tc>
          <w:tcPr>
            <w:tcW w:w="831" w:type="dxa"/>
            <w:tcBorders>
              <w:left w:val="single" w:sz="4" w:space="0" w:color="auto"/>
            </w:tcBorders>
          </w:tcPr>
          <w:p w14:paraId="71492DC5" w14:textId="258AF6CE" w:rsidR="00E67766" w:rsidRDefault="004A0248" w:rsidP="00210FA7">
            <w:pPr>
              <w:ind w:firstLine="0"/>
              <w:jc w:val="center"/>
              <w:rPr>
                <w:sz w:val="18"/>
                <w:szCs w:val="18"/>
              </w:rPr>
            </w:pPr>
            <w:r>
              <w:rPr>
                <w:sz w:val="18"/>
                <w:szCs w:val="18"/>
              </w:rPr>
              <w:t>(3.1%)</w:t>
            </w:r>
          </w:p>
        </w:tc>
        <w:tc>
          <w:tcPr>
            <w:tcW w:w="1080" w:type="dxa"/>
          </w:tcPr>
          <w:p w14:paraId="1F6DD6AE" w14:textId="42D42188" w:rsidR="00E67766" w:rsidRDefault="009417B1" w:rsidP="00210FA7">
            <w:pPr>
              <w:ind w:firstLine="0"/>
              <w:jc w:val="center"/>
              <w:rPr>
                <w:sz w:val="18"/>
                <w:szCs w:val="18"/>
              </w:rPr>
            </w:pPr>
            <w:r>
              <w:rPr>
                <w:sz w:val="18"/>
                <w:szCs w:val="18"/>
              </w:rPr>
              <w:t>7.7%</w:t>
            </w:r>
          </w:p>
        </w:tc>
        <w:tc>
          <w:tcPr>
            <w:tcW w:w="990" w:type="dxa"/>
            <w:tcBorders>
              <w:right w:val="single" w:sz="4" w:space="0" w:color="auto"/>
            </w:tcBorders>
          </w:tcPr>
          <w:p w14:paraId="53D196D2" w14:textId="0BB63F58" w:rsidR="00E67766" w:rsidRDefault="00EC1147" w:rsidP="00210FA7">
            <w:pPr>
              <w:ind w:firstLine="0"/>
              <w:jc w:val="center"/>
              <w:rPr>
                <w:sz w:val="18"/>
                <w:szCs w:val="18"/>
              </w:rPr>
            </w:pPr>
            <w:r>
              <w:rPr>
                <w:sz w:val="18"/>
                <w:szCs w:val="18"/>
              </w:rPr>
              <w:t>(10.7%)</w:t>
            </w:r>
          </w:p>
        </w:tc>
        <w:tc>
          <w:tcPr>
            <w:tcW w:w="990" w:type="dxa"/>
            <w:tcBorders>
              <w:left w:val="single" w:sz="4" w:space="0" w:color="auto"/>
            </w:tcBorders>
          </w:tcPr>
          <w:p w14:paraId="2A93C650" w14:textId="511D2FAE" w:rsidR="00E67766" w:rsidRDefault="001932EE" w:rsidP="00210FA7">
            <w:pPr>
              <w:ind w:firstLine="0"/>
              <w:jc w:val="center"/>
              <w:rPr>
                <w:sz w:val="18"/>
                <w:szCs w:val="18"/>
              </w:rPr>
            </w:pPr>
            <w:r>
              <w:rPr>
                <w:sz w:val="18"/>
                <w:szCs w:val="18"/>
              </w:rPr>
              <w:t>(3.5%)</w:t>
            </w:r>
          </w:p>
        </w:tc>
        <w:tc>
          <w:tcPr>
            <w:tcW w:w="1170" w:type="dxa"/>
          </w:tcPr>
          <w:p w14:paraId="022BC49B" w14:textId="2152825C" w:rsidR="00E67766" w:rsidRDefault="004E6A16" w:rsidP="00210FA7">
            <w:pPr>
              <w:ind w:firstLine="0"/>
              <w:jc w:val="center"/>
              <w:rPr>
                <w:sz w:val="18"/>
                <w:szCs w:val="18"/>
              </w:rPr>
            </w:pPr>
            <w:r>
              <w:rPr>
                <w:sz w:val="18"/>
                <w:szCs w:val="18"/>
              </w:rPr>
              <w:t>4.7%</w:t>
            </w:r>
          </w:p>
        </w:tc>
        <w:tc>
          <w:tcPr>
            <w:tcW w:w="1080" w:type="dxa"/>
            <w:tcBorders>
              <w:right w:val="single" w:sz="4" w:space="0" w:color="auto"/>
            </w:tcBorders>
          </w:tcPr>
          <w:p w14:paraId="6422241B" w14:textId="46ABD18B" w:rsidR="00E67766" w:rsidRDefault="008D28D3" w:rsidP="00210FA7">
            <w:pPr>
              <w:ind w:firstLine="0"/>
              <w:jc w:val="center"/>
              <w:rPr>
                <w:sz w:val="18"/>
                <w:szCs w:val="18"/>
              </w:rPr>
            </w:pPr>
            <w:r>
              <w:rPr>
                <w:sz w:val="18"/>
                <w:szCs w:val="18"/>
              </w:rPr>
              <w:t>(8.2%)</w:t>
            </w:r>
          </w:p>
        </w:tc>
      </w:tr>
      <w:tr w:rsidR="00E67766" w14:paraId="3DA54DF4" w14:textId="77777777" w:rsidTr="00210FA7">
        <w:trPr>
          <w:trHeight w:val="265"/>
          <w:jc w:val="center"/>
        </w:trPr>
        <w:tc>
          <w:tcPr>
            <w:tcW w:w="1456" w:type="dxa"/>
            <w:tcBorders>
              <w:left w:val="single" w:sz="4" w:space="0" w:color="auto"/>
              <w:right w:val="single" w:sz="4" w:space="0" w:color="auto"/>
            </w:tcBorders>
          </w:tcPr>
          <w:p w14:paraId="2410624E" w14:textId="77777777" w:rsidR="00E67766" w:rsidRDefault="00E67766" w:rsidP="00210FA7">
            <w:pPr>
              <w:ind w:firstLine="0"/>
              <w:rPr>
                <w:sz w:val="18"/>
                <w:szCs w:val="18"/>
              </w:rPr>
            </w:pPr>
            <w:r>
              <w:rPr>
                <w:sz w:val="18"/>
                <w:szCs w:val="18"/>
              </w:rPr>
              <w:t>PMO</w:t>
            </w:r>
          </w:p>
        </w:tc>
        <w:tc>
          <w:tcPr>
            <w:tcW w:w="831" w:type="dxa"/>
            <w:tcBorders>
              <w:left w:val="single" w:sz="4" w:space="0" w:color="auto"/>
            </w:tcBorders>
          </w:tcPr>
          <w:p w14:paraId="23981B1C" w14:textId="4B5EE452" w:rsidR="00E67766" w:rsidRDefault="007110E7" w:rsidP="00210FA7">
            <w:pPr>
              <w:ind w:firstLine="0"/>
              <w:jc w:val="center"/>
              <w:rPr>
                <w:sz w:val="18"/>
                <w:szCs w:val="18"/>
              </w:rPr>
            </w:pPr>
            <w:r>
              <w:rPr>
                <w:sz w:val="18"/>
                <w:szCs w:val="18"/>
              </w:rPr>
              <w:t>0.9%</w:t>
            </w:r>
          </w:p>
        </w:tc>
        <w:tc>
          <w:tcPr>
            <w:tcW w:w="1080" w:type="dxa"/>
          </w:tcPr>
          <w:p w14:paraId="1D54D3AC" w14:textId="3173948D" w:rsidR="00E67766" w:rsidRDefault="009417B1" w:rsidP="00210FA7">
            <w:pPr>
              <w:ind w:firstLine="0"/>
              <w:jc w:val="center"/>
              <w:rPr>
                <w:sz w:val="18"/>
                <w:szCs w:val="18"/>
              </w:rPr>
            </w:pPr>
            <w:r>
              <w:rPr>
                <w:sz w:val="18"/>
                <w:szCs w:val="18"/>
              </w:rPr>
              <w:t>(6.0%)</w:t>
            </w:r>
          </w:p>
        </w:tc>
        <w:tc>
          <w:tcPr>
            <w:tcW w:w="990" w:type="dxa"/>
            <w:tcBorders>
              <w:right w:val="single" w:sz="4" w:space="0" w:color="auto"/>
            </w:tcBorders>
          </w:tcPr>
          <w:p w14:paraId="5A49206F" w14:textId="2D397B47" w:rsidR="00E67766" w:rsidRDefault="00EC1147" w:rsidP="00210FA7">
            <w:pPr>
              <w:ind w:firstLine="0"/>
              <w:jc w:val="center"/>
              <w:rPr>
                <w:sz w:val="18"/>
                <w:szCs w:val="18"/>
              </w:rPr>
            </w:pPr>
            <w:r>
              <w:rPr>
                <w:sz w:val="18"/>
                <w:szCs w:val="18"/>
              </w:rPr>
              <w:t>6.8%</w:t>
            </w:r>
          </w:p>
        </w:tc>
        <w:tc>
          <w:tcPr>
            <w:tcW w:w="990" w:type="dxa"/>
            <w:tcBorders>
              <w:left w:val="single" w:sz="4" w:space="0" w:color="auto"/>
            </w:tcBorders>
          </w:tcPr>
          <w:p w14:paraId="426E2FF2" w14:textId="77777777" w:rsidR="00E67766" w:rsidRDefault="00E67766" w:rsidP="00210FA7">
            <w:pPr>
              <w:ind w:firstLine="0"/>
              <w:jc w:val="center"/>
              <w:rPr>
                <w:sz w:val="18"/>
                <w:szCs w:val="18"/>
              </w:rPr>
            </w:pPr>
            <w:r>
              <w:rPr>
                <w:sz w:val="18"/>
                <w:szCs w:val="18"/>
              </w:rPr>
              <w:t>N/A</w:t>
            </w:r>
          </w:p>
        </w:tc>
        <w:tc>
          <w:tcPr>
            <w:tcW w:w="1170" w:type="dxa"/>
          </w:tcPr>
          <w:p w14:paraId="183226CA" w14:textId="77777777" w:rsidR="00E67766" w:rsidRDefault="00E67766" w:rsidP="00210FA7">
            <w:pPr>
              <w:ind w:firstLine="0"/>
              <w:jc w:val="center"/>
              <w:rPr>
                <w:sz w:val="18"/>
                <w:szCs w:val="18"/>
              </w:rPr>
            </w:pPr>
            <w:r>
              <w:rPr>
                <w:sz w:val="18"/>
                <w:szCs w:val="18"/>
              </w:rPr>
              <w:t>N/A</w:t>
            </w:r>
          </w:p>
        </w:tc>
        <w:tc>
          <w:tcPr>
            <w:tcW w:w="1080" w:type="dxa"/>
            <w:tcBorders>
              <w:right w:val="single" w:sz="4" w:space="0" w:color="auto"/>
            </w:tcBorders>
          </w:tcPr>
          <w:p w14:paraId="5706DEFC" w14:textId="77777777" w:rsidR="00E67766" w:rsidRDefault="00E67766" w:rsidP="00210FA7">
            <w:pPr>
              <w:ind w:firstLine="0"/>
              <w:jc w:val="center"/>
              <w:rPr>
                <w:sz w:val="18"/>
                <w:szCs w:val="18"/>
              </w:rPr>
            </w:pPr>
            <w:r>
              <w:rPr>
                <w:sz w:val="18"/>
                <w:szCs w:val="18"/>
              </w:rPr>
              <w:t>N/A</w:t>
            </w:r>
          </w:p>
        </w:tc>
      </w:tr>
      <w:tr w:rsidR="00E67766" w14:paraId="67B1A912"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09AC4C68" w14:textId="4BF7B50A" w:rsidR="00E67766" w:rsidRPr="00371779" w:rsidRDefault="00715CDD"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31FBDF30" w14:textId="321C7DB4" w:rsidR="00E67766" w:rsidRDefault="007110E7" w:rsidP="00210FA7">
            <w:pPr>
              <w:ind w:firstLine="0"/>
              <w:jc w:val="center"/>
              <w:rPr>
                <w:sz w:val="18"/>
                <w:szCs w:val="18"/>
              </w:rPr>
            </w:pPr>
            <w:r>
              <w:rPr>
                <w:sz w:val="18"/>
                <w:szCs w:val="18"/>
              </w:rPr>
              <w:t>19.4%</w:t>
            </w:r>
          </w:p>
        </w:tc>
        <w:tc>
          <w:tcPr>
            <w:tcW w:w="1080" w:type="dxa"/>
            <w:tcBorders>
              <w:bottom w:val="single" w:sz="12" w:space="0" w:color="000000"/>
            </w:tcBorders>
          </w:tcPr>
          <w:p w14:paraId="26AE1120" w14:textId="77777777" w:rsidR="00E67766" w:rsidRDefault="00E67766"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7ED3C68C" w14:textId="77777777" w:rsidR="00E67766" w:rsidRDefault="00E67766"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D74E578" w14:textId="267F7074" w:rsidR="00E67766" w:rsidRDefault="007110E7" w:rsidP="00210FA7">
            <w:pPr>
              <w:ind w:firstLine="0"/>
              <w:jc w:val="center"/>
              <w:rPr>
                <w:sz w:val="18"/>
                <w:szCs w:val="18"/>
              </w:rPr>
            </w:pPr>
            <w:r>
              <w:rPr>
                <w:sz w:val="18"/>
                <w:szCs w:val="18"/>
              </w:rPr>
              <w:t>11.1%</w:t>
            </w:r>
          </w:p>
        </w:tc>
        <w:tc>
          <w:tcPr>
            <w:tcW w:w="1170" w:type="dxa"/>
            <w:tcBorders>
              <w:bottom w:val="single" w:sz="12" w:space="0" w:color="000000"/>
            </w:tcBorders>
          </w:tcPr>
          <w:p w14:paraId="2893E2C5" w14:textId="77777777" w:rsidR="00E67766" w:rsidRDefault="00E67766"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4C6F5F8E" w14:textId="77777777" w:rsidR="00E67766" w:rsidRDefault="00E67766" w:rsidP="00210FA7">
            <w:pPr>
              <w:ind w:firstLine="0"/>
              <w:jc w:val="center"/>
              <w:rPr>
                <w:sz w:val="18"/>
                <w:szCs w:val="18"/>
              </w:rPr>
            </w:pPr>
            <w:r>
              <w:rPr>
                <w:sz w:val="18"/>
                <w:szCs w:val="18"/>
              </w:rPr>
              <w:t>N/A</w:t>
            </w:r>
          </w:p>
        </w:tc>
      </w:tr>
    </w:tbl>
    <w:p w14:paraId="25AFF341" w14:textId="77777777" w:rsidR="00E67766" w:rsidRDefault="00E67766" w:rsidP="00E67766"/>
    <w:p w14:paraId="7D2CA771" w14:textId="2D984372" w:rsidR="00D82106" w:rsidRDefault="00D82106" w:rsidP="00D82106">
      <w:r w:rsidRPr="00987AAF">
        <w:rPr>
          <w:u w:val="single"/>
        </w:rPr>
        <w:t>Q</w:t>
      </w:r>
      <w:r>
        <w:rPr>
          <w:u w:val="single"/>
        </w:rPr>
        <w:t>1</w:t>
      </w:r>
      <w:r w:rsidRPr="00987AAF">
        <w:rPr>
          <w:u w:val="single"/>
        </w:rPr>
        <w:t xml:space="preserve"> 202</w:t>
      </w:r>
      <w:r>
        <w:rPr>
          <w:u w:val="single"/>
        </w:rPr>
        <w:t>1</w:t>
      </w:r>
      <w:r>
        <w:t xml:space="preserve">:  </w:t>
      </w:r>
      <w:r w:rsidR="002067C2">
        <w:t xml:space="preserve">Moving forward into the next year, </w:t>
      </w:r>
      <w:r>
        <w:t xml:space="preserve">the hit rates </w:t>
      </w:r>
      <w:r w:rsidR="00E603E4">
        <w:t xml:space="preserve">generally </w:t>
      </w:r>
      <w:r>
        <w:t>dropped across the strategies</w:t>
      </w:r>
      <w:r w:rsidR="002067C2">
        <w:t xml:space="preserve"> during the first quarter</w:t>
      </w:r>
      <w:del w:id="1035" w:author="Allen Hoskins" w:date="2022-11-20T21:09:00Z">
        <w:r w:rsidDel="00030C23">
          <w:delText xml:space="preserve">.  </w:delText>
        </w:r>
      </w:del>
      <w:ins w:id="1036" w:author="Allen Hoskins" w:date="2022-11-20T21:09:00Z">
        <w:r w:rsidR="00030C23">
          <w:t xml:space="preserve">. </w:t>
        </w:r>
      </w:ins>
      <w:r w:rsidR="00591404">
        <w:t>DY and PB performed best within the value models</w:t>
      </w:r>
      <w:ins w:id="1037" w:author="Allen Hoskins" w:date="2022-11-20T20:52:00Z">
        <w:r w:rsidR="003B734C">
          <w:t>,</w:t>
        </w:r>
      </w:ins>
      <w:r w:rsidR="005006B4">
        <w:t xml:space="preserve"> while EPS growth outperformed revenue growth</w:t>
      </w:r>
      <w:ins w:id="1038" w:author="Allen Hoskins" w:date="2022-11-20T20:52:00Z">
        <w:r w:rsidR="003B734C">
          <w:t>,</w:t>
        </w:r>
      </w:ins>
      <w:r w:rsidR="0053759D">
        <w:t xml:space="preserve"> which was not the case during the preceding year</w:t>
      </w:r>
      <w:r w:rsidR="005006B4">
        <w:t>.</w:t>
      </w:r>
    </w:p>
    <w:p w14:paraId="352091F0" w14:textId="6428E3A9" w:rsidR="00D82106" w:rsidRPr="009B1D59" w:rsidRDefault="00D82106" w:rsidP="00D82106">
      <w:pPr>
        <w:pStyle w:val="tabletitle"/>
        <w:spacing w:after="240"/>
        <w:rPr>
          <w:lang w:val="en-GB"/>
        </w:rPr>
      </w:pPr>
      <w:r w:rsidRPr="009B1D59">
        <w:rPr>
          <w:b/>
          <w:lang w:val="en-GB"/>
        </w:rPr>
        <w:t xml:space="preserve">Table </w:t>
      </w:r>
      <w:r w:rsidR="0094419E">
        <w:rPr>
          <w:b/>
          <w:lang w:val="en-GB"/>
        </w:rPr>
        <w:t>13</w:t>
      </w:r>
      <w:del w:id="1039"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40" w:author="Allen Hoskins" w:date="2022-11-20T21:09:00Z">
        <w:r w:rsidR="00030C23">
          <w:rPr>
            <w:b/>
            <w:lang w:val="en-GB"/>
          </w:rPr>
          <w:t xml:space="preserve">. </w:t>
        </w:r>
      </w:ins>
      <w:r>
        <w:rPr>
          <w:lang w:val="en-GB"/>
        </w:rPr>
        <w:t>Q</w:t>
      </w:r>
      <w:r w:rsidR="0094419E">
        <w:rPr>
          <w:lang w:val="en-GB"/>
        </w:rPr>
        <w:t>1</w:t>
      </w:r>
      <w:r>
        <w:rPr>
          <w:lang w:val="en-GB"/>
        </w:rPr>
        <w:t xml:space="preserve"> 202</w:t>
      </w:r>
      <w:r w:rsidR="0094419E">
        <w:rPr>
          <w:lang w:val="en-GB"/>
        </w:rPr>
        <w:t>1</w:t>
      </w:r>
      <w:r>
        <w:rPr>
          <w:lang w:val="en-GB"/>
        </w:rPr>
        <w:t xml:space="preserve">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D82106" w14:paraId="4909BB8F"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3D8B6FA4" w14:textId="77777777" w:rsidR="00D82106" w:rsidRPr="00371779" w:rsidRDefault="00D82106"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2946BD0C" w14:textId="77777777" w:rsidR="00D82106" w:rsidRDefault="00D82106"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19CF405E" w14:textId="77777777" w:rsidR="00D82106" w:rsidRDefault="00D82106"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3EE502CE" w14:textId="77777777" w:rsidR="00D82106" w:rsidRDefault="00D82106" w:rsidP="00210FA7">
            <w:pPr>
              <w:ind w:firstLine="0"/>
              <w:jc w:val="center"/>
              <w:rPr>
                <w:sz w:val="18"/>
                <w:szCs w:val="18"/>
              </w:rPr>
            </w:pPr>
            <w:r>
              <w:rPr>
                <w:sz w:val="18"/>
                <w:szCs w:val="18"/>
              </w:rPr>
              <w:t>Top 100</w:t>
            </w:r>
          </w:p>
          <w:p w14:paraId="72A97C90" w14:textId="77777777" w:rsidR="00D82106" w:rsidRDefault="00D82106"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6B1C9772" w14:textId="35EA2DE6" w:rsidR="00D82106" w:rsidRDefault="00D82106" w:rsidP="00210FA7">
            <w:pPr>
              <w:ind w:firstLine="0"/>
              <w:jc w:val="center"/>
              <w:rPr>
                <w:sz w:val="18"/>
                <w:szCs w:val="18"/>
              </w:rPr>
            </w:pPr>
            <w:r>
              <w:rPr>
                <w:sz w:val="18"/>
                <w:szCs w:val="18"/>
              </w:rPr>
              <w:t>Bottom</w:t>
            </w:r>
            <w:r w:rsidR="002C440A">
              <w:rPr>
                <w:sz w:val="18"/>
                <w:szCs w:val="18"/>
              </w:rPr>
              <w:t xml:space="preserve"> 100</w:t>
            </w:r>
          </w:p>
          <w:p w14:paraId="42EAE96C" w14:textId="77777777" w:rsidR="00D82106" w:rsidRDefault="00D82106" w:rsidP="00210FA7">
            <w:pPr>
              <w:ind w:firstLine="0"/>
              <w:jc w:val="center"/>
              <w:rPr>
                <w:sz w:val="18"/>
                <w:szCs w:val="18"/>
              </w:rPr>
            </w:pPr>
            <w:r>
              <w:rPr>
                <w:sz w:val="18"/>
                <w:szCs w:val="18"/>
              </w:rPr>
              <w:t>w/ PMO</w:t>
            </w:r>
          </w:p>
        </w:tc>
      </w:tr>
      <w:tr w:rsidR="00D82106" w14:paraId="49AAAAE8" w14:textId="77777777" w:rsidTr="00210FA7">
        <w:trPr>
          <w:trHeight w:val="250"/>
          <w:jc w:val="center"/>
        </w:trPr>
        <w:tc>
          <w:tcPr>
            <w:tcW w:w="1456" w:type="dxa"/>
            <w:tcBorders>
              <w:left w:val="single" w:sz="4" w:space="0" w:color="auto"/>
              <w:right w:val="single" w:sz="4" w:space="0" w:color="auto"/>
            </w:tcBorders>
          </w:tcPr>
          <w:p w14:paraId="156D494C" w14:textId="77777777" w:rsidR="00D82106" w:rsidRPr="00371779" w:rsidRDefault="00D82106" w:rsidP="00210FA7">
            <w:pPr>
              <w:ind w:firstLine="0"/>
              <w:rPr>
                <w:sz w:val="18"/>
                <w:szCs w:val="18"/>
              </w:rPr>
            </w:pPr>
            <w:r>
              <w:rPr>
                <w:sz w:val="18"/>
                <w:szCs w:val="18"/>
              </w:rPr>
              <w:t>FPE</w:t>
            </w:r>
          </w:p>
        </w:tc>
        <w:tc>
          <w:tcPr>
            <w:tcW w:w="831" w:type="dxa"/>
            <w:tcBorders>
              <w:left w:val="single" w:sz="4" w:space="0" w:color="auto"/>
            </w:tcBorders>
          </w:tcPr>
          <w:p w14:paraId="1CA1B51D" w14:textId="32287CA2" w:rsidR="00D82106" w:rsidRDefault="004D79E7" w:rsidP="00210FA7">
            <w:pPr>
              <w:ind w:firstLine="0"/>
              <w:jc w:val="center"/>
              <w:rPr>
                <w:sz w:val="18"/>
                <w:szCs w:val="18"/>
              </w:rPr>
            </w:pPr>
            <w:r>
              <w:rPr>
                <w:sz w:val="18"/>
                <w:szCs w:val="18"/>
              </w:rPr>
              <w:t>30%</w:t>
            </w:r>
          </w:p>
        </w:tc>
        <w:tc>
          <w:tcPr>
            <w:tcW w:w="1080" w:type="dxa"/>
          </w:tcPr>
          <w:p w14:paraId="02ADDE79" w14:textId="4401C71E" w:rsidR="00D82106" w:rsidRDefault="004D79E7" w:rsidP="00210FA7">
            <w:pPr>
              <w:ind w:firstLine="0"/>
              <w:jc w:val="center"/>
              <w:rPr>
                <w:sz w:val="18"/>
                <w:szCs w:val="18"/>
              </w:rPr>
            </w:pPr>
            <w:r>
              <w:rPr>
                <w:sz w:val="18"/>
                <w:szCs w:val="18"/>
              </w:rPr>
              <w:t>39%</w:t>
            </w:r>
          </w:p>
        </w:tc>
        <w:tc>
          <w:tcPr>
            <w:tcW w:w="990" w:type="dxa"/>
            <w:tcBorders>
              <w:left w:val="single" w:sz="4" w:space="0" w:color="auto"/>
            </w:tcBorders>
          </w:tcPr>
          <w:p w14:paraId="633C7FA0" w14:textId="5884E1BA" w:rsidR="00D82106" w:rsidRDefault="00E11C15" w:rsidP="00210FA7">
            <w:pPr>
              <w:ind w:firstLine="0"/>
              <w:jc w:val="center"/>
              <w:rPr>
                <w:sz w:val="18"/>
                <w:szCs w:val="18"/>
              </w:rPr>
            </w:pPr>
            <w:r>
              <w:rPr>
                <w:sz w:val="18"/>
                <w:szCs w:val="18"/>
              </w:rPr>
              <w:t>30%</w:t>
            </w:r>
          </w:p>
        </w:tc>
        <w:tc>
          <w:tcPr>
            <w:tcW w:w="1080" w:type="dxa"/>
            <w:tcBorders>
              <w:right w:val="single" w:sz="4" w:space="0" w:color="auto"/>
            </w:tcBorders>
          </w:tcPr>
          <w:p w14:paraId="22F91BC2" w14:textId="5B51DDFF" w:rsidR="00D82106" w:rsidRDefault="00E603E4" w:rsidP="00210FA7">
            <w:pPr>
              <w:ind w:firstLine="0"/>
              <w:jc w:val="center"/>
              <w:rPr>
                <w:sz w:val="18"/>
                <w:szCs w:val="18"/>
              </w:rPr>
            </w:pPr>
            <w:r>
              <w:rPr>
                <w:sz w:val="18"/>
                <w:szCs w:val="18"/>
              </w:rPr>
              <w:t>36%</w:t>
            </w:r>
          </w:p>
        </w:tc>
      </w:tr>
      <w:tr w:rsidR="00D82106" w14:paraId="2805C168" w14:textId="77777777" w:rsidTr="00210FA7">
        <w:trPr>
          <w:trHeight w:val="250"/>
          <w:jc w:val="center"/>
        </w:trPr>
        <w:tc>
          <w:tcPr>
            <w:tcW w:w="1456" w:type="dxa"/>
            <w:tcBorders>
              <w:left w:val="single" w:sz="4" w:space="0" w:color="auto"/>
              <w:right w:val="single" w:sz="4" w:space="0" w:color="auto"/>
            </w:tcBorders>
          </w:tcPr>
          <w:p w14:paraId="336B606C" w14:textId="77777777" w:rsidR="00D82106" w:rsidRDefault="00D82106" w:rsidP="00210FA7">
            <w:pPr>
              <w:ind w:firstLine="0"/>
              <w:rPr>
                <w:sz w:val="18"/>
                <w:szCs w:val="18"/>
              </w:rPr>
            </w:pPr>
            <w:r>
              <w:rPr>
                <w:sz w:val="18"/>
                <w:szCs w:val="18"/>
              </w:rPr>
              <w:t>EVS</w:t>
            </w:r>
          </w:p>
        </w:tc>
        <w:tc>
          <w:tcPr>
            <w:tcW w:w="831" w:type="dxa"/>
            <w:tcBorders>
              <w:left w:val="single" w:sz="4" w:space="0" w:color="auto"/>
            </w:tcBorders>
          </w:tcPr>
          <w:p w14:paraId="395ED66B" w14:textId="14E0990F" w:rsidR="00D82106" w:rsidRDefault="004D79E7" w:rsidP="00210FA7">
            <w:pPr>
              <w:ind w:firstLine="0"/>
              <w:jc w:val="center"/>
              <w:rPr>
                <w:sz w:val="18"/>
                <w:szCs w:val="18"/>
              </w:rPr>
            </w:pPr>
            <w:r>
              <w:rPr>
                <w:sz w:val="18"/>
                <w:szCs w:val="18"/>
              </w:rPr>
              <w:t>45%</w:t>
            </w:r>
          </w:p>
        </w:tc>
        <w:tc>
          <w:tcPr>
            <w:tcW w:w="1080" w:type="dxa"/>
          </w:tcPr>
          <w:p w14:paraId="06548FC8" w14:textId="4442F7DA" w:rsidR="00D82106" w:rsidRDefault="004D79E7" w:rsidP="00210FA7">
            <w:pPr>
              <w:ind w:firstLine="0"/>
              <w:jc w:val="center"/>
              <w:rPr>
                <w:sz w:val="18"/>
                <w:szCs w:val="18"/>
              </w:rPr>
            </w:pPr>
            <w:r>
              <w:rPr>
                <w:sz w:val="18"/>
                <w:szCs w:val="18"/>
              </w:rPr>
              <w:t>58%</w:t>
            </w:r>
          </w:p>
        </w:tc>
        <w:tc>
          <w:tcPr>
            <w:tcW w:w="990" w:type="dxa"/>
            <w:tcBorders>
              <w:left w:val="single" w:sz="4" w:space="0" w:color="auto"/>
            </w:tcBorders>
          </w:tcPr>
          <w:p w14:paraId="751C9504" w14:textId="71AAA18A" w:rsidR="00D82106" w:rsidRDefault="00E11C15" w:rsidP="00210FA7">
            <w:pPr>
              <w:ind w:firstLine="0"/>
              <w:jc w:val="center"/>
              <w:rPr>
                <w:sz w:val="18"/>
                <w:szCs w:val="18"/>
              </w:rPr>
            </w:pPr>
            <w:r>
              <w:rPr>
                <w:sz w:val="18"/>
                <w:szCs w:val="18"/>
              </w:rPr>
              <w:t>53%</w:t>
            </w:r>
          </w:p>
        </w:tc>
        <w:tc>
          <w:tcPr>
            <w:tcW w:w="1080" w:type="dxa"/>
            <w:tcBorders>
              <w:right w:val="single" w:sz="4" w:space="0" w:color="auto"/>
            </w:tcBorders>
          </w:tcPr>
          <w:p w14:paraId="648D9E7B" w14:textId="62E99AFC" w:rsidR="00D82106" w:rsidRDefault="00E603E4" w:rsidP="00210FA7">
            <w:pPr>
              <w:ind w:firstLine="0"/>
              <w:jc w:val="center"/>
              <w:rPr>
                <w:sz w:val="18"/>
                <w:szCs w:val="18"/>
              </w:rPr>
            </w:pPr>
            <w:r>
              <w:rPr>
                <w:sz w:val="18"/>
                <w:szCs w:val="18"/>
              </w:rPr>
              <w:t>50%</w:t>
            </w:r>
          </w:p>
        </w:tc>
      </w:tr>
      <w:tr w:rsidR="00D82106" w14:paraId="51856A75" w14:textId="77777777" w:rsidTr="00210FA7">
        <w:trPr>
          <w:trHeight w:val="275"/>
          <w:jc w:val="center"/>
        </w:trPr>
        <w:tc>
          <w:tcPr>
            <w:tcW w:w="1456" w:type="dxa"/>
            <w:tcBorders>
              <w:left w:val="single" w:sz="4" w:space="0" w:color="auto"/>
              <w:right w:val="single" w:sz="4" w:space="0" w:color="auto"/>
            </w:tcBorders>
          </w:tcPr>
          <w:p w14:paraId="7FD97BC2" w14:textId="77777777" w:rsidR="00D82106" w:rsidRPr="00371779" w:rsidRDefault="00D82106" w:rsidP="00210FA7">
            <w:pPr>
              <w:ind w:firstLine="0"/>
              <w:rPr>
                <w:sz w:val="18"/>
                <w:szCs w:val="18"/>
              </w:rPr>
            </w:pPr>
            <w:r>
              <w:rPr>
                <w:sz w:val="18"/>
                <w:szCs w:val="18"/>
              </w:rPr>
              <w:t>DY</w:t>
            </w:r>
          </w:p>
        </w:tc>
        <w:tc>
          <w:tcPr>
            <w:tcW w:w="831" w:type="dxa"/>
            <w:tcBorders>
              <w:left w:val="single" w:sz="4" w:space="0" w:color="auto"/>
            </w:tcBorders>
          </w:tcPr>
          <w:p w14:paraId="556DBE88" w14:textId="2BAFE302" w:rsidR="00D82106" w:rsidRDefault="004D79E7" w:rsidP="00210FA7">
            <w:pPr>
              <w:ind w:firstLine="0"/>
              <w:jc w:val="center"/>
              <w:rPr>
                <w:sz w:val="18"/>
                <w:szCs w:val="18"/>
              </w:rPr>
            </w:pPr>
            <w:r>
              <w:rPr>
                <w:sz w:val="18"/>
                <w:szCs w:val="18"/>
              </w:rPr>
              <w:t>53%</w:t>
            </w:r>
          </w:p>
        </w:tc>
        <w:tc>
          <w:tcPr>
            <w:tcW w:w="1080" w:type="dxa"/>
          </w:tcPr>
          <w:p w14:paraId="6E334763" w14:textId="503B30C9" w:rsidR="00D82106" w:rsidRDefault="004D79E7" w:rsidP="00210FA7">
            <w:pPr>
              <w:ind w:firstLine="0"/>
              <w:jc w:val="center"/>
              <w:rPr>
                <w:sz w:val="18"/>
                <w:szCs w:val="18"/>
              </w:rPr>
            </w:pPr>
            <w:r>
              <w:rPr>
                <w:sz w:val="18"/>
                <w:szCs w:val="18"/>
              </w:rPr>
              <w:t>45%</w:t>
            </w:r>
          </w:p>
        </w:tc>
        <w:tc>
          <w:tcPr>
            <w:tcW w:w="990" w:type="dxa"/>
            <w:tcBorders>
              <w:left w:val="single" w:sz="4" w:space="0" w:color="auto"/>
            </w:tcBorders>
          </w:tcPr>
          <w:p w14:paraId="404694F4" w14:textId="6CF7C9FA" w:rsidR="00D82106" w:rsidRDefault="00E11C15" w:rsidP="00210FA7">
            <w:pPr>
              <w:ind w:firstLine="0"/>
              <w:jc w:val="center"/>
              <w:rPr>
                <w:sz w:val="18"/>
                <w:szCs w:val="18"/>
              </w:rPr>
            </w:pPr>
            <w:r>
              <w:rPr>
                <w:sz w:val="18"/>
                <w:szCs w:val="18"/>
              </w:rPr>
              <w:t>58%</w:t>
            </w:r>
          </w:p>
        </w:tc>
        <w:tc>
          <w:tcPr>
            <w:tcW w:w="1080" w:type="dxa"/>
            <w:tcBorders>
              <w:right w:val="single" w:sz="4" w:space="0" w:color="auto"/>
            </w:tcBorders>
          </w:tcPr>
          <w:p w14:paraId="6ECD355F" w14:textId="0FB2E393" w:rsidR="00D82106" w:rsidRDefault="00E603E4" w:rsidP="00210FA7">
            <w:pPr>
              <w:ind w:firstLine="0"/>
              <w:jc w:val="center"/>
              <w:rPr>
                <w:sz w:val="18"/>
                <w:szCs w:val="18"/>
              </w:rPr>
            </w:pPr>
            <w:r>
              <w:rPr>
                <w:sz w:val="18"/>
                <w:szCs w:val="18"/>
              </w:rPr>
              <w:t>39%</w:t>
            </w:r>
          </w:p>
        </w:tc>
      </w:tr>
      <w:tr w:rsidR="00D82106" w14:paraId="3D0B9D4F" w14:textId="77777777" w:rsidTr="00210FA7">
        <w:trPr>
          <w:trHeight w:val="265"/>
          <w:jc w:val="center"/>
        </w:trPr>
        <w:tc>
          <w:tcPr>
            <w:tcW w:w="1456" w:type="dxa"/>
            <w:tcBorders>
              <w:left w:val="single" w:sz="4" w:space="0" w:color="auto"/>
              <w:right w:val="single" w:sz="4" w:space="0" w:color="auto"/>
            </w:tcBorders>
          </w:tcPr>
          <w:p w14:paraId="0651E88B" w14:textId="77777777" w:rsidR="00D82106" w:rsidRPr="00371779" w:rsidRDefault="00D82106" w:rsidP="00210FA7">
            <w:pPr>
              <w:ind w:firstLine="0"/>
              <w:rPr>
                <w:sz w:val="18"/>
                <w:szCs w:val="18"/>
              </w:rPr>
            </w:pPr>
            <w:r>
              <w:rPr>
                <w:sz w:val="18"/>
                <w:szCs w:val="18"/>
              </w:rPr>
              <w:t>PB</w:t>
            </w:r>
          </w:p>
        </w:tc>
        <w:tc>
          <w:tcPr>
            <w:tcW w:w="831" w:type="dxa"/>
            <w:tcBorders>
              <w:left w:val="single" w:sz="4" w:space="0" w:color="auto"/>
            </w:tcBorders>
          </w:tcPr>
          <w:p w14:paraId="0F52CE67" w14:textId="6E479FE6" w:rsidR="00D82106" w:rsidRDefault="004D79E7" w:rsidP="00210FA7">
            <w:pPr>
              <w:ind w:firstLine="0"/>
              <w:jc w:val="center"/>
              <w:rPr>
                <w:sz w:val="18"/>
                <w:szCs w:val="18"/>
              </w:rPr>
            </w:pPr>
            <w:r>
              <w:rPr>
                <w:sz w:val="18"/>
                <w:szCs w:val="18"/>
              </w:rPr>
              <w:t>53%</w:t>
            </w:r>
          </w:p>
        </w:tc>
        <w:tc>
          <w:tcPr>
            <w:tcW w:w="1080" w:type="dxa"/>
          </w:tcPr>
          <w:p w14:paraId="76C4F7D7" w14:textId="4EB8C7C8" w:rsidR="00D82106" w:rsidRDefault="004D79E7" w:rsidP="00210FA7">
            <w:pPr>
              <w:ind w:firstLine="0"/>
              <w:jc w:val="center"/>
              <w:rPr>
                <w:sz w:val="18"/>
                <w:szCs w:val="18"/>
              </w:rPr>
            </w:pPr>
            <w:r>
              <w:rPr>
                <w:sz w:val="18"/>
                <w:szCs w:val="18"/>
              </w:rPr>
              <w:t>64%</w:t>
            </w:r>
          </w:p>
        </w:tc>
        <w:tc>
          <w:tcPr>
            <w:tcW w:w="990" w:type="dxa"/>
            <w:tcBorders>
              <w:left w:val="single" w:sz="4" w:space="0" w:color="auto"/>
            </w:tcBorders>
          </w:tcPr>
          <w:p w14:paraId="7D64FCAC" w14:textId="77C8E317" w:rsidR="00D82106" w:rsidRDefault="00E11C15" w:rsidP="00210FA7">
            <w:pPr>
              <w:ind w:firstLine="0"/>
              <w:jc w:val="center"/>
              <w:rPr>
                <w:sz w:val="18"/>
                <w:szCs w:val="18"/>
              </w:rPr>
            </w:pPr>
            <w:r>
              <w:rPr>
                <w:sz w:val="18"/>
                <w:szCs w:val="18"/>
              </w:rPr>
              <w:t>48%</w:t>
            </w:r>
          </w:p>
        </w:tc>
        <w:tc>
          <w:tcPr>
            <w:tcW w:w="1080" w:type="dxa"/>
            <w:tcBorders>
              <w:right w:val="single" w:sz="4" w:space="0" w:color="auto"/>
            </w:tcBorders>
          </w:tcPr>
          <w:p w14:paraId="263E3F35" w14:textId="41A1B542" w:rsidR="00D82106" w:rsidRDefault="00E603E4" w:rsidP="00210FA7">
            <w:pPr>
              <w:ind w:firstLine="0"/>
              <w:jc w:val="center"/>
              <w:rPr>
                <w:sz w:val="18"/>
                <w:szCs w:val="18"/>
              </w:rPr>
            </w:pPr>
            <w:r>
              <w:rPr>
                <w:sz w:val="18"/>
                <w:szCs w:val="18"/>
              </w:rPr>
              <w:t>46%</w:t>
            </w:r>
          </w:p>
        </w:tc>
      </w:tr>
      <w:tr w:rsidR="00D82106" w14:paraId="67CFAF56" w14:textId="77777777" w:rsidTr="00210FA7">
        <w:trPr>
          <w:trHeight w:val="292"/>
          <w:jc w:val="center"/>
        </w:trPr>
        <w:tc>
          <w:tcPr>
            <w:tcW w:w="1456" w:type="dxa"/>
            <w:tcBorders>
              <w:left w:val="single" w:sz="4" w:space="0" w:color="auto"/>
              <w:right w:val="single" w:sz="4" w:space="0" w:color="auto"/>
            </w:tcBorders>
          </w:tcPr>
          <w:p w14:paraId="019EBD5D" w14:textId="77777777" w:rsidR="00D82106" w:rsidRPr="00371779" w:rsidRDefault="00D82106" w:rsidP="00210FA7">
            <w:pPr>
              <w:ind w:firstLine="0"/>
              <w:rPr>
                <w:sz w:val="18"/>
                <w:szCs w:val="18"/>
              </w:rPr>
            </w:pPr>
            <w:r>
              <w:rPr>
                <w:sz w:val="18"/>
                <w:szCs w:val="18"/>
              </w:rPr>
              <w:t>EPS Growth</w:t>
            </w:r>
          </w:p>
        </w:tc>
        <w:tc>
          <w:tcPr>
            <w:tcW w:w="831" w:type="dxa"/>
            <w:tcBorders>
              <w:left w:val="single" w:sz="4" w:space="0" w:color="auto"/>
            </w:tcBorders>
          </w:tcPr>
          <w:p w14:paraId="41D34E36" w14:textId="3F56E814" w:rsidR="00D82106" w:rsidRDefault="004D79E7" w:rsidP="00210FA7">
            <w:pPr>
              <w:ind w:firstLine="0"/>
              <w:jc w:val="center"/>
              <w:rPr>
                <w:sz w:val="18"/>
                <w:szCs w:val="18"/>
              </w:rPr>
            </w:pPr>
            <w:r>
              <w:rPr>
                <w:sz w:val="18"/>
                <w:szCs w:val="18"/>
              </w:rPr>
              <w:t>56%</w:t>
            </w:r>
          </w:p>
        </w:tc>
        <w:tc>
          <w:tcPr>
            <w:tcW w:w="1080" w:type="dxa"/>
          </w:tcPr>
          <w:p w14:paraId="626C34A6" w14:textId="0E32B910" w:rsidR="00D82106" w:rsidRDefault="00E11C15" w:rsidP="00210FA7">
            <w:pPr>
              <w:ind w:firstLine="0"/>
              <w:jc w:val="center"/>
              <w:rPr>
                <w:sz w:val="18"/>
                <w:szCs w:val="18"/>
              </w:rPr>
            </w:pPr>
            <w:r>
              <w:rPr>
                <w:sz w:val="18"/>
                <w:szCs w:val="18"/>
              </w:rPr>
              <w:t>62%</w:t>
            </w:r>
          </w:p>
        </w:tc>
        <w:tc>
          <w:tcPr>
            <w:tcW w:w="990" w:type="dxa"/>
            <w:tcBorders>
              <w:left w:val="single" w:sz="4" w:space="0" w:color="auto"/>
            </w:tcBorders>
          </w:tcPr>
          <w:p w14:paraId="6C2CB119" w14:textId="04E2AB99" w:rsidR="00D82106" w:rsidRDefault="00E11C15" w:rsidP="00210FA7">
            <w:pPr>
              <w:ind w:firstLine="0"/>
              <w:jc w:val="center"/>
              <w:rPr>
                <w:sz w:val="18"/>
                <w:szCs w:val="18"/>
              </w:rPr>
            </w:pPr>
            <w:r>
              <w:rPr>
                <w:sz w:val="18"/>
                <w:szCs w:val="18"/>
              </w:rPr>
              <w:t>45%</w:t>
            </w:r>
          </w:p>
        </w:tc>
        <w:tc>
          <w:tcPr>
            <w:tcW w:w="1080" w:type="dxa"/>
            <w:tcBorders>
              <w:right w:val="single" w:sz="4" w:space="0" w:color="auto"/>
            </w:tcBorders>
          </w:tcPr>
          <w:p w14:paraId="09930266" w14:textId="0922EF97" w:rsidR="00D82106" w:rsidRDefault="00E603E4" w:rsidP="00210FA7">
            <w:pPr>
              <w:ind w:firstLine="0"/>
              <w:jc w:val="center"/>
              <w:rPr>
                <w:sz w:val="18"/>
                <w:szCs w:val="18"/>
              </w:rPr>
            </w:pPr>
            <w:r>
              <w:rPr>
                <w:sz w:val="18"/>
                <w:szCs w:val="18"/>
              </w:rPr>
              <w:t>56%</w:t>
            </w:r>
          </w:p>
        </w:tc>
      </w:tr>
      <w:tr w:rsidR="00D82106" w14:paraId="204A4CB4" w14:textId="77777777" w:rsidTr="00210FA7">
        <w:trPr>
          <w:trHeight w:val="265"/>
          <w:jc w:val="center"/>
        </w:trPr>
        <w:tc>
          <w:tcPr>
            <w:tcW w:w="1456" w:type="dxa"/>
            <w:tcBorders>
              <w:left w:val="single" w:sz="4" w:space="0" w:color="auto"/>
              <w:right w:val="single" w:sz="4" w:space="0" w:color="auto"/>
            </w:tcBorders>
          </w:tcPr>
          <w:p w14:paraId="25865D7F" w14:textId="77777777" w:rsidR="00D82106" w:rsidRDefault="00D82106" w:rsidP="00210FA7">
            <w:pPr>
              <w:ind w:firstLine="0"/>
              <w:rPr>
                <w:sz w:val="18"/>
                <w:szCs w:val="18"/>
              </w:rPr>
            </w:pPr>
            <w:r>
              <w:rPr>
                <w:sz w:val="18"/>
                <w:szCs w:val="18"/>
              </w:rPr>
              <w:t>Revenue Growth</w:t>
            </w:r>
          </w:p>
        </w:tc>
        <w:tc>
          <w:tcPr>
            <w:tcW w:w="831" w:type="dxa"/>
            <w:tcBorders>
              <w:left w:val="single" w:sz="4" w:space="0" w:color="auto"/>
            </w:tcBorders>
          </w:tcPr>
          <w:p w14:paraId="2EBD9027" w14:textId="18FEE77B" w:rsidR="00D82106" w:rsidRDefault="004D79E7" w:rsidP="00210FA7">
            <w:pPr>
              <w:ind w:firstLine="0"/>
              <w:jc w:val="center"/>
              <w:rPr>
                <w:sz w:val="18"/>
                <w:szCs w:val="18"/>
              </w:rPr>
            </w:pPr>
            <w:r>
              <w:rPr>
                <w:sz w:val="18"/>
                <w:szCs w:val="18"/>
              </w:rPr>
              <w:t>40%</w:t>
            </w:r>
          </w:p>
        </w:tc>
        <w:tc>
          <w:tcPr>
            <w:tcW w:w="1080" w:type="dxa"/>
          </w:tcPr>
          <w:p w14:paraId="394FF8CB" w14:textId="657B16B8" w:rsidR="00D82106" w:rsidRDefault="00E11C15" w:rsidP="00210FA7">
            <w:pPr>
              <w:ind w:firstLine="0"/>
              <w:jc w:val="center"/>
              <w:rPr>
                <w:sz w:val="18"/>
                <w:szCs w:val="18"/>
              </w:rPr>
            </w:pPr>
            <w:r>
              <w:rPr>
                <w:sz w:val="18"/>
                <w:szCs w:val="18"/>
              </w:rPr>
              <w:t>40%</w:t>
            </w:r>
          </w:p>
        </w:tc>
        <w:tc>
          <w:tcPr>
            <w:tcW w:w="990" w:type="dxa"/>
            <w:tcBorders>
              <w:left w:val="single" w:sz="4" w:space="0" w:color="auto"/>
            </w:tcBorders>
          </w:tcPr>
          <w:p w14:paraId="4C08484E" w14:textId="698B42F1" w:rsidR="00D82106" w:rsidRDefault="00E11C15" w:rsidP="00210FA7">
            <w:pPr>
              <w:ind w:firstLine="0"/>
              <w:jc w:val="center"/>
              <w:rPr>
                <w:sz w:val="18"/>
                <w:szCs w:val="18"/>
              </w:rPr>
            </w:pPr>
            <w:r>
              <w:rPr>
                <w:sz w:val="18"/>
                <w:szCs w:val="18"/>
              </w:rPr>
              <w:t>31%</w:t>
            </w:r>
          </w:p>
        </w:tc>
        <w:tc>
          <w:tcPr>
            <w:tcW w:w="1080" w:type="dxa"/>
            <w:tcBorders>
              <w:right w:val="single" w:sz="4" w:space="0" w:color="auto"/>
            </w:tcBorders>
          </w:tcPr>
          <w:p w14:paraId="74CAB9E4" w14:textId="5B52AC20" w:rsidR="00D82106" w:rsidRDefault="00E603E4" w:rsidP="00210FA7">
            <w:pPr>
              <w:ind w:firstLine="0"/>
              <w:jc w:val="center"/>
              <w:rPr>
                <w:sz w:val="18"/>
                <w:szCs w:val="18"/>
              </w:rPr>
            </w:pPr>
            <w:r>
              <w:rPr>
                <w:sz w:val="18"/>
                <w:szCs w:val="18"/>
              </w:rPr>
              <w:t>48%</w:t>
            </w:r>
          </w:p>
        </w:tc>
      </w:tr>
      <w:tr w:rsidR="00D82106" w14:paraId="42C18415" w14:textId="77777777" w:rsidTr="00210FA7">
        <w:trPr>
          <w:trHeight w:val="265"/>
          <w:jc w:val="center"/>
        </w:trPr>
        <w:tc>
          <w:tcPr>
            <w:tcW w:w="1456" w:type="dxa"/>
            <w:tcBorders>
              <w:left w:val="single" w:sz="4" w:space="0" w:color="auto"/>
              <w:right w:val="single" w:sz="4" w:space="0" w:color="auto"/>
            </w:tcBorders>
          </w:tcPr>
          <w:p w14:paraId="5D6D4605" w14:textId="77777777" w:rsidR="00D82106" w:rsidRDefault="00D82106" w:rsidP="00210FA7">
            <w:pPr>
              <w:ind w:firstLine="0"/>
              <w:rPr>
                <w:sz w:val="18"/>
                <w:szCs w:val="18"/>
              </w:rPr>
            </w:pPr>
            <w:r>
              <w:rPr>
                <w:sz w:val="18"/>
                <w:szCs w:val="18"/>
              </w:rPr>
              <w:t>PMO</w:t>
            </w:r>
          </w:p>
        </w:tc>
        <w:tc>
          <w:tcPr>
            <w:tcW w:w="831" w:type="dxa"/>
            <w:tcBorders>
              <w:left w:val="single" w:sz="4" w:space="0" w:color="auto"/>
            </w:tcBorders>
          </w:tcPr>
          <w:p w14:paraId="4424033C" w14:textId="7B73F50B" w:rsidR="00D82106" w:rsidRDefault="004D79E7" w:rsidP="00210FA7">
            <w:pPr>
              <w:ind w:firstLine="0"/>
              <w:jc w:val="center"/>
              <w:rPr>
                <w:sz w:val="18"/>
                <w:szCs w:val="18"/>
              </w:rPr>
            </w:pPr>
            <w:r>
              <w:rPr>
                <w:sz w:val="18"/>
                <w:szCs w:val="18"/>
              </w:rPr>
              <w:t>47%</w:t>
            </w:r>
          </w:p>
        </w:tc>
        <w:tc>
          <w:tcPr>
            <w:tcW w:w="1080" w:type="dxa"/>
          </w:tcPr>
          <w:p w14:paraId="349CF156" w14:textId="77F324FB" w:rsidR="00D82106" w:rsidRDefault="00E11C15" w:rsidP="00210FA7">
            <w:pPr>
              <w:ind w:firstLine="0"/>
              <w:jc w:val="center"/>
              <w:rPr>
                <w:sz w:val="18"/>
                <w:szCs w:val="18"/>
              </w:rPr>
            </w:pPr>
            <w:r>
              <w:rPr>
                <w:sz w:val="18"/>
                <w:szCs w:val="18"/>
              </w:rPr>
              <w:t>51%</w:t>
            </w:r>
          </w:p>
        </w:tc>
        <w:tc>
          <w:tcPr>
            <w:tcW w:w="990" w:type="dxa"/>
            <w:tcBorders>
              <w:left w:val="single" w:sz="4" w:space="0" w:color="auto"/>
            </w:tcBorders>
          </w:tcPr>
          <w:p w14:paraId="03E3303C" w14:textId="77777777" w:rsidR="00D82106" w:rsidRDefault="00D82106" w:rsidP="00210FA7">
            <w:pPr>
              <w:ind w:firstLine="0"/>
              <w:jc w:val="center"/>
              <w:rPr>
                <w:sz w:val="18"/>
                <w:szCs w:val="18"/>
              </w:rPr>
            </w:pPr>
            <w:r>
              <w:rPr>
                <w:sz w:val="18"/>
                <w:szCs w:val="18"/>
              </w:rPr>
              <w:t>N/A</w:t>
            </w:r>
          </w:p>
        </w:tc>
        <w:tc>
          <w:tcPr>
            <w:tcW w:w="1080" w:type="dxa"/>
            <w:tcBorders>
              <w:right w:val="single" w:sz="4" w:space="0" w:color="auto"/>
            </w:tcBorders>
          </w:tcPr>
          <w:p w14:paraId="3DBE25EB" w14:textId="77777777" w:rsidR="00D82106" w:rsidRDefault="00D82106" w:rsidP="00210FA7">
            <w:pPr>
              <w:ind w:firstLine="0"/>
              <w:jc w:val="center"/>
              <w:rPr>
                <w:sz w:val="18"/>
                <w:szCs w:val="18"/>
              </w:rPr>
            </w:pPr>
            <w:r>
              <w:rPr>
                <w:sz w:val="18"/>
                <w:szCs w:val="18"/>
              </w:rPr>
              <w:t>N/A</w:t>
            </w:r>
          </w:p>
        </w:tc>
      </w:tr>
      <w:tr w:rsidR="00D82106" w14:paraId="1D996362"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14F5000F" w14:textId="77777777" w:rsidR="00D82106" w:rsidRPr="00371779" w:rsidRDefault="00D82106"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160FFE8B" w14:textId="61910BA9" w:rsidR="00D82106" w:rsidRDefault="004D79E7" w:rsidP="00210FA7">
            <w:pPr>
              <w:ind w:firstLine="0"/>
              <w:jc w:val="center"/>
              <w:rPr>
                <w:sz w:val="18"/>
                <w:szCs w:val="18"/>
              </w:rPr>
            </w:pPr>
            <w:r>
              <w:rPr>
                <w:sz w:val="18"/>
                <w:szCs w:val="18"/>
              </w:rPr>
              <w:t>49%</w:t>
            </w:r>
          </w:p>
        </w:tc>
        <w:tc>
          <w:tcPr>
            <w:tcW w:w="1080" w:type="dxa"/>
            <w:tcBorders>
              <w:bottom w:val="single" w:sz="12" w:space="0" w:color="000000"/>
            </w:tcBorders>
          </w:tcPr>
          <w:p w14:paraId="7EA4CBB8" w14:textId="77777777" w:rsidR="00D82106" w:rsidRDefault="00D82106"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3285F03" w14:textId="64620824" w:rsidR="00D82106" w:rsidRDefault="00E11C15" w:rsidP="00210FA7">
            <w:pPr>
              <w:ind w:firstLine="0"/>
              <w:jc w:val="center"/>
              <w:rPr>
                <w:sz w:val="18"/>
                <w:szCs w:val="18"/>
              </w:rPr>
            </w:pPr>
            <w:r>
              <w:rPr>
                <w:sz w:val="18"/>
                <w:szCs w:val="18"/>
              </w:rPr>
              <w:t>47%</w:t>
            </w:r>
          </w:p>
        </w:tc>
        <w:tc>
          <w:tcPr>
            <w:tcW w:w="1080" w:type="dxa"/>
            <w:tcBorders>
              <w:bottom w:val="single" w:sz="12" w:space="0" w:color="000000"/>
              <w:right w:val="single" w:sz="4" w:space="0" w:color="auto"/>
            </w:tcBorders>
          </w:tcPr>
          <w:p w14:paraId="0ED1B1A9" w14:textId="77777777" w:rsidR="00D82106" w:rsidRDefault="00D82106" w:rsidP="00210FA7">
            <w:pPr>
              <w:ind w:firstLine="0"/>
              <w:jc w:val="center"/>
              <w:rPr>
                <w:sz w:val="18"/>
                <w:szCs w:val="18"/>
              </w:rPr>
            </w:pPr>
            <w:r>
              <w:rPr>
                <w:sz w:val="18"/>
                <w:szCs w:val="18"/>
              </w:rPr>
              <w:t>N/A</w:t>
            </w:r>
          </w:p>
        </w:tc>
      </w:tr>
    </w:tbl>
    <w:p w14:paraId="208668EA" w14:textId="77777777" w:rsidR="00D82106" w:rsidRDefault="00D82106" w:rsidP="00D82106"/>
    <w:p w14:paraId="5F73A954" w14:textId="77777777" w:rsidR="00D82106" w:rsidRDefault="00D82106" w:rsidP="00D82106"/>
    <w:p w14:paraId="7333F0ED" w14:textId="33CF2A4F" w:rsidR="00D82106" w:rsidRDefault="0094419E" w:rsidP="0094419E">
      <w:r>
        <w:br w:type="page"/>
      </w:r>
      <w:r w:rsidR="00AB247D">
        <w:lastRenderedPageBreak/>
        <w:t>T</w:t>
      </w:r>
      <w:r w:rsidR="00D82106">
        <w:t xml:space="preserve">he stock market </w:t>
      </w:r>
      <w:r w:rsidR="00AB247D">
        <w:t>continue</w:t>
      </w:r>
      <w:r w:rsidR="0053759D">
        <w:t>d</w:t>
      </w:r>
      <w:r w:rsidR="00AB247D">
        <w:t xml:space="preserve"> to march higher during this time period</w:t>
      </w:r>
      <w:ins w:id="1041" w:author="Allen Hoskins" w:date="2022-11-20T20:52:00Z">
        <w:r w:rsidR="003B734C">
          <w:t>,</w:t>
        </w:r>
      </w:ins>
      <w:r>
        <w:t xml:space="preserve"> as the post-COVID recovery was well underway.</w:t>
      </w:r>
      <w:del w:id="1042" w:author="Allen Hoskins" w:date="2022-11-20T20:52:00Z">
        <w:r w:rsidDel="003B734C">
          <w:delText xml:space="preserve"> </w:delText>
        </w:r>
      </w:del>
      <w:r>
        <w:t xml:space="preserve"> </w:t>
      </w:r>
      <w:del w:id="1043" w:author="Allen Hoskins" w:date="2022-11-20T20:52:00Z">
        <w:r w:rsidR="001113E4" w:rsidDel="003B734C">
          <w:delText>Post-vaccine announcement and through the</w:delText>
        </w:r>
      </w:del>
      <w:ins w:id="1044" w:author="Allen Hoskins" w:date="2022-11-20T20:52:00Z">
        <w:r w:rsidR="003B734C">
          <w:t>The</w:t>
        </w:r>
      </w:ins>
      <w:r w:rsidR="001113E4">
        <w:t xml:space="preserve"> first quarter of 2021 was considered by some </w:t>
      </w:r>
      <w:r w:rsidR="0053759D">
        <w:t xml:space="preserve">market commentators </w:t>
      </w:r>
      <w:r w:rsidR="001113E4">
        <w:t>to be a low-quality rally</w:t>
      </w:r>
      <w:del w:id="1045" w:author="Allen Hoskins" w:date="2022-11-20T21:09:00Z">
        <w:r w:rsidR="001113E4" w:rsidDel="00030C23">
          <w:delText xml:space="preserve">.  </w:delText>
        </w:r>
      </w:del>
      <w:ins w:id="1046" w:author="Allen Hoskins" w:date="2022-11-20T21:09:00Z">
        <w:r w:rsidR="00030C23">
          <w:t xml:space="preserve">. </w:t>
        </w:r>
      </w:ins>
      <w:r w:rsidR="001113E4">
        <w:t xml:space="preserve">The models </w:t>
      </w:r>
      <w:r w:rsidR="00EC23E9">
        <w:t xml:space="preserve">generally </w:t>
      </w:r>
      <w:r w:rsidR="00650C96">
        <w:t xml:space="preserve">struggled to </w:t>
      </w:r>
      <w:r w:rsidR="001A0690">
        <w:t xml:space="preserve">generate alpha </w:t>
      </w:r>
      <w:r w:rsidR="00EC23E9">
        <w:t>during the first quarter</w:t>
      </w:r>
      <w:ins w:id="1047" w:author="Allen Hoskins" w:date="2022-11-20T20:53:00Z">
        <w:r w:rsidR="003B734C">
          <w:t>,</w:t>
        </w:r>
      </w:ins>
      <w:r w:rsidR="00050D4D">
        <w:t xml:space="preserve"> though the deeper value metrics / models </w:t>
      </w:r>
      <w:r w:rsidR="00A268F2">
        <w:t>represented by DY and PB outperformed the other value models</w:t>
      </w:r>
      <w:ins w:id="1048" w:author="Allen Hoskins" w:date="2022-11-20T20:53:00Z">
        <w:r w:rsidR="003B734C">
          <w:t>,</w:t>
        </w:r>
      </w:ins>
      <w:r w:rsidR="005C738A">
        <w:t xml:space="preserve"> which is not unexpected given the environment</w:t>
      </w:r>
      <w:del w:id="1049" w:author="Allen Hoskins" w:date="2022-11-20T21:09:00Z">
        <w:r w:rsidR="00A268F2" w:rsidDel="00030C23">
          <w:delText xml:space="preserve">.  </w:delText>
        </w:r>
      </w:del>
      <w:ins w:id="1050" w:author="Allen Hoskins" w:date="2022-11-20T21:09:00Z">
        <w:r w:rsidR="00030C23">
          <w:t xml:space="preserve">. </w:t>
        </w:r>
      </w:ins>
    </w:p>
    <w:p w14:paraId="2AAEA624" w14:textId="5C5AC6E9" w:rsidR="00D82106" w:rsidRPr="009B1D59" w:rsidRDefault="00D82106" w:rsidP="00D82106">
      <w:pPr>
        <w:pStyle w:val="tabletitle"/>
        <w:spacing w:after="240"/>
        <w:rPr>
          <w:lang w:val="en-GB"/>
        </w:rPr>
      </w:pPr>
      <w:r w:rsidRPr="009B1D59">
        <w:rPr>
          <w:b/>
          <w:lang w:val="en-GB"/>
        </w:rPr>
        <w:t xml:space="preserve">Table </w:t>
      </w:r>
      <w:r w:rsidR="0094419E">
        <w:rPr>
          <w:b/>
          <w:lang w:val="en-GB"/>
        </w:rPr>
        <w:t>14</w:t>
      </w:r>
      <w:del w:id="1051"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52" w:author="Allen Hoskins" w:date="2022-11-20T21:09:00Z">
        <w:r w:rsidR="00030C23">
          <w:rPr>
            <w:b/>
            <w:lang w:val="en-GB"/>
          </w:rPr>
          <w:t xml:space="preserve">. </w:t>
        </w:r>
      </w:ins>
      <w:r>
        <w:rPr>
          <w:lang w:val="en-GB"/>
        </w:rPr>
        <w:t>Q</w:t>
      </w:r>
      <w:r w:rsidR="0094419E">
        <w:rPr>
          <w:lang w:val="en-GB"/>
        </w:rPr>
        <w:t>1</w:t>
      </w:r>
      <w:r>
        <w:rPr>
          <w:lang w:val="en-GB"/>
        </w:rPr>
        <w:t xml:space="preserve"> 202</w:t>
      </w:r>
      <w:r w:rsidR="0094419E">
        <w:rPr>
          <w:lang w:val="en-GB"/>
        </w:rPr>
        <w:t>1</w:t>
      </w:r>
      <w:r>
        <w:rPr>
          <w:lang w:val="en-GB"/>
        </w:rPr>
        <w:t xml:space="preserve"> model portfolio 3-month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D82106" w14:paraId="7021DB48"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0928783E" w14:textId="77777777" w:rsidR="00D82106" w:rsidRPr="00371779" w:rsidRDefault="00D82106"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709988BC" w14:textId="77777777" w:rsidR="00D82106" w:rsidRDefault="00D82106"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4D1F8690" w14:textId="77777777" w:rsidR="00D82106" w:rsidRDefault="00D82106"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4D7A1C4D" w14:textId="77777777" w:rsidR="00D82106" w:rsidRDefault="00D82106" w:rsidP="00210FA7">
            <w:pPr>
              <w:ind w:firstLine="0"/>
              <w:jc w:val="center"/>
              <w:rPr>
                <w:sz w:val="18"/>
                <w:szCs w:val="18"/>
              </w:rPr>
            </w:pPr>
            <w:r>
              <w:rPr>
                <w:sz w:val="18"/>
                <w:szCs w:val="18"/>
              </w:rPr>
              <w:t>Difference</w:t>
            </w:r>
          </w:p>
          <w:p w14:paraId="609C9594" w14:textId="77777777" w:rsidR="00D82106" w:rsidRDefault="00D82106"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72234646" w14:textId="77777777" w:rsidR="00D82106" w:rsidRDefault="00D82106" w:rsidP="00210FA7">
            <w:pPr>
              <w:ind w:firstLine="0"/>
              <w:jc w:val="center"/>
              <w:rPr>
                <w:sz w:val="18"/>
                <w:szCs w:val="18"/>
              </w:rPr>
            </w:pPr>
            <w:r>
              <w:rPr>
                <w:sz w:val="18"/>
                <w:szCs w:val="18"/>
              </w:rPr>
              <w:t>Top 100</w:t>
            </w:r>
          </w:p>
          <w:p w14:paraId="4E4BE0C4" w14:textId="77777777" w:rsidR="00D82106" w:rsidRDefault="00D82106"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4FFAAA6D" w14:textId="77777777" w:rsidR="00D82106" w:rsidRDefault="00D82106" w:rsidP="00210FA7">
            <w:pPr>
              <w:ind w:firstLine="0"/>
              <w:jc w:val="center"/>
              <w:rPr>
                <w:sz w:val="18"/>
                <w:szCs w:val="18"/>
              </w:rPr>
            </w:pPr>
            <w:r>
              <w:rPr>
                <w:sz w:val="18"/>
                <w:szCs w:val="18"/>
              </w:rPr>
              <w:t>Bottom 100</w:t>
            </w:r>
          </w:p>
          <w:p w14:paraId="5E68EEAA" w14:textId="77777777" w:rsidR="00D82106" w:rsidRDefault="00D82106"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7A98CC24" w14:textId="77777777" w:rsidR="00D82106" w:rsidRDefault="00D82106" w:rsidP="00210FA7">
            <w:pPr>
              <w:ind w:firstLine="0"/>
              <w:jc w:val="center"/>
              <w:rPr>
                <w:sz w:val="18"/>
                <w:szCs w:val="18"/>
              </w:rPr>
            </w:pPr>
            <w:r>
              <w:rPr>
                <w:sz w:val="18"/>
                <w:szCs w:val="18"/>
              </w:rPr>
              <w:t>Difference</w:t>
            </w:r>
          </w:p>
          <w:p w14:paraId="52DC7FDB" w14:textId="77777777" w:rsidR="00D82106" w:rsidRDefault="00D82106" w:rsidP="00210FA7">
            <w:pPr>
              <w:ind w:firstLine="0"/>
              <w:jc w:val="center"/>
              <w:rPr>
                <w:sz w:val="18"/>
                <w:szCs w:val="18"/>
              </w:rPr>
            </w:pPr>
            <w:r>
              <w:rPr>
                <w:sz w:val="18"/>
                <w:szCs w:val="18"/>
              </w:rPr>
              <w:t>w/ PMO</w:t>
            </w:r>
          </w:p>
        </w:tc>
      </w:tr>
      <w:tr w:rsidR="00D82106" w14:paraId="697D881B" w14:textId="77777777" w:rsidTr="00210FA7">
        <w:trPr>
          <w:trHeight w:val="250"/>
          <w:jc w:val="center"/>
        </w:trPr>
        <w:tc>
          <w:tcPr>
            <w:tcW w:w="1456" w:type="dxa"/>
            <w:tcBorders>
              <w:left w:val="single" w:sz="4" w:space="0" w:color="auto"/>
              <w:right w:val="single" w:sz="4" w:space="0" w:color="auto"/>
            </w:tcBorders>
          </w:tcPr>
          <w:p w14:paraId="5DE65A7B" w14:textId="77777777" w:rsidR="00D82106" w:rsidRPr="00371779" w:rsidRDefault="00D82106" w:rsidP="00210FA7">
            <w:pPr>
              <w:ind w:firstLine="0"/>
              <w:rPr>
                <w:sz w:val="18"/>
                <w:szCs w:val="18"/>
              </w:rPr>
            </w:pPr>
            <w:r>
              <w:rPr>
                <w:sz w:val="18"/>
                <w:szCs w:val="18"/>
              </w:rPr>
              <w:t>FPE</w:t>
            </w:r>
          </w:p>
        </w:tc>
        <w:tc>
          <w:tcPr>
            <w:tcW w:w="831" w:type="dxa"/>
            <w:tcBorders>
              <w:left w:val="single" w:sz="4" w:space="0" w:color="auto"/>
            </w:tcBorders>
          </w:tcPr>
          <w:p w14:paraId="692A0E4D" w14:textId="0DFE80BD" w:rsidR="00D82106" w:rsidRDefault="0094419E" w:rsidP="00210FA7">
            <w:pPr>
              <w:ind w:firstLine="0"/>
              <w:jc w:val="center"/>
              <w:rPr>
                <w:sz w:val="18"/>
                <w:szCs w:val="18"/>
              </w:rPr>
            </w:pPr>
            <w:r>
              <w:rPr>
                <w:sz w:val="18"/>
                <w:szCs w:val="18"/>
              </w:rPr>
              <w:t>(6.4%)</w:t>
            </w:r>
          </w:p>
        </w:tc>
        <w:tc>
          <w:tcPr>
            <w:tcW w:w="1080" w:type="dxa"/>
          </w:tcPr>
          <w:p w14:paraId="0D739637" w14:textId="797FFE8E" w:rsidR="00D82106" w:rsidRDefault="00BB7E3B" w:rsidP="00210FA7">
            <w:pPr>
              <w:ind w:firstLine="0"/>
              <w:jc w:val="center"/>
              <w:rPr>
                <w:sz w:val="18"/>
                <w:szCs w:val="18"/>
              </w:rPr>
            </w:pPr>
            <w:r>
              <w:rPr>
                <w:sz w:val="18"/>
                <w:szCs w:val="18"/>
              </w:rPr>
              <w:t>5.5%</w:t>
            </w:r>
          </w:p>
        </w:tc>
        <w:tc>
          <w:tcPr>
            <w:tcW w:w="990" w:type="dxa"/>
            <w:tcBorders>
              <w:right w:val="single" w:sz="4" w:space="0" w:color="auto"/>
            </w:tcBorders>
          </w:tcPr>
          <w:p w14:paraId="26566139" w14:textId="1EDE16A6" w:rsidR="00D82106" w:rsidRDefault="002A30F6" w:rsidP="00210FA7">
            <w:pPr>
              <w:ind w:firstLine="0"/>
              <w:jc w:val="center"/>
              <w:rPr>
                <w:sz w:val="18"/>
                <w:szCs w:val="18"/>
              </w:rPr>
            </w:pPr>
            <w:r>
              <w:rPr>
                <w:sz w:val="18"/>
                <w:szCs w:val="18"/>
              </w:rPr>
              <w:t>(11.9%)</w:t>
            </w:r>
          </w:p>
        </w:tc>
        <w:tc>
          <w:tcPr>
            <w:tcW w:w="990" w:type="dxa"/>
            <w:tcBorders>
              <w:left w:val="single" w:sz="4" w:space="0" w:color="auto"/>
            </w:tcBorders>
          </w:tcPr>
          <w:p w14:paraId="5ADC85BF" w14:textId="3F792DFA" w:rsidR="00D82106" w:rsidRDefault="007C5B2A" w:rsidP="00210FA7">
            <w:pPr>
              <w:ind w:firstLine="0"/>
              <w:jc w:val="center"/>
              <w:rPr>
                <w:sz w:val="18"/>
                <w:szCs w:val="18"/>
              </w:rPr>
            </w:pPr>
            <w:r>
              <w:rPr>
                <w:sz w:val="18"/>
                <w:szCs w:val="18"/>
              </w:rPr>
              <w:t>(5.6%)</w:t>
            </w:r>
          </w:p>
        </w:tc>
        <w:tc>
          <w:tcPr>
            <w:tcW w:w="1170" w:type="dxa"/>
          </w:tcPr>
          <w:p w14:paraId="5903D983" w14:textId="02A72D11" w:rsidR="00D82106" w:rsidRDefault="005F392A" w:rsidP="00210FA7">
            <w:pPr>
              <w:ind w:firstLine="0"/>
              <w:jc w:val="center"/>
              <w:rPr>
                <w:sz w:val="18"/>
                <w:szCs w:val="18"/>
              </w:rPr>
            </w:pPr>
            <w:r>
              <w:rPr>
                <w:sz w:val="18"/>
                <w:szCs w:val="18"/>
              </w:rPr>
              <w:t>8.1%</w:t>
            </w:r>
          </w:p>
        </w:tc>
        <w:tc>
          <w:tcPr>
            <w:tcW w:w="1080" w:type="dxa"/>
            <w:tcBorders>
              <w:right w:val="single" w:sz="4" w:space="0" w:color="auto"/>
            </w:tcBorders>
          </w:tcPr>
          <w:p w14:paraId="03BC4A5D" w14:textId="6A363AA0" w:rsidR="00D82106" w:rsidRDefault="005F392A" w:rsidP="00210FA7">
            <w:pPr>
              <w:ind w:firstLine="0"/>
              <w:jc w:val="center"/>
              <w:rPr>
                <w:sz w:val="18"/>
                <w:szCs w:val="18"/>
              </w:rPr>
            </w:pPr>
            <w:r>
              <w:rPr>
                <w:sz w:val="18"/>
                <w:szCs w:val="18"/>
              </w:rPr>
              <w:t>(</w:t>
            </w:r>
            <w:r w:rsidR="00C76D68">
              <w:rPr>
                <w:sz w:val="18"/>
                <w:szCs w:val="18"/>
              </w:rPr>
              <w:t>13.7</w:t>
            </w:r>
            <w:r>
              <w:rPr>
                <w:sz w:val="18"/>
                <w:szCs w:val="18"/>
              </w:rPr>
              <w:t>%)</w:t>
            </w:r>
          </w:p>
        </w:tc>
      </w:tr>
      <w:tr w:rsidR="00D82106" w14:paraId="4E0F36D2" w14:textId="77777777" w:rsidTr="00210FA7">
        <w:trPr>
          <w:trHeight w:val="250"/>
          <w:jc w:val="center"/>
        </w:trPr>
        <w:tc>
          <w:tcPr>
            <w:tcW w:w="1456" w:type="dxa"/>
            <w:tcBorders>
              <w:left w:val="single" w:sz="4" w:space="0" w:color="auto"/>
              <w:right w:val="single" w:sz="4" w:space="0" w:color="auto"/>
            </w:tcBorders>
          </w:tcPr>
          <w:p w14:paraId="0FDB681A" w14:textId="77777777" w:rsidR="00D82106" w:rsidRDefault="00D82106" w:rsidP="00210FA7">
            <w:pPr>
              <w:ind w:firstLine="0"/>
              <w:rPr>
                <w:sz w:val="18"/>
                <w:szCs w:val="18"/>
              </w:rPr>
            </w:pPr>
            <w:r>
              <w:rPr>
                <w:sz w:val="18"/>
                <w:szCs w:val="18"/>
              </w:rPr>
              <w:t>EVS</w:t>
            </w:r>
          </w:p>
        </w:tc>
        <w:tc>
          <w:tcPr>
            <w:tcW w:w="831" w:type="dxa"/>
            <w:tcBorders>
              <w:left w:val="single" w:sz="4" w:space="0" w:color="auto"/>
            </w:tcBorders>
          </w:tcPr>
          <w:p w14:paraId="6F355D52" w14:textId="043D6120" w:rsidR="00D82106" w:rsidRDefault="0094419E" w:rsidP="00210FA7">
            <w:pPr>
              <w:ind w:firstLine="0"/>
              <w:jc w:val="center"/>
              <w:rPr>
                <w:sz w:val="18"/>
                <w:szCs w:val="18"/>
              </w:rPr>
            </w:pPr>
            <w:r>
              <w:rPr>
                <w:sz w:val="18"/>
                <w:szCs w:val="18"/>
              </w:rPr>
              <w:t>(1.7%)</w:t>
            </w:r>
          </w:p>
        </w:tc>
        <w:tc>
          <w:tcPr>
            <w:tcW w:w="1080" w:type="dxa"/>
          </w:tcPr>
          <w:p w14:paraId="6D4A159D" w14:textId="42CB2942" w:rsidR="00D82106" w:rsidRDefault="00BB7E3B" w:rsidP="00210FA7">
            <w:pPr>
              <w:ind w:firstLine="0"/>
              <w:jc w:val="center"/>
              <w:rPr>
                <w:sz w:val="18"/>
                <w:szCs w:val="18"/>
              </w:rPr>
            </w:pPr>
            <w:r>
              <w:rPr>
                <w:sz w:val="18"/>
                <w:szCs w:val="18"/>
              </w:rPr>
              <w:t>(4.3%)</w:t>
            </w:r>
          </w:p>
        </w:tc>
        <w:tc>
          <w:tcPr>
            <w:tcW w:w="990" w:type="dxa"/>
            <w:tcBorders>
              <w:right w:val="single" w:sz="4" w:space="0" w:color="auto"/>
            </w:tcBorders>
          </w:tcPr>
          <w:p w14:paraId="4E2C0791" w14:textId="6400B696" w:rsidR="00D82106" w:rsidRDefault="002A30F6" w:rsidP="00210FA7">
            <w:pPr>
              <w:ind w:firstLine="0"/>
              <w:jc w:val="center"/>
              <w:rPr>
                <w:sz w:val="18"/>
                <w:szCs w:val="18"/>
              </w:rPr>
            </w:pPr>
            <w:r>
              <w:rPr>
                <w:sz w:val="18"/>
                <w:szCs w:val="18"/>
              </w:rPr>
              <w:t>2.6%</w:t>
            </w:r>
          </w:p>
        </w:tc>
        <w:tc>
          <w:tcPr>
            <w:tcW w:w="990" w:type="dxa"/>
            <w:tcBorders>
              <w:left w:val="single" w:sz="4" w:space="0" w:color="auto"/>
            </w:tcBorders>
          </w:tcPr>
          <w:p w14:paraId="0A2B364C" w14:textId="2C7DDA5F" w:rsidR="00D82106" w:rsidRDefault="007C5B2A" w:rsidP="00210FA7">
            <w:pPr>
              <w:ind w:firstLine="0"/>
              <w:jc w:val="center"/>
              <w:rPr>
                <w:sz w:val="18"/>
                <w:szCs w:val="18"/>
              </w:rPr>
            </w:pPr>
            <w:r>
              <w:rPr>
                <w:sz w:val="18"/>
                <w:szCs w:val="18"/>
              </w:rPr>
              <w:t>2.1%</w:t>
            </w:r>
          </w:p>
        </w:tc>
        <w:tc>
          <w:tcPr>
            <w:tcW w:w="1170" w:type="dxa"/>
          </w:tcPr>
          <w:p w14:paraId="36CEB550" w14:textId="15B0E65A" w:rsidR="00D82106" w:rsidRDefault="005F392A" w:rsidP="00210FA7">
            <w:pPr>
              <w:ind w:firstLine="0"/>
              <w:jc w:val="center"/>
              <w:rPr>
                <w:sz w:val="18"/>
                <w:szCs w:val="18"/>
              </w:rPr>
            </w:pPr>
            <w:r>
              <w:rPr>
                <w:sz w:val="18"/>
                <w:szCs w:val="18"/>
              </w:rPr>
              <w:t>0.2%</w:t>
            </w:r>
          </w:p>
        </w:tc>
        <w:tc>
          <w:tcPr>
            <w:tcW w:w="1080" w:type="dxa"/>
            <w:tcBorders>
              <w:right w:val="single" w:sz="4" w:space="0" w:color="auto"/>
            </w:tcBorders>
          </w:tcPr>
          <w:p w14:paraId="330E7E47" w14:textId="5100557D" w:rsidR="00D82106" w:rsidRDefault="00C76D68" w:rsidP="00210FA7">
            <w:pPr>
              <w:ind w:firstLine="0"/>
              <w:jc w:val="center"/>
              <w:rPr>
                <w:sz w:val="18"/>
                <w:szCs w:val="18"/>
              </w:rPr>
            </w:pPr>
            <w:r>
              <w:rPr>
                <w:sz w:val="18"/>
                <w:szCs w:val="18"/>
              </w:rPr>
              <w:t>1.9</w:t>
            </w:r>
            <w:r w:rsidR="005F392A">
              <w:rPr>
                <w:sz w:val="18"/>
                <w:szCs w:val="18"/>
              </w:rPr>
              <w:t>%</w:t>
            </w:r>
          </w:p>
        </w:tc>
      </w:tr>
      <w:tr w:rsidR="00D82106" w14:paraId="41F97DE1" w14:textId="77777777" w:rsidTr="00210FA7">
        <w:trPr>
          <w:trHeight w:val="275"/>
          <w:jc w:val="center"/>
        </w:trPr>
        <w:tc>
          <w:tcPr>
            <w:tcW w:w="1456" w:type="dxa"/>
            <w:tcBorders>
              <w:left w:val="single" w:sz="4" w:space="0" w:color="auto"/>
              <w:right w:val="single" w:sz="4" w:space="0" w:color="auto"/>
            </w:tcBorders>
          </w:tcPr>
          <w:p w14:paraId="38B6E5A4" w14:textId="77777777" w:rsidR="00D82106" w:rsidRPr="00371779" w:rsidRDefault="00D82106" w:rsidP="00210FA7">
            <w:pPr>
              <w:ind w:firstLine="0"/>
              <w:rPr>
                <w:sz w:val="18"/>
                <w:szCs w:val="18"/>
              </w:rPr>
            </w:pPr>
            <w:r>
              <w:rPr>
                <w:sz w:val="18"/>
                <w:szCs w:val="18"/>
              </w:rPr>
              <w:t>DY</w:t>
            </w:r>
          </w:p>
        </w:tc>
        <w:tc>
          <w:tcPr>
            <w:tcW w:w="831" w:type="dxa"/>
            <w:tcBorders>
              <w:left w:val="single" w:sz="4" w:space="0" w:color="auto"/>
            </w:tcBorders>
          </w:tcPr>
          <w:p w14:paraId="5B9485C4" w14:textId="28866E5C" w:rsidR="00D82106" w:rsidRDefault="0094419E" w:rsidP="00210FA7">
            <w:pPr>
              <w:ind w:firstLine="0"/>
              <w:jc w:val="center"/>
              <w:rPr>
                <w:sz w:val="18"/>
                <w:szCs w:val="18"/>
              </w:rPr>
            </w:pPr>
            <w:r>
              <w:rPr>
                <w:sz w:val="18"/>
                <w:szCs w:val="18"/>
              </w:rPr>
              <w:t>3.0%</w:t>
            </w:r>
          </w:p>
        </w:tc>
        <w:tc>
          <w:tcPr>
            <w:tcW w:w="1080" w:type="dxa"/>
          </w:tcPr>
          <w:p w14:paraId="6BDC8B17" w14:textId="0FC71208" w:rsidR="00D82106" w:rsidRDefault="00BB7E3B" w:rsidP="00210FA7">
            <w:pPr>
              <w:ind w:firstLine="0"/>
              <w:jc w:val="center"/>
              <w:rPr>
                <w:sz w:val="18"/>
                <w:szCs w:val="18"/>
              </w:rPr>
            </w:pPr>
            <w:r>
              <w:rPr>
                <w:sz w:val="18"/>
                <w:szCs w:val="18"/>
              </w:rPr>
              <w:t>2.6%</w:t>
            </w:r>
          </w:p>
        </w:tc>
        <w:tc>
          <w:tcPr>
            <w:tcW w:w="990" w:type="dxa"/>
            <w:tcBorders>
              <w:right w:val="single" w:sz="4" w:space="0" w:color="auto"/>
            </w:tcBorders>
          </w:tcPr>
          <w:p w14:paraId="06D0D7DC" w14:textId="76FBB2D1" w:rsidR="00D82106" w:rsidRDefault="002A30F6" w:rsidP="00210FA7">
            <w:pPr>
              <w:ind w:firstLine="0"/>
              <w:jc w:val="center"/>
              <w:rPr>
                <w:sz w:val="18"/>
                <w:szCs w:val="18"/>
              </w:rPr>
            </w:pPr>
            <w:r>
              <w:rPr>
                <w:sz w:val="18"/>
                <w:szCs w:val="18"/>
              </w:rPr>
              <w:t>0.4%</w:t>
            </w:r>
          </w:p>
        </w:tc>
        <w:tc>
          <w:tcPr>
            <w:tcW w:w="990" w:type="dxa"/>
            <w:tcBorders>
              <w:left w:val="single" w:sz="4" w:space="0" w:color="auto"/>
            </w:tcBorders>
          </w:tcPr>
          <w:p w14:paraId="14F5D8FC" w14:textId="07C45FD5" w:rsidR="00D82106" w:rsidRDefault="007C5B2A" w:rsidP="00210FA7">
            <w:pPr>
              <w:ind w:firstLine="0"/>
              <w:jc w:val="center"/>
              <w:rPr>
                <w:sz w:val="18"/>
                <w:szCs w:val="18"/>
              </w:rPr>
            </w:pPr>
            <w:r>
              <w:rPr>
                <w:sz w:val="18"/>
                <w:szCs w:val="18"/>
              </w:rPr>
              <w:t>3.0%</w:t>
            </w:r>
          </w:p>
        </w:tc>
        <w:tc>
          <w:tcPr>
            <w:tcW w:w="1170" w:type="dxa"/>
          </w:tcPr>
          <w:p w14:paraId="3691E8A8" w14:textId="5DD3C4B0" w:rsidR="00D82106" w:rsidRDefault="005F392A" w:rsidP="00210FA7">
            <w:pPr>
              <w:ind w:firstLine="0"/>
              <w:jc w:val="center"/>
              <w:rPr>
                <w:sz w:val="18"/>
                <w:szCs w:val="18"/>
              </w:rPr>
            </w:pPr>
            <w:r>
              <w:rPr>
                <w:sz w:val="18"/>
                <w:szCs w:val="18"/>
              </w:rPr>
              <w:t>4.5%</w:t>
            </w:r>
          </w:p>
        </w:tc>
        <w:tc>
          <w:tcPr>
            <w:tcW w:w="1080" w:type="dxa"/>
            <w:tcBorders>
              <w:right w:val="single" w:sz="4" w:space="0" w:color="auto"/>
            </w:tcBorders>
          </w:tcPr>
          <w:p w14:paraId="169735D9" w14:textId="04F727F6" w:rsidR="00D82106" w:rsidRDefault="00C76D68" w:rsidP="00210FA7">
            <w:pPr>
              <w:ind w:firstLine="0"/>
              <w:jc w:val="center"/>
              <w:rPr>
                <w:sz w:val="18"/>
                <w:szCs w:val="18"/>
              </w:rPr>
            </w:pPr>
            <w:r>
              <w:rPr>
                <w:sz w:val="18"/>
                <w:szCs w:val="18"/>
              </w:rPr>
              <w:t>(1.6%)</w:t>
            </w:r>
          </w:p>
        </w:tc>
      </w:tr>
      <w:tr w:rsidR="00D82106" w14:paraId="2AB3E3C9" w14:textId="77777777" w:rsidTr="00210FA7">
        <w:trPr>
          <w:trHeight w:val="265"/>
          <w:jc w:val="center"/>
        </w:trPr>
        <w:tc>
          <w:tcPr>
            <w:tcW w:w="1456" w:type="dxa"/>
            <w:tcBorders>
              <w:left w:val="single" w:sz="4" w:space="0" w:color="auto"/>
              <w:right w:val="single" w:sz="4" w:space="0" w:color="auto"/>
            </w:tcBorders>
          </w:tcPr>
          <w:p w14:paraId="1B5EF57C" w14:textId="77777777" w:rsidR="00D82106" w:rsidRPr="00371779" w:rsidRDefault="00D82106" w:rsidP="00210FA7">
            <w:pPr>
              <w:ind w:firstLine="0"/>
              <w:rPr>
                <w:sz w:val="18"/>
                <w:szCs w:val="18"/>
              </w:rPr>
            </w:pPr>
            <w:r>
              <w:rPr>
                <w:sz w:val="18"/>
                <w:szCs w:val="18"/>
              </w:rPr>
              <w:t>PB</w:t>
            </w:r>
          </w:p>
        </w:tc>
        <w:tc>
          <w:tcPr>
            <w:tcW w:w="831" w:type="dxa"/>
            <w:tcBorders>
              <w:left w:val="single" w:sz="4" w:space="0" w:color="auto"/>
            </w:tcBorders>
          </w:tcPr>
          <w:p w14:paraId="24FC5A3C" w14:textId="2043D84F" w:rsidR="00D82106" w:rsidRDefault="0094419E" w:rsidP="00210FA7">
            <w:pPr>
              <w:ind w:firstLine="0"/>
              <w:jc w:val="center"/>
              <w:rPr>
                <w:sz w:val="18"/>
                <w:szCs w:val="18"/>
              </w:rPr>
            </w:pPr>
            <w:r>
              <w:rPr>
                <w:sz w:val="18"/>
                <w:szCs w:val="18"/>
              </w:rPr>
              <w:t>1.6%</w:t>
            </w:r>
          </w:p>
        </w:tc>
        <w:tc>
          <w:tcPr>
            <w:tcW w:w="1080" w:type="dxa"/>
          </w:tcPr>
          <w:p w14:paraId="001E6E84" w14:textId="10B8C4AF" w:rsidR="00D82106" w:rsidRDefault="002A30F6" w:rsidP="00210FA7">
            <w:pPr>
              <w:ind w:firstLine="0"/>
              <w:jc w:val="center"/>
              <w:rPr>
                <w:sz w:val="18"/>
                <w:szCs w:val="18"/>
              </w:rPr>
            </w:pPr>
            <w:r>
              <w:rPr>
                <w:sz w:val="18"/>
                <w:szCs w:val="18"/>
              </w:rPr>
              <w:t>(5.1%)</w:t>
            </w:r>
          </w:p>
        </w:tc>
        <w:tc>
          <w:tcPr>
            <w:tcW w:w="990" w:type="dxa"/>
            <w:tcBorders>
              <w:right w:val="single" w:sz="4" w:space="0" w:color="auto"/>
            </w:tcBorders>
          </w:tcPr>
          <w:p w14:paraId="2A8272B4" w14:textId="40B399E6" w:rsidR="00D82106" w:rsidRDefault="007C5B2A" w:rsidP="00210FA7">
            <w:pPr>
              <w:ind w:firstLine="0"/>
              <w:jc w:val="center"/>
              <w:rPr>
                <w:sz w:val="18"/>
                <w:szCs w:val="18"/>
              </w:rPr>
            </w:pPr>
            <w:r>
              <w:rPr>
                <w:sz w:val="18"/>
                <w:szCs w:val="18"/>
              </w:rPr>
              <w:t>6.7%</w:t>
            </w:r>
          </w:p>
        </w:tc>
        <w:tc>
          <w:tcPr>
            <w:tcW w:w="990" w:type="dxa"/>
            <w:tcBorders>
              <w:left w:val="single" w:sz="4" w:space="0" w:color="auto"/>
            </w:tcBorders>
          </w:tcPr>
          <w:p w14:paraId="6977386F" w14:textId="667DF4DC" w:rsidR="00D82106" w:rsidRDefault="007C5B2A" w:rsidP="00210FA7">
            <w:pPr>
              <w:ind w:firstLine="0"/>
              <w:jc w:val="center"/>
              <w:rPr>
                <w:sz w:val="18"/>
                <w:szCs w:val="18"/>
              </w:rPr>
            </w:pPr>
            <w:r>
              <w:rPr>
                <w:sz w:val="18"/>
                <w:szCs w:val="18"/>
              </w:rPr>
              <w:t>(0.9%)</w:t>
            </w:r>
          </w:p>
        </w:tc>
        <w:tc>
          <w:tcPr>
            <w:tcW w:w="1170" w:type="dxa"/>
          </w:tcPr>
          <w:p w14:paraId="1DBCE8C5" w14:textId="5FF0C92B" w:rsidR="00D82106" w:rsidRDefault="005F392A" w:rsidP="00210FA7">
            <w:pPr>
              <w:ind w:firstLine="0"/>
              <w:jc w:val="center"/>
              <w:rPr>
                <w:sz w:val="18"/>
                <w:szCs w:val="18"/>
              </w:rPr>
            </w:pPr>
            <w:r>
              <w:rPr>
                <w:sz w:val="18"/>
                <w:szCs w:val="18"/>
              </w:rPr>
              <w:t>2.3%</w:t>
            </w:r>
          </w:p>
        </w:tc>
        <w:tc>
          <w:tcPr>
            <w:tcW w:w="1080" w:type="dxa"/>
            <w:tcBorders>
              <w:right w:val="single" w:sz="4" w:space="0" w:color="auto"/>
            </w:tcBorders>
          </w:tcPr>
          <w:p w14:paraId="733A9D5D" w14:textId="610BBE82" w:rsidR="00D82106" w:rsidRDefault="00C76D68" w:rsidP="00210FA7">
            <w:pPr>
              <w:ind w:firstLine="0"/>
              <w:jc w:val="center"/>
              <w:rPr>
                <w:sz w:val="18"/>
                <w:szCs w:val="18"/>
              </w:rPr>
            </w:pPr>
            <w:r>
              <w:rPr>
                <w:sz w:val="18"/>
                <w:szCs w:val="18"/>
              </w:rPr>
              <w:t>(3.2%)</w:t>
            </w:r>
          </w:p>
        </w:tc>
      </w:tr>
      <w:tr w:rsidR="00D82106" w14:paraId="6792D65D" w14:textId="77777777" w:rsidTr="00210FA7">
        <w:trPr>
          <w:trHeight w:val="292"/>
          <w:jc w:val="center"/>
        </w:trPr>
        <w:tc>
          <w:tcPr>
            <w:tcW w:w="1456" w:type="dxa"/>
            <w:tcBorders>
              <w:left w:val="single" w:sz="4" w:space="0" w:color="auto"/>
              <w:right w:val="single" w:sz="4" w:space="0" w:color="auto"/>
            </w:tcBorders>
          </w:tcPr>
          <w:p w14:paraId="5236582E" w14:textId="77777777" w:rsidR="00D82106" w:rsidRPr="00371779" w:rsidRDefault="00D82106" w:rsidP="00210FA7">
            <w:pPr>
              <w:ind w:firstLine="0"/>
              <w:rPr>
                <w:sz w:val="18"/>
                <w:szCs w:val="18"/>
              </w:rPr>
            </w:pPr>
            <w:r>
              <w:rPr>
                <w:sz w:val="18"/>
                <w:szCs w:val="18"/>
              </w:rPr>
              <w:t>EPS Growth</w:t>
            </w:r>
          </w:p>
        </w:tc>
        <w:tc>
          <w:tcPr>
            <w:tcW w:w="831" w:type="dxa"/>
            <w:tcBorders>
              <w:left w:val="single" w:sz="4" w:space="0" w:color="auto"/>
            </w:tcBorders>
          </w:tcPr>
          <w:p w14:paraId="09E1C577" w14:textId="1E933640" w:rsidR="00D82106" w:rsidRDefault="0094419E" w:rsidP="00210FA7">
            <w:pPr>
              <w:ind w:firstLine="0"/>
              <w:jc w:val="center"/>
              <w:rPr>
                <w:sz w:val="18"/>
                <w:szCs w:val="18"/>
              </w:rPr>
            </w:pPr>
            <w:r>
              <w:rPr>
                <w:sz w:val="18"/>
                <w:szCs w:val="18"/>
              </w:rPr>
              <w:t>4.1%</w:t>
            </w:r>
          </w:p>
        </w:tc>
        <w:tc>
          <w:tcPr>
            <w:tcW w:w="1080" w:type="dxa"/>
          </w:tcPr>
          <w:p w14:paraId="35611729" w14:textId="2AC8A58D" w:rsidR="00D82106" w:rsidRDefault="002A30F6" w:rsidP="00210FA7">
            <w:pPr>
              <w:ind w:firstLine="0"/>
              <w:jc w:val="center"/>
              <w:rPr>
                <w:sz w:val="18"/>
                <w:szCs w:val="18"/>
              </w:rPr>
            </w:pPr>
            <w:r>
              <w:rPr>
                <w:sz w:val="18"/>
                <w:szCs w:val="18"/>
              </w:rPr>
              <w:t>(5.2%)</w:t>
            </w:r>
          </w:p>
        </w:tc>
        <w:tc>
          <w:tcPr>
            <w:tcW w:w="990" w:type="dxa"/>
            <w:tcBorders>
              <w:right w:val="single" w:sz="4" w:space="0" w:color="auto"/>
            </w:tcBorders>
          </w:tcPr>
          <w:p w14:paraId="68C24AD2" w14:textId="64F7B3CB" w:rsidR="00D82106" w:rsidRDefault="007C5B2A" w:rsidP="00210FA7">
            <w:pPr>
              <w:ind w:firstLine="0"/>
              <w:jc w:val="center"/>
              <w:rPr>
                <w:sz w:val="18"/>
                <w:szCs w:val="18"/>
              </w:rPr>
            </w:pPr>
            <w:r>
              <w:rPr>
                <w:sz w:val="18"/>
                <w:szCs w:val="18"/>
              </w:rPr>
              <w:t>9.3%</w:t>
            </w:r>
          </w:p>
        </w:tc>
        <w:tc>
          <w:tcPr>
            <w:tcW w:w="990" w:type="dxa"/>
            <w:tcBorders>
              <w:left w:val="single" w:sz="4" w:space="0" w:color="auto"/>
            </w:tcBorders>
          </w:tcPr>
          <w:p w14:paraId="00BD4CB5" w14:textId="61F77C6C" w:rsidR="00D82106" w:rsidRDefault="007C5B2A" w:rsidP="00210FA7">
            <w:pPr>
              <w:ind w:firstLine="0"/>
              <w:jc w:val="center"/>
              <w:rPr>
                <w:sz w:val="18"/>
                <w:szCs w:val="18"/>
              </w:rPr>
            </w:pPr>
            <w:r>
              <w:rPr>
                <w:sz w:val="18"/>
                <w:szCs w:val="18"/>
              </w:rPr>
              <w:t>(4.2%)</w:t>
            </w:r>
          </w:p>
        </w:tc>
        <w:tc>
          <w:tcPr>
            <w:tcW w:w="1170" w:type="dxa"/>
          </w:tcPr>
          <w:p w14:paraId="79347D3D" w14:textId="682BE27F" w:rsidR="00D82106" w:rsidRDefault="005F392A" w:rsidP="00210FA7">
            <w:pPr>
              <w:ind w:firstLine="0"/>
              <w:jc w:val="center"/>
              <w:rPr>
                <w:sz w:val="18"/>
                <w:szCs w:val="18"/>
              </w:rPr>
            </w:pPr>
            <w:r>
              <w:rPr>
                <w:sz w:val="18"/>
                <w:szCs w:val="18"/>
              </w:rPr>
              <w:t>(2.5%)</w:t>
            </w:r>
          </w:p>
        </w:tc>
        <w:tc>
          <w:tcPr>
            <w:tcW w:w="1080" w:type="dxa"/>
            <w:tcBorders>
              <w:right w:val="single" w:sz="4" w:space="0" w:color="auto"/>
            </w:tcBorders>
          </w:tcPr>
          <w:p w14:paraId="6DB583EC" w14:textId="6FE00CD0" w:rsidR="00D82106" w:rsidRDefault="00C76D68" w:rsidP="00210FA7">
            <w:pPr>
              <w:ind w:firstLine="0"/>
              <w:jc w:val="center"/>
              <w:rPr>
                <w:sz w:val="18"/>
                <w:szCs w:val="18"/>
              </w:rPr>
            </w:pPr>
            <w:r>
              <w:rPr>
                <w:sz w:val="18"/>
                <w:szCs w:val="18"/>
              </w:rPr>
              <w:t>(1.7%)</w:t>
            </w:r>
          </w:p>
        </w:tc>
      </w:tr>
      <w:tr w:rsidR="00D82106" w14:paraId="3E92BEC5" w14:textId="77777777" w:rsidTr="00210FA7">
        <w:trPr>
          <w:trHeight w:val="265"/>
          <w:jc w:val="center"/>
        </w:trPr>
        <w:tc>
          <w:tcPr>
            <w:tcW w:w="1456" w:type="dxa"/>
            <w:tcBorders>
              <w:left w:val="single" w:sz="4" w:space="0" w:color="auto"/>
              <w:right w:val="single" w:sz="4" w:space="0" w:color="auto"/>
            </w:tcBorders>
          </w:tcPr>
          <w:p w14:paraId="0736A1B4" w14:textId="77777777" w:rsidR="00D82106" w:rsidRDefault="00D82106" w:rsidP="00210FA7">
            <w:pPr>
              <w:ind w:firstLine="0"/>
              <w:rPr>
                <w:sz w:val="18"/>
                <w:szCs w:val="18"/>
              </w:rPr>
            </w:pPr>
            <w:r>
              <w:rPr>
                <w:sz w:val="18"/>
                <w:szCs w:val="18"/>
              </w:rPr>
              <w:t>Revenue Growth</w:t>
            </w:r>
          </w:p>
        </w:tc>
        <w:tc>
          <w:tcPr>
            <w:tcW w:w="831" w:type="dxa"/>
            <w:tcBorders>
              <w:left w:val="single" w:sz="4" w:space="0" w:color="auto"/>
            </w:tcBorders>
          </w:tcPr>
          <w:p w14:paraId="55E629CA" w14:textId="725751B8" w:rsidR="00D82106" w:rsidRDefault="0094419E" w:rsidP="00210FA7">
            <w:pPr>
              <w:ind w:firstLine="0"/>
              <w:jc w:val="center"/>
              <w:rPr>
                <w:sz w:val="18"/>
                <w:szCs w:val="18"/>
              </w:rPr>
            </w:pPr>
            <w:r>
              <w:rPr>
                <w:sz w:val="18"/>
                <w:szCs w:val="18"/>
              </w:rPr>
              <w:t>(5.3%)</w:t>
            </w:r>
          </w:p>
        </w:tc>
        <w:tc>
          <w:tcPr>
            <w:tcW w:w="1080" w:type="dxa"/>
          </w:tcPr>
          <w:p w14:paraId="79DE1B72" w14:textId="48D7E6FD" w:rsidR="00D82106" w:rsidRDefault="002A30F6" w:rsidP="00210FA7">
            <w:pPr>
              <w:ind w:firstLine="0"/>
              <w:jc w:val="center"/>
              <w:rPr>
                <w:sz w:val="18"/>
                <w:szCs w:val="18"/>
              </w:rPr>
            </w:pPr>
            <w:r>
              <w:rPr>
                <w:sz w:val="18"/>
                <w:szCs w:val="18"/>
              </w:rPr>
              <w:t>5.7%</w:t>
            </w:r>
          </w:p>
        </w:tc>
        <w:tc>
          <w:tcPr>
            <w:tcW w:w="990" w:type="dxa"/>
            <w:tcBorders>
              <w:right w:val="single" w:sz="4" w:space="0" w:color="auto"/>
            </w:tcBorders>
          </w:tcPr>
          <w:p w14:paraId="58CFE849" w14:textId="0B1559A1" w:rsidR="00D82106" w:rsidRDefault="007C5B2A" w:rsidP="00210FA7">
            <w:pPr>
              <w:ind w:firstLine="0"/>
              <w:jc w:val="center"/>
              <w:rPr>
                <w:sz w:val="18"/>
                <w:szCs w:val="18"/>
              </w:rPr>
            </w:pPr>
            <w:r>
              <w:rPr>
                <w:sz w:val="18"/>
                <w:szCs w:val="18"/>
              </w:rPr>
              <w:t>(11.0%)</w:t>
            </w:r>
          </w:p>
        </w:tc>
        <w:tc>
          <w:tcPr>
            <w:tcW w:w="990" w:type="dxa"/>
            <w:tcBorders>
              <w:left w:val="single" w:sz="4" w:space="0" w:color="auto"/>
            </w:tcBorders>
          </w:tcPr>
          <w:p w14:paraId="3B0F2CBC" w14:textId="056042E2" w:rsidR="00D82106" w:rsidRDefault="007C5B2A" w:rsidP="00210FA7">
            <w:pPr>
              <w:ind w:firstLine="0"/>
              <w:jc w:val="center"/>
              <w:rPr>
                <w:sz w:val="18"/>
                <w:szCs w:val="18"/>
              </w:rPr>
            </w:pPr>
            <w:r>
              <w:rPr>
                <w:sz w:val="18"/>
                <w:szCs w:val="18"/>
              </w:rPr>
              <w:t>(6.6%)</w:t>
            </w:r>
          </w:p>
        </w:tc>
        <w:tc>
          <w:tcPr>
            <w:tcW w:w="1170" w:type="dxa"/>
          </w:tcPr>
          <w:p w14:paraId="5033F792" w14:textId="4B2A8743" w:rsidR="00D82106" w:rsidRDefault="005F392A" w:rsidP="00210FA7">
            <w:pPr>
              <w:ind w:firstLine="0"/>
              <w:jc w:val="center"/>
              <w:rPr>
                <w:sz w:val="18"/>
                <w:szCs w:val="18"/>
              </w:rPr>
            </w:pPr>
            <w:r>
              <w:rPr>
                <w:sz w:val="18"/>
                <w:szCs w:val="18"/>
              </w:rPr>
              <w:t>2.8%</w:t>
            </w:r>
          </w:p>
        </w:tc>
        <w:tc>
          <w:tcPr>
            <w:tcW w:w="1080" w:type="dxa"/>
            <w:tcBorders>
              <w:right w:val="single" w:sz="4" w:space="0" w:color="auto"/>
            </w:tcBorders>
          </w:tcPr>
          <w:p w14:paraId="74AD7C9E" w14:textId="486E9B92" w:rsidR="00D82106" w:rsidRDefault="00C76D68" w:rsidP="00210FA7">
            <w:pPr>
              <w:ind w:firstLine="0"/>
              <w:jc w:val="center"/>
              <w:rPr>
                <w:sz w:val="18"/>
                <w:szCs w:val="18"/>
              </w:rPr>
            </w:pPr>
            <w:r>
              <w:rPr>
                <w:sz w:val="18"/>
                <w:szCs w:val="18"/>
              </w:rPr>
              <w:t>(9.3%)</w:t>
            </w:r>
          </w:p>
        </w:tc>
      </w:tr>
      <w:tr w:rsidR="00D82106" w14:paraId="592035B2" w14:textId="77777777" w:rsidTr="00210FA7">
        <w:trPr>
          <w:trHeight w:val="265"/>
          <w:jc w:val="center"/>
        </w:trPr>
        <w:tc>
          <w:tcPr>
            <w:tcW w:w="1456" w:type="dxa"/>
            <w:tcBorders>
              <w:left w:val="single" w:sz="4" w:space="0" w:color="auto"/>
              <w:right w:val="single" w:sz="4" w:space="0" w:color="auto"/>
            </w:tcBorders>
          </w:tcPr>
          <w:p w14:paraId="1EAD71B2" w14:textId="77777777" w:rsidR="00D82106" w:rsidRDefault="00D82106" w:rsidP="00210FA7">
            <w:pPr>
              <w:ind w:firstLine="0"/>
              <w:rPr>
                <w:sz w:val="18"/>
                <w:szCs w:val="18"/>
              </w:rPr>
            </w:pPr>
            <w:r>
              <w:rPr>
                <w:sz w:val="18"/>
                <w:szCs w:val="18"/>
              </w:rPr>
              <w:t>PMO</w:t>
            </w:r>
          </w:p>
        </w:tc>
        <w:tc>
          <w:tcPr>
            <w:tcW w:w="831" w:type="dxa"/>
            <w:tcBorders>
              <w:left w:val="single" w:sz="4" w:space="0" w:color="auto"/>
            </w:tcBorders>
          </w:tcPr>
          <w:p w14:paraId="7EEF833D" w14:textId="7248C7AF" w:rsidR="00D82106" w:rsidRDefault="0094419E" w:rsidP="00210FA7">
            <w:pPr>
              <w:ind w:firstLine="0"/>
              <w:jc w:val="center"/>
              <w:rPr>
                <w:sz w:val="18"/>
                <w:szCs w:val="18"/>
              </w:rPr>
            </w:pPr>
            <w:r>
              <w:rPr>
                <w:sz w:val="18"/>
                <w:szCs w:val="18"/>
              </w:rPr>
              <w:t>(1.2%)</w:t>
            </w:r>
          </w:p>
        </w:tc>
        <w:tc>
          <w:tcPr>
            <w:tcW w:w="1080" w:type="dxa"/>
          </w:tcPr>
          <w:p w14:paraId="458AC999" w14:textId="3171C03D" w:rsidR="00D82106" w:rsidRDefault="002A30F6" w:rsidP="00210FA7">
            <w:pPr>
              <w:ind w:firstLine="0"/>
              <w:jc w:val="center"/>
              <w:rPr>
                <w:sz w:val="18"/>
                <w:szCs w:val="18"/>
              </w:rPr>
            </w:pPr>
            <w:r>
              <w:rPr>
                <w:sz w:val="18"/>
                <w:szCs w:val="18"/>
              </w:rPr>
              <w:t>(0.6%)</w:t>
            </w:r>
          </w:p>
        </w:tc>
        <w:tc>
          <w:tcPr>
            <w:tcW w:w="990" w:type="dxa"/>
            <w:tcBorders>
              <w:right w:val="single" w:sz="4" w:space="0" w:color="auto"/>
            </w:tcBorders>
          </w:tcPr>
          <w:p w14:paraId="7864D7F5" w14:textId="0971C019" w:rsidR="00D82106" w:rsidRDefault="007C5B2A" w:rsidP="00210FA7">
            <w:pPr>
              <w:ind w:firstLine="0"/>
              <w:jc w:val="center"/>
              <w:rPr>
                <w:sz w:val="18"/>
                <w:szCs w:val="18"/>
              </w:rPr>
            </w:pPr>
            <w:r>
              <w:rPr>
                <w:sz w:val="18"/>
                <w:szCs w:val="18"/>
              </w:rPr>
              <w:t>(0.6%)</w:t>
            </w:r>
          </w:p>
        </w:tc>
        <w:tc>
          <w:tcPr>
            <w:tcW w:w="990" w:type="dxa"/>
            <w:tcBorders>
              <w:left w:val="single" w:sz="4" w:space="0" w:color="auto"/>
            </w:tcBorders>
          </w:tcPr>
          <w:p w14:paraId="4FBDC8FD" w14:textId="77777777" w:rsidR="00D82106" w:rsidRDefault="00D82106" w:rsidP="00210FA7">
            <w:pPr>
              <w:ind w:firstLine="0"/>
              <w:jc w:val="center"/>
              <w:rPr>
                <w:sz w:val="18"/>
                <w:szCs w:val="18"/>
              </w:rPr>
            </w:pPr>
            <w:r>
              <w:rPr>
                <w:sz w:val="18"/>
                <w:szCs w:val="18"/>
              </w:rPr>
              <w:t>N/A</w:t>
            </w:r>
          </w:p>
        </w:tc>
        <w:tc>
          <w:tcPr>
            <w:tcW w:w="1170" w:type="dxa"/>
          </w:tcPr>
          <w:p w14:paraId="3ED47CD5" w14:textId="77777777" w:rsidR="00D82106" w:rsidRDefault="00D82106" w:rsidP="00210FA7">
            <w:pPr>
              <w:ind w:firstLine="0"/>
              <w:jc w:val="center"/>
              <w:rPr>
                <w:sz w:val="18"/>
                <w:szCs w:val="18"/>
              </w:rPr>
            </w:pPr>
            <w:r>
              <w:rPr>
                <w:sz w:val="18"/>
                <w:szCs w:val="18"/>
              </w:rPr>
              <w:t>N/A</w:t>
            </w:r>
          </w:p>
        </w:tc>
        <w:tc>
          <w:tcPr>
            <w:tcW w:w="1080" w:type="dxa"/>
            <w:tcBorders>
              <w:right w:val="single" w:sz="4" w:space="0" w:color="auto"/>
            </w:tcBorders>
          </w:tcPr>
          <w:p w14:paraId="78C5D8EF" w14:textId="77777777" w:rsidR="00D82106" w:rsidRDefault="00D82106" w:rsidP="00210FA7">
            <w:pPr>
              <w:ind w:firstLine="0"/>
              <w:jc w:val="center"/>
              <w:rPr>
                <w:sz w:val="18"/>
                <w:szCs w:val="18"/>
              </w:rPr>
            </w:pPr>
            <w:r>
              <w:rPr>
                <w:sz w:val="18"/>
                <w:szCs w:val="18"/>
              </w:rPr>
              <w:t>N/A</w:t>
            </w:r>
          </w:p>
        </w:tc>
      </w:tr>
      <w:tr w:rsidR="00D82106" w14:paraId="3CE0C79D"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43B8C4A8" w14:textId="77777777" w:rsidR="00D82106" w:rsidRPr="00371779" w:rsidRDefault="00D82106"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225D3674" w14:textId="3CF9CC57" w:rsidR="00D82106" w:rsidRDefault="00BB7E3B" w:rsidP="00210FA7">
            <w:pPr>
              <w:ind w:firstLine="0"/>
              <w:jc w:val="center"/>
              <w:rPr>
                <w:sz w:val="18"/>
                <w:szCs w:val="18"/>
              </w:rPr>
            </w:pPr>
            <w:r>
              <w:rPr>
                <w:sz w:val="18"/>
                <w:szCs w:val="18"/>
              </w:rPr>
              <w:t>2.6%</w:t>
            </w:r>
          </w:p>
        </w:tc>
        <w:tc>
          <w:tcPr>
            <w:tcW w:w="1080" w:type="dxa"/>
            <w:tcBorders>
              <w:bottom w:val="single" w:sz="12" w:space="0" w:color="000000"/>
            </w:tcBorders>
          </w:tcPr>
          <w:p w14:paraId="6CFEB650" w14:textId="77777777" w:rsidR="00D82106" w:rsidRDefault="00D82106"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02A5016B" w14:textId="77777777" w:rsidR="00D82106" w:rsidRDefault="00D82106"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0F341E25" w14:textId="5ACBD49D" w:rsidR="00D82106" w:rsidRDefault="00BB7E3B" w:rsidP="00210FA7">
            <w:pPr>
              <w:ind w:firstLine="0"/>
              <w:jc w:val="center"/>
              <w:rPr>
                <w:sz w:val="18"/>
                <w:szCs w:val="18"/>
              </w:rPr>
            </w:pPr>
            <w:r>
              <w:rPr>
                <w:sz w:val="18"/>
                <w:szCs w:val="18"/>
              </w:rPr>
              <w:t>0.7%</w:t>
            </w:r>
          </w:p>
        </w:tc>
        <w:tc>
          <w:tcPr>
            <w:tcW w:w="1170" w:type="dxa"/>
            <w:tcBorders>
              <w:bottom w:val="single" w:sz="12" w:space="0" w:color="000000"/>
            </w:tcBorders>
          </w:tcPr>
          <w:p w14:paraId="5D7534BA" w14:textId="77777777" w:rsidR="00D82106" w:rsidRDefault="00D82106"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474B8C1" w14:textId="77777777" w:rsidR="00D82106" w:rsidRDefault="00D82106" w:rsidP="00210FA7">
            <w:pPr>
              <w:ind w:firstLine="0"/>
              <w:jc w:val="center"/>
              <w:rPr>
                <w:sz w:val="18"/>
                <w:szCs w:val="18"/>
              </w:rPr>
            </w:pPr>
            <w:r>
              <w:rPr>
                <w:sz w:val="18"/>
                <w:szCs w:val="18"/>
              </w:rPr>
              <w:t>N/A</w:t>
            </w:r>
          </w:p>
        </w:tc>
      </w:tr>
    </w:tbl>
    <w:p w14:paraId="1656A37C" w14:textId="77777777" w:rsidR="00D82106" w:rsidRDefault="00D82106" w:rsidP="00D82106">
      <w:pPr>
        <w:rPr>
          <w:noProof/>
        </w:rPr>
      </w:pPr>
    </w:p>
    <w:p w14:paraId="14CA9089" w14:textId="77777777" w:rsidR="00D82106" w:rsidRDefault="00D82106" w:rsidP="00D82106"/>
    <w:p w14:paraId="3FF3EE81" w14:textId="45459A8E" w:rsidR="007D3609" w:rsidRDefault="007D3609" w:rsidP="007D3609">
      <w:r w:rsidRPr="00987AAF">
        <w:rPr>
          <w:u w:val="single"/>
        </w:rPr>
        <w:t>Q</w:t>
      </w:r>
      <w:r>
        <w:rPr>
          <w:u w:val="single"/>
        </w:rPr>
        <w:t>2</w:t>
      </w:r>
      <w:r w:rsidRPr="00987AAF">
        <w:rPr>
          <w:u w:val="single"/>
        </w:rPr>
        <w:t xml:space="preserve"> 202</w:t>
      </w:r>
      <w:r>
        <w:rPr>
          <w:u w:val="single"/>
        </w:rPr>
        <w:t>1</w:t>
      </w:r>
      <w:r>
        <w:t xml:space="preserve">:  </w:t>
      </w:r>
      <w:r w:rsidR="00B845E1">
        <w:t>The hit rates improved for the FPE and EVS value models but fell for the other models</w:t>
      </w:r>
      <w:r w:rsidR="0053759D">
        <w:t xml:space="preserve"> during the second quarter of 2021</w:t>
      </w:r>
      <w:del w:id="1053" w:author="Allen Hoskins" w:date="2022-11-20T21:09:00Z">
        <w:r w:rsidR="00B845E1" w:rsidDel="00030C23">
          <w:delText>.</w:delText>
        </w:r>
        <w:r w:rsidR="00EF5B14" w:rsidDel="00030C23">
          <w:delText xml:space="preserve">  </w:delText>
        </w:r>
      </w:del>
      <w:ins w:id="1054" w:author="Allen Hoskins" w:date="2022-11-20T21:09:00Z">
        <w:r w:rsidR="00030C23">
          <w:t xml:space="preserve">. </w:t>
        </w:r>
      </w:ins>
      <w:r w:rsidR="00EF5B14">
        <w:t>Better results were found</w:t>
      </w:r>
      <w:r w:rsidR="00585C3E">
        <w:t xml:space="preserve"> across many of the bottom 100 holdings</w:t>
      </w:r>
      <w:ins w:id="1055" w:author="Allen Hoskins" w:date="2022-11-20T20:53:00Z">
        <w:r w:rsidR="003B734C">
          <w:t>,</w:t>
        </w:r>
      </w:ins>
      <w:r w:rsidR="00585C3E">
        <w:t xml:space="preserve"> as all but two of the standalone models generated hit rates</w:t>
      </w:r>
      <w:r w:rsidR="002F1383">
        <w:t xml:space="preserve"> above the 50% threshold.</w:t>
      </w:r>
    </w:p>
    <w:p w14:paraId="0C11AD06" w14:textId="3CCD4F1A" w:rsidR="007D3609" w:rsidRPr="009B1D59" w:rsidRDefault="007D3609" w:rsidP="007D3609">
      <w:pPr>
        <w:pStyle w:val="tabletitle"/>
        <w:spacing w:after="240"/>
        <w:rPr>
          <w:lang w:val="en-GB"/>
        </w:rPr>
      </w:pPr>
      <w:r w:rsidRPr="009B1D59">
        <w:rPr>
          <w:b/>
          <w:lang w:val="en-GB"/>
        </w:rPr>
        <w:t xml:space="preserve">Table </w:t>
      </w:r>
      <w:r>
        <w:rPr>
          <w:b/>
          <w:lang w:val="en-GB"/>
        </w:rPr>
        <w:t>15</w:t>
      </w:r>
      <w:del w:id="1056"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57" w:author="Allen Hoskins" w:date="2022-11-20T21:09:00Z">
        <w:r w:rsidR="00030C23">
          <w:rPr>
            <w:b/>
            <w:lang w:val="en-GB"/>
          </w:rPr>
          <w:t xml:space="preserve">. </w:t>
        </w:r>
      </w:ins>
      <w:r>
        <w:rPr>
          <w:lang w:val="en-GB"/>
        </w:rPr>
        <w:t>Q2 2021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7D3609" w14:paraId="0D8F7D98"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1D2770B6" w14:textId="77777777" w:rsidR="007D3609" w:rsidRPr="00371779" w:rsidRDefault="007D3609"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0D1BAC12" w14:textId="77777777" w:rsidR="007D3609" w:rsidRDefault="007D3609"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79A4D99F" w14:textId="77777777" w:rsidR="007D3609" w:rsidRDefault="007D3609"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443D939C" w14:textId="77777777" w:rsidR="007D3609" w:rsidRDefault="007D3609" w:rsidP="00210FA7">
            <w:pPr>
              <w:ind w:firstLine="0"/>
              <w:jc w:val="center"/>
              <w:rPr>
                <w:sz w:val="18"/>
                <w:szCs w:val="18"/>
              </w:rPr>
            </w:pPr>
            <w:r>
              <w:rPr>
                <w:sz w:val="18"/>
                <w:szCs w:val="18"/>
              </w:rPr>
              <w:t>Top 100</w:t>
            </w:r>
          </w:p>
          <w:p w14:paraId="0954A26A" w14:textId="77777777" w:rsidR="007D3609" w:rsidRDefault="007D3609"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0EE76EB7" w14:textId="563DB338" w:rsidR="007D3609" w:rsidRDefault="007D3609" w:rsidP="00210FA7">
            <w:pPr>
              <w:ind w:firstLine="0"/>
              <w:jc w:val="center"/>
              <w:rPr>
                <w:sz w:val="18"/>
                <w:szCs w:val="18"/>
              </w:rPr>
            </w:pPr>
            <w:r>
              <w:rPr>
                <w:sz w:val="18"/>
                <w:szCs w:val="18"/>
              </w:rPr>
              <w:t>Bottom</w:t>
            </w:r>
            <w:r w:rsidR="002C440A">
              <w:rPr>
                <w:sz w:val="18"/>
                <w:szCs w:val="18"/>
              </w:rPr>
              <w:t xml:space="preserve"> 100</w:t>
            </w:r>
          </w:p>
          <w:p w14:paraId="5F8F0A6A" w14:textId="77777777" w:rsidR="007D3609" w:rsidRDefault="007D3609" w:rsidP="00210FA7">
            <w:pPr>
              <w:ind w:firstLine="0"/>
              <w:jc w:val="center"/>
              <w:rPr>
                <w:sz w:val="18"/>
                <w:szCs w:val="18"/>
              </w:rPr>
            </w:pPr>
            <w:r>
              <w:rPr>
                <w:sz w:val="18"/>
                <w:szCs w:val="18"/>
              </w:rPr>
              <w:t>w/ PMO</w:t>
            </w:r>
          </w:p>
        </w:tc>
      </w:tr>
      <w:tr w:rsidR="007D3609" w14:paraId="68858F6B" w14:textId="77777777" w:rsidTr="00210FA7">
        <w:trPr>
          <w:trHeight w:val="250"/>
          <w:jc w:val="center"/>
        </w:trPr>
        <w:tc>
          <w:tcPr>
            <w:tcW w:w="1456" w:type="dxa"/>
            <w:tcBorders>
              <w:left w:val="single" w:sz="4" w:space="0" w:color="auto"/>
              <w:right w:val="single" w:sz="4" w:space="0" w:color="auto"/>
            </w:tcBorders>
          </w:tcPr>
          <w:p w14:paraId="54D1F813" w14:textId="77777777" w:rsidR="007D3609" w:rsidRPr="00371779" w:rsidRDefault="007D3609" w:rsidP="00210FA7">
            <w:pPr>
              <w:ind w:firstLine="0"/>
              <w:rPr>
                <w:sz w:val="18"/>
                <w:szCs w:val="18"/>
              </w:rPr>
            </w:pPr>
            <w:r>
              <w:rPr>
                <w:sz w:val="18"/>
                <w:szCs w:val="18"/>
              </w:rPr>
              <w:t>FPE</w:t>
            </w:r>
          </w:p>
        </w:tc>
        <w:tc>
          <w:tcPr>
            <w:tcW w:w="831" w:type="dxa"/>
            <w:tcBorders>
              <w:left w:val="single" w:sz="4" w:space="0" w:color="auto"/>
            </w:tcBorders>
          </w:tcPr>
          <w:p w14:paraId="1626D22A" w14:textId="1C067BC6" w:rsidR="007D3609" w:rsidRDefault="00781EBD" w:rsidP="00210FA7">
            <w:pPr>
              <w:ind w:firstLine="0"/>
              <w:jc w:val="center"/>
              <w:rPr>
                <w:sz w:val="18"/>
                <w:szCs w:val="18"/>
              </w:rPr>
            </w:pPr>
            <w:r>
              <w:rPr>
                <w:sz w:val="18"/>
                <w:szCs w:val="18"/>
              </w:rPr>
              <w:t>58%</w:t>
            </w:r>
          </w:p>
        </w:tc>
        <w:tc>
          <w:tcPr>
            <w:tcW w:w="1080" w:type="dxa"/>
          </w:tcPr>
          <w:p w14:paraId="6A593FE4" w14:textId="61E307B1" w:rsidR="007D3609" w:rsidRDefault="00947212" w:rsidP="00210FA7">
            <w:pPr>
              <w:ind w:firstLine="0"/>
              <w:jc w:val="center"/>
              <w:rPr>
                <w:sz w:val="18"/>
                <w:szCs w:val="18"/>
              </w:rPr>
            </w:pPr>
            <w:r>
              <w:rPr>
                <w:sz w:val="18"/>
                <w:szCs w:val="18"/>
              </w:rPr>
              <w:t>59%</w:t>
            </w:r>
          </w:p>
        </w:tc>
        <w:tc>
          <w:tcPr>
            <w:tcW w:w="990" w:type="dxa"/>
            <w:tcBorders>
              <w:left w:val="single" w:sz="4" w:space="0" w:color="auto"/>
            </w:tcBorders>
          </w:tcPr>
          <w:p w14:paraId="7CF4F53A" w14:textId="10C2AACC" w:rsidR="007D3609" w:rsidRDefault="00FB6E5A" w:rsidP="00210FA7">
            <w:pPr>
              <w:ind w:firstLine="0"/>
              <w:jc w:val="center"/>
              <w:rPr>
                <w:sz w:val="18"/>
                <w:szCs w:val="18"/>
              </w:rPr>
            </w:pPr>
            <w:r>
              <w:rPr>
                <w:sz w:val="18"/>
                <w:szCs w:val="18"/>
              </w:rPr>
              <w:t>53%</w:t>
            </w:r>
          </w:p>
        </w:tc>
        <w:tc>
          <w:tcPr>
            <w:tcW w:w="1080" w:type="dxa"/>
            <w:tcBorders>
              <w:right w:val="single" w:sz="4" w:space="0" w:color="auto"/>
            </w:tcBorders>
          </w:tcPr>
          <w:p w14:paraId="5C70A562" w14:textId="763F6C79" w:rsidR="007D3609" w:rsidRDefault="002C440A" w:rsidP="00210FA7">
            <w:pPr>
              <w:ind w:firstLine="0"/>
              <w:jc w:val="center"/>
              <w:rPr>
                <w:sz w:val="18"/>
                <w:szCs w:val="18"/>
              </w:rPr>
            </w:pPr>
            <w:r>
              <w:rPr>
                <w:sz w:val="18"/>
                <w:szCs w:val="18"/>
              </w:rPr>
              <w:t>51%</w:t>
            </w:r>
          </w:p>
        </w:tc>
      </w:tr>
      <w:tr w:rsidR="007D3609" w14:paraId="1BC1D867" w14:textId="77777777" w:rsidTr="00210FA7">
        <w:trPr>
          <w:trHeight w:val="250"/>
          <w:jc w:val="center"/>
        </w:trPr>
        <w:tc>
          <w:tcPr>
            <w:tcW w:w="1456" w:type="dxa"/>
            <w:tcBorders>
              <w:left w:val="single" w:sz="4" w:space="0" w:color="auto"/>
              <w:right w:val="single" w:sz="4" w:space="0" w:color="auto"/>
            </w:tcBorders>
          </w:tcPr>
          <w:p w14:paraId="66DBEE82" w14:textId="77777777" w:rsidR="007D3609" w:rsidRDefault="007D3609" w:rsidP="00210FA7">
            <w:pPr>
              <w:ind w:firstLine="0"/>
              <w:rPr>
                <w:sz w:val="18"/>
                <w:szCs w:val="18"/>
              </w:rPr>
            </w:pPr>
            <w:r>
              <w:rPr>
                <w:sz w:val="18"/>
                <w:szCs w:val="18"/>
              </w:rPr>
              <w:t>EVS</w:t>
            </w:r>
          </w:p>
        </w:tc>
        <w:tc>
          <w:tcPr>
            <w:tcW w:w="831" w:type="dxa"/>
            <w:tcBorders>
              <w:left w:val="single" w:sz="4" w:space="0" w:color="auto"/>
            </w:tcBorders>
          </w:tcPr>
          <w:p w14:paraId="1E59EDFC" w14:textId="16299B2B" w:rsidR="007D3609" w:rsidRDefault="00781EBD" w:rsidP="00210FA7">
            <w:pPr>
              <w:ind w:firstLine="0"/>
              <w:jc w:val="center"/>
              <w:rPr>
                <w:sz w:val="18"/>
                <w:szCs w:val="18"/>
              </w:rPr>
            </w:pPr>
            <w:r>
              <w:rPr>
                <w:sz w:val="18"/>
                <w:szCs w:val="18"/>
              </w:rPr>
              <w:t>53%</w:t>
            </w:r>
          </w:p>
        </w:tc>
        <w:tc>
          <w:tcPr>
            <w:tcW w:w="1080" w:type="dxa"/>
          </w:tcPr>
          <w:p w14:paraId="7B0BA094" w14:textId="6B906687" w:rsidR="007D3609" w:rsidRDefault="00947212" w:rsidP="00210FA7">
            <w:pPr>
              <w:ind w:firstLine="0"/>
              <w:jc w:val="center"/>
              <w:rPr>
                <w:sz w:val="18"/>
                <w:szCs w:val="18"/>
              </w:rPr>
            </w:pPr>
            <w:r>
              <w:rPr>
                <w:sz w:val="18"/>
                <w:szCs w:val="18"/>
              </w:rPr>
              <w:t>47%</w:t>
            </w:r>
          </w:p>
        </w:tc>
        <w:tc>
          <w:tcPr>
            <w:tcW w:w="990" w:type="dxa"/>
            <w:tcBorders>
              <w:left w:val="single" w:sz="4" w:space="0" w:color="auto"/>
            </w:tcBorders>
          </w:tcPr>
          <w:p w14:paraId="081C4B46" w14:textId="29AAE030" w:rsidR="007D3609" w:rsidRDefault="00FB6E5A" w:rsidP="00210FA7">
            <w:pPr>
              <w:ind w:firstLine="0"/>
              <w:jc w:val="center"/>
              <w:rPr>
                <w:sz w:val="18"/>
                <w:szCs w:val="18"/>
              </w:rPr>
            </w:pPr>
            <w:r>
              <w:rPr>
                <w:sz w:val="18"/>
                <w:szCs w:val="18"/>
              </w:rPr>
              <w:t>54%</w:t>
            </w:r>
          </w:p>
        </w:tc>
        <w:tc>
          <w:tcPr>
            <w:tcW w:w="1080" w:type="dxa"/>
            <w:tcBorders>
              <w:right w:val="single" w:sz="4" w:space="0" w:color="auto"/>
            </w:tcBorders>
          </w:tcPr>
          <w:p w14:paraId="4080797F" w14:textId="0270DA48" w:rsidR="007D3609" w:rsidRDefault="002C440A" w:rsidP="00210FA7">
            <w:pPr>
              <w:ind w:firstLine="0"/>
              <w:jc w:val="center"/>
              <w:rPr>
                <w:sz w:val="18"/>
                <w:szCs w:val="18"/>
              </w:rPr>
            </w:pPr>
            <w:r>
              <w:rPr>
                <w:sz w:val="18"/>
                <w:szCs w:val="18"/>
              </w:rPr>
              <w:t>47%</w:t>
            </w:r>
          </w:p>
        </w:tc>
      </w:tr>
      <w:tr w:rsidR="007D3609" w14:paraId="6ADE2955" w14:textId="77777777" w:rsidTr="00210FA7">
        <w:trPr>
          <w:trHeight w:val="275"/>
          <w:jc w:val="center"/>
        </w:trPr>
        <w:tc>
          <w:tcPr>
            <w:tcW w:w="1456" w:type="dxa"/>
            <w:tcBorders>
              <w:left w:val="single" w:sz="4" w:space="0" w:color="auto"/>
              <w:right w:val="single" w:sz="4" w:space="0" w:color="auto"/>
            </w:tcBorders>
          </w:tcPr>
          <w:p w14:paraId="7697A408" w14:textId="77777777" w:rsidR="007D3609" w:rsidRPr="00371779" w:rsidRDefault="007D3609" w:rsidP="00210FA7">
            <w:pPr>
              <w:ind w:firstLine="0"/>
              <w:rPr>
                <w:sz w:val="18"/>
                <w:szCs w:val="18"/>
              </w:rPr>
            </w:pPr>
            <w:r>
              <w:rPr>
                <w:sz w:val="18"/>
                <w:szCs w:val="18"/>
              </w:rPr>
              <w:t>DY</w:t>
            </w:r>
          </w:p>
        </w:tc>
        <w:tc>
          <w:tcPr>
            <w:tcW w:w="831" w:type="dxa"/>
            <w:tcBorders>
              <w:left w:val="single" w:sz="4" w:space="0" w:color="auto"/>
            </w:tcBorders>
          </w:tcPr>
          <w:p w14:paraId="327CC516" w14:textId="6748406D" w:rsidR="007D3609" w:rsidRDefault="00947212" w:rsidP="00210FA7">
            <w:pPr>
              <w:ind w:firstLine="0"/>
              <w:jc w:val="center"/>
              <w:rPr>
                <w:sz w:val="18"/>
                <w:szCs w:val="18"/>
              </w:rPr>
            </w:pPr>
            <w:r>
              <w:rPr>
                <w:sz w:val="18"/>
                <w:szCs w:val="18"/>
              </w:rPr>
              <w:t>48%</w:t>
            </w:r>
          </w:p>
        </w:tc>
        <w:tc>
          <w:tcPr>
            <w:tcW w:w="1080" w:type="dxa"/>
          </w:tcPr>
          <w:p w14:paraId="77A1B255" w14:textId="66AA4133" w:rsidR="007D3609" w:rsidRDefault="00947212" w:rsidP="00210FA7">
            <w:pPr>
              <w:ind w:firstLine="0"/>
              <w:jc w:val="center"/>
              <w:rPr>
                <w:sz w:val="18"/>
                <w:szCs w:val="18"/>
              </w:rPr>
            </w:pPr>
            <w:r>
              <w:rPr>
                <w:sz w:val="18"/>
                <w:szCs w:val="18"/>
              </w:rPr>
              <w:t>53%</w:t>
            </w:r>
          </w:p>
        </w:tc>
        <w:tc>
          <w:tcPr>
            <w:tcW w:w="990" w:type="dxa"/>
            <w:tcBorders>
              <w:left w:val="single" w:sz="4" w:space="0" w:color="auto"/>
            </w:tcBorders>
          </w:tcPr>
          <w:p w14:paraId="114362D0" w14:textId="23B6A838" w:rsidR="007D3609" w:rsidRDefault="00FB6E5A" w:rsidP="00210FA7">
            <w:pPr>
              <w:ind w:firstLine="0"/>
              <w:jc w:val="center"/>
              <w:rPr>
                <w:sz w:val="18"/>
                <w:szCs w:val="18"/>
              </w:rPr>
            </w:pPr>
            <w:r>
              <w:rPr>
                <w:sz w:val="18"/>
                <w:szCs w:val="18"/>
              </w:rPr>
              <w:t>49%</w:t>
            </w:r>
          </w:p>
        </w:tc>
        <w:tc>
          <w:tcPr>
            <w:tcW w:w="1080" w:type="dxa"/>
            <w:tcBorders>
              <w:right w:val="single" w:sz="4" w:space="0" w:color="auto"/>
            </w:tcBorders>
          </w:tcPr>
          <w:p w14:paraId="613289D2" w14:textId="35320248" w:rsidR="007D3609" w:rsidRDefault="002C440A" w:rsidP="00210FA7">
            <w:pPr>
              <w:ind w:firstLine="0"/>
              <w:jc w:val="center"/>
              <w:rPr>
                <w:sz w:val="18"/>
                <w:szCs w:val="18"/>
              </w:rPr>
            </w:pPr>
            <w:r>
              <w:rPr>
                <w:sz w:val="18"/>
                <w:szCs w:val="18"/>
              </w:rPr>
              <w:t>47%</w:t>
            </w:r>
          </w:p>
        </w:tc>
      </w:tr>
      <w:tr w:rsidR="007D3609" w14:paraId="39C6575F" w14:textId="77777777" w:rsidTr="00210FA7">
        <w:trPr>
          <w:trHeight w:val="265"/>
          <w:jc w:val="center"/>
        </w:trPr>
        <w:tc>
          <w:tcPr>
            <w:tcW w:w="1456" w:type="dxa"/>
            <w:tcBorders>
              <w:left w:val="single" w:sz="4" w:space="0" w:color="auto"/>
              <w:right w:val="single" w:sz="4" w:space="0" w:color="auto"/>
            </w:tcBorders>
          </w:tcPr>
          <w:p w14:paraId="67E49F3B" w14:textId="77777777" w:rsidR="007D3609" w:rsidRPr="00371779" w:rsidRDefault="007D3609" w:rsidP="00210FA7">
            <w:pPr>
              <w:ind w:firstLine="0"/>
              <w:rPr>
                <w:sz w:val="18"/>
                <w:szCs w:val="18"/>
              </w:rPr>
            </w:pPr>
            <w:r>
              <w:rPr>
                <w:sz w:val="18"/>
                <w:szCs w:val="18"/>
              </w:rPr>
              <w:t>PB</w:t>
            </w:r>
          </w:p>
        </w:tc>
        <w:tc>
          <w:tcPr>
            <w:tcW w:w="831" w:type="dxa"/>
            <w:tcBorders>
              <w:left w:val="single" w:sz="4" w:space="0" w:color="auto"/>
            </w:tcBorders>
          </w:tcPr>
          <w:p w14:paraId="48BD964A" w14:textId="5E84D020" w:rsidR="007D3609" w:rsidRDefault="00947212" w:rsidP="00210FA7">
            <w:pPr>
              <w:ind w:firstLine="0"/>
              <w:jc w:val="center"/>
              <w:rPr>
                <w:sz w:val="18"/>
                <w:szCs w:val="18"/>
              </w:rPr>
            </w:pPr>
            <w:r>
              <w:rPr>
                <w:sz w:val="18"/>
                <w:szCs w:val="18"/>
              </w:rPr>
              <w:t>47%</w:t>
            </w:r>
          </w:p>
        </w:tc>
        <w:tc>
          <w:tcPr>
            <w:tcW w:w="1080" w:type="dxa"/>
          </w:tcPr>
          <w:p w14:paraId="2C3B7864" w14:textId="4FCF0B96" w:rsidR="007D3609" w:rsidRDefault="00947212" w:rsidP="00210FA7">
            <w:pPr>
              <w:ind w:firstLine="0"/>
              <w:jc w:val="center"/>
              <w:rPr>
                <w:sz w:val="18"/>
                <w:szCs w:val="18"/>
              </w:rPr>
            </w:pPr>
            <w:r>
              <w:rPr>
                <w:sz w:val="18"/>
                <w:szCs w:val="18"/>
              </w:rPr>
              <w:t>49%</w:t>
            </w:r>
          </w:p>
        </w:tc>
        <w:tc>
          <w:tcPr>
            <w:tcW w:w="990" w:type="dxa"/>
            <w:tcBorders>
              <w:left w:val="single" w:sz="4" w:space="0" w:color="auto"/>
            </w:tcBorders>
          </w:tcPr>
          <w:p w14:paraId="00865033" w14:textId="64B2E1C6" w:rsidR="007D3609" w:rsidRDefault="00FB6E5A" w:rsidP="00210FA7">
            <w:pPr>
              <w:ind w:firstLine="0"/>
              <w:jc w:val="center"/>
              <w:rPr>
                <w:sz w:val="18"/>
                <w:szCs w:val="18"/>
              </w:rPr>
            </w:pPr>
            <w:r>
              <w:rPr>
                <w:sz w:val="18"/>
                <w:szCs w:val="18"/>
              </w:rPr>
              <w:t>48%</w:t>
            </w:r>
          </w:p>
        </w:tc>
        <w:tc>
          <w:tcPr>
            <w:tcW w:w="1080" w:type="dxa"/>
            <w:tcBorders>
              <w:right w:val="single" w:sz="4" w:space="0" w:color="auto"/>
            </w:tcBorders>
          </w:tcPr>
          <w:p w14:paraId="3BBF6D06" w14:textId="0D71024D" w:rsidR="007D3609" w:rsidRDefault="002C440A" w:rsidP="00210FA7">
            <w:pPr>
              <w:ind w:firstLine="0"/>
              <w:jc w:val="center"/>
              <w:rPr>
                <w:sz w:val="18"/>
                <w:szCs w:val="18"/>
              </w:rPr>
            </w:pPr>
            <w:r>
              <w:rPr>
                <w:sz w:val="18"/>
                <w:szCs w:val="18"/>
              </w:rPr>
              <w:t>53%</w:t>
            </w:r>
          </w:p>
        </w:tc>
      </w:tr>
      <w:tr w:rsidR="007D3609" w14:paraId="65744305" w14:textId="77777777" w:rsidTr="00210FA7">
        <w:trPr>
          <w:trHeight w:val="292"/>
          <w:jc w:val="center"/>
        </w:trPr>
        <w:tc>
          <w:tcPr>
            <w:tcW w:w="1456" w:type="dxa"/>
            <w:tcBorders>
              <w:left w:val="single" w:sz="4" w:space="0" w:color="auto"/>
              <w:right w:val="single" w:sz="4" w:space="0" w:color="auto"/>
            </w:tcBorders>
          </w:tcPr>
          <w:p w14:paraId="0912B4CD" w14:textId="77777777" w:rsidR="007D3609" w:rsidRPr="00371779" w:rsidRDefault="007D3609" w:rsidP="00210FA7">
            <w:pPr>
              <w:ind w:firstLine="0"/>
              <w:rPr>
                <w:sz w:val="18"/>
                <w:szCs w:val="18"/>
              </w:rPr>
            </w:pPr>
            <w:r>
              <w:rPr>
                <w:sz w:val="18"/>
                <w:szCs w:val="18"/>
              </w:rPr>
              <w:t>EPS Growth</w:t>
            </w:r>
          </w:p>
        </w:tc>
        <w:tc>
          <w:tcPr>
            <w:tcW w:w="831" w:type="dxa"/>
            <w:tcBorders>
              <w:left w:val="single" w:sz="4" w:space="0" w:color="auto"/>
            </w:tcBorders>
          </w:tcPr>
          <w:p w14:paraId="2DAED56B" w14:textId="0D39A820" w:rsidR="007D3609" w:rsidRDefault="00947212" w:rsidP="00210FA7">
            <w:pPr>
              <w:ind w:firstLine="0"/>
              <w:jc w:val="center"/>
              <w:rPr>
                <w:sz w:val="18"/>
                <w:szCs w:val="18"/>
              </w:rPr>
            </w:pPr>
            <w:r>
              <w:rPr>
                <w:sz w:val="18"/>
                <w:szCs w:val="18"/>
              </w:rPr>
              <w:t>42%</w:t>
            </w:r>
          </w:p>
        </w:tc>
        <w:tc>
          <w:tcPr>
            <w:tcW w:w="1080" w:type="dxa"/>
          </w:tcPr>
          <w:p w14:paraId="273E4583" w14:textId="4C05AA1B" w:rsidR="007D3609" w:rsidRDefault="00947212" w:rsidP="00210FA7">
            <w:pPr>
              <w:ind w:firstLine="0"/>
              <w:jc w:val="center"/>
              <w:rPr>
                <w:sz w:val="18"/>
                <w:szCs w:val="18"/>
              </w:rPr>
            </w:pPr>
            <w:r>
              <w:rPr>
                <w:sz w:val="18"/>
                <w:szCs w:val="18"/>
              </w:rPr>
              <w:t>61%</w:t>
            </w:r>
          </w:p>
        </w:tc>
        <w:tc>
          <w:tcPr>
            <w:tcW w:w="990" w:type="dxa"/>
            <w:tcBorders>
              <w:left w:val="single" w:sz="4" w:space="0" w:color="auto"/>
            </w:tcBorders>
          </w:tcPr>
          <w:p w14:paraId="1AFD6BB0" w14:textId="5068B881" w:rsidR="007D3609" w:rsidRDefault="00FB6E5A" w:rsidP="00210FA7">
            <w:pPr>
              <w:ind w:firstLine="0"/>
              <w:jc w:val="center"/>
              <w:rPr>
                <w:sz w:val="18"/>
                <w:szCs w:val="18"/>
              </w:rPr>
            </w:pPr>
            <w:r>
              <w:rPr>
                <w:sz w:val="18"/>
                <w:szCs w:val="18"/>
              </w:rPr>
              <w:t>46%</w:t>
            </w:r>
          </w:p>
        </w:tc>
        <w:tc>
          <w:tcPr>
            <w:tcW w:w="1080" w:type="dxa"/>
            <w:tcBorders>
              <w:right w:val="single" w:sz="4" w:space="0" w:color="auto"/>
            </w:tcBorders>
          </w:tcPr>
          <w:p w14:paraId="07190227" w14:textId="793ED221" w:rsidR="007D3609" w:rsidRDefault="002C440A" w:rsidP="00210FA7">
            <w:pPr>
              <w:ind w:firstLine="0"/>
              <w:jc w:val="center"/>
              <w:rPr>
                <w:sz w:val="18"/>
                <w:szCs w:val="18"/>
              </w:rPr>
            </w:pPr>
            <w:r>
              <w:rPr>
                <w:sz w:val="18"/>
                <w:szCs w:val="18"/>
              </w:rPr>
              <w:t>54%</w:t>
            </w:r>
          </w:p>
        </w:tc>
      </w:tr>
      <w:tr w:rsidR="007D3609" w14:paraId="51ED09D8" w14:textId="77777777" w:rsidTr="00210FA7">
        <w:trPr>
          <w:trHeight w:val="265"/>
          <w:jc w:val="center"/>
        </w:trPr>
        <w:tc>
          <w:tcPr>
            <w:tcW w:w="1456" w:type="dxa"/>
            <w:tcBorders>
              <w:left w:val="single" w:sz="4" w:space="0" w:color="auto"/>
              <w:right w:val="single" w:sz="4" w:space="0" w:color="auto"/>
            </w:tcBorders>
          </w:tcPr>
          <w:p w14:paraId="383C0124" w14:textId="77777777" w:rsidR="007D3609" w:rsidRDefault="007D3609" w:rsidP="00210FA7">
            <w:pPr>
              <w:ind w:firstLine="0"/>
              <w:rPr>
                <w:sz w:val="18"/>
                <w:szCs w:val="18"/>
              </w:rPr>
            </w:pPr>
            <w:r>
              <w:rPr>
                <w:sz w:val="18"/>
                <w:szCs w:val="18"/>
              </w:rPr>
              <w:t>Revenue Growth</w:t>
            </w:r>
          </w:p>
        </w:tc>
        <w:tc>
          <w:tcPr>
            <w:tcW w:w="831" w:type="dxa"/>
            <w:tcBorders>
              <w:left w:val="single" w:sz="4" w:space="0" w:color="auto"/>
            </w:tcBorders>
          </w:tcPr>
          <w:p w14:paraId="71049240" w14:textId="6F7F2EBC" w:rsidR="007D3609" w:rsidRDefault="00947212" w:rsidP="00210FA7">
            <w:pPr>
              <w:ind w:firstLine="0"/>
              <w:jc w:val="center"/>
              <w:rPr>
                <w:sz w:val="18"/>
                <w:szCs w:val="18"/>
              </w:rPr>
            </w:pPr>
            <w:r>
              <w:rPr>
                <w:sz w:val="18"/>
                <w:szCs w:val="18"/>
              </w:rPr>
              <w:t>45%</w:t>
            </w:r>
          </w:p>
        </w:tc>
        <w:tc>
          <w:tcPr>
            <w:tcW w:w="1080" w:type="dxa"/>
          </w:tcPr>
          <w:p w14:paraId="576B88BA" w14:textId="5ECFB794" w:rsidR="007D3609" w:rsidRDefault="00947212" w:rsidP="00210FA7">
            <w:pPr>
              <w:ind w:firstLine="0"/>
              <w:jc w:val="center"/>
              <w:rPr>
                <w:sz w:val="18"/>
                <w:szCs w:val="18"/>
              </w:rPr>
            </w:pPr>
            <w:r>
              <w:rPr>
                <w:sz w:val="18"/>
                <w:szCs w:val="18"/>
              </w:rPr>
              <w:t>60%</w:t>
            </w:r>
          </w:p>
        </w:tc>
        <w:tc>
          <w:tcPr>
            <w:tcW w:w="990" w:type="dxa"/>
            <w:tcBorders>
              <w:left w:val="single" w:sz="4" w:space="0" w:color="auto"/>
            </w:tcBorders>
          </w:tcPr>
          <w:p w14:paraId="53691B90" w14:textId="36EC1CEC" w:rsidR="007D3609" w:rsidRDefault="00FB6E5A" w:rsidP="00210FA7">
            <w:pPr>
              <w:ind w:firstLine="0"/>
              <w:jc w:val="center"/>
              <w:rPr>
                <w:sz w:val="18"/>
                <w:szCs w:val="18"/>
              </w:rPr>
            </w:pPr>
            <w:r>
              <w:rPr>
                <w:sz w:val="18"/>
                <w:szCs w:val="18"/>
              </w:rPr>
              <w:t>49%</w:t>
            </w:r>
          </w:p>
        </w:tc>
        <w:tc>
          <w:tcPr>
            <w:tcW w:w="1080" w:type="dxa"/>
            <w:tcBorders>
              <w:right w:val="single" w:sz="4" w:space="0" w:color="auto"/>
            </w:tcBorders>
          </w:tcPr>
          <w:p w14:paraId="025354E8" w14:textId="3204CFF5" w:rsidR="007D3609" w:rsidRDefault="002C440A" w:rsidP="00210FA7">
            <w:pPr>
              <w:ind w:firstLine="0"/>
              <w:jc w:val="center"/>
              <w:rPr>
                <w:sz w:val="18"/>
                <w:szCs w:val="18"/>
              </w:rPr>
            </w:pPr>
            <w:r>
              <w:rPr>
                <w:sz w:val="18"/>
                <w:szCs w:val="18"/>
              </w:rPr>
              <w:t>58%</w:t>
            </w:r>
          </w:p>
        </w:tc>
      </w:tr>
      <w:tr w:rsidR="007D3609" w14:paraId="726EA183" w14:textId="77777777" w:rsidTr="00210FA7">
        <w:trPr>
          <w:trHeight w:val="265"/>
          <w:jc w:val="center"/>
        </w:trPr>
        <w:tc>
          <w:tcPr>
            <w:tcW w:w="1456" w:type="dxa"/>
            <w:tcBorders>
              <w:left w:val="single" w:sz="4" w:space="0" w:color="auto"/>
              <w:right w:val="single" w:sz="4" w:space="0" w:color="auto"/>
            </w:tcBorders>
          </w:tcPr>
          <w:p w14:paraId="0D9F7AD7" w14:textId="77777777" w:rsidR="007D3609" w:rsidRDefault="007D3609" w:rsidP="00210FA7">
            <w:pPr>
              <w:ind w:firstLine="0"/>
              <w:rPr>
                <w:sz w:val="18"/>
                <w:szCs w:val="18"/>
              </w:rPr>
            </w:pPr>
            <w:r>
              <w:rPr>
                <w:sz w:val="18"/>
                <w:szCs w:val="18"/>
              </w:rPr>
              <w:t>PMO</w:t>
            </w:r>
          </w:p>
        </w:tc>
        <w:tc>
          <w:tcPr>
            <w:tcW w:w="831" w:type="dxa"/>
            <w:tcBorders>
              <w:left w:val="single" w:sz="4" w:space="0" w:color="auto"/>
            </w:tcBorders>
          </w:tcPr>
          <w:p w14:paraId="3A384CA4" w14:textId="482AADBA" w:rsidR="007D3609" w:rsidRDefault="00947212" w:rsidP="00210FA7">
            <w:pPr>
              <w:ind w:firstLine="0"/>
              <w:jc w:val="center"/>
              <w:rPr>
                <w:sz w:val="18"/>
                <w:szCs w:val="18"/>
              </w:rPr>
            </w:pPr>
            <w:r>
              <w:rPr>
                <w:sz w:val="18"/>
                <w:szCs w:val="18"/>
              </w:rPr>
              <w:t>46%</w:t>
            </w:r>
          </w:p>
        </w:tc>
        <w:tc>
          <w:tcPr>
            <w:tcW w:w="1080" w:type="dxa"/>
          </w:tcPr>
          <w:p w14:paraId="1CE114CF" w14:textId="5A1EDA47" w:rsidR="007D3609" w:rsidRDefault="00947212" w:rsidP="00210FA7">
            <w:pPr>
              <w:ind w:firstLine="0"/>
              <w:jc w:val="center"/>
              <w:rPr>
                <w:sz w:val="18"/>
                <w:szCs w:val="18"/>
              </w:rPr>
            </w:pPr>
            <w:r>
              <w:rPr>
                <w:sz w:val="18"/>
                <w:szCs w:val="18"/>
              </w:rPr>
              <w:t>58</w:t>
            </w:r>
            <w:r w:rsidR="005229DA">
              <w:rPr>
                <w:sz w:val="18"/>
                <w:szCs w:val="18"/>
              </w:rPr>
              <w:t>%</w:t>
            </w:r>
          </w:p>
        </w:tc>
        <w:tc>
          <w:tcPr>
            <w:tcW w:w="990" w:type="dxa"/>
            <w:tcBorders>
              <w:left w:val="single" w:sz="4" w:space="0" w:color="auto"/>
            </w:tcBorders>
          </w:tcPr>
          <w:p w14:paraId="01E80BE4" w14:textId="77777777" w:rsidR="007D3609" w:rsidRDefault="007D3609" w:rsidP="00210FA7">
            <w:pPr>
              <w:ind w:firstLine="0"/>
              <w:jc w:val="center"/>
              <w:rPr>
                <w:sz w:val="18"/>
                <w:szCs w:val="18"/>
              </w:rPr>
            </w:pPr>
            <w:r>
              <w:rPr>
                <w:sz w:val="18"/>
                <w:szCs w:val="18"/>
              </w:rPr>
              <w:t>N/A</w:t>
            </w:r>
          </w:p>
        </w:tc>
        <w:tc>
          <w:tcPr>
            <w:tcW w:w="1080" w:type="dxa"/>
            <w:tcBorders>
              <w:right w:val="single" w:sz="4" w:space="0" w:color="auto"/>
            </w:tcBorders>
          </w:tcPr>
          <w:p w14:paraId="3E1CD044" w14:textId="77777777" w:rsidR="007D3609" w:rsidRDefault="007D3609" w:rsidP="00210FA7">
            <w:pPr>
              <w:ind w:firstLine="0"/>
              <w:jc w:val="center"/>
              <w:rPr>
                <w:sz w:val="18"/>
                <w:szCs w:val="18"/>
              </w:rPr>
            </w:pPr>
            <w:r>
              <w:rPr>
                <w:sz w:val="18"/>
                <w:szCs w:val="18"/>
              </w:rPr>
              <w:t>N/A</w:t>
            </w:r>
          </w:p>
        </w:tc>
      </w:tr>
      <w:tr w:rsidR="007D3609" w14:paraId="37629CFB"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19370325" w14:textId="77777777" w:rsidR="007D3609" w:rsidRPr="00371779" w:rsidRDefault="007D3609"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6E807349" w14:textId="5D3F6DDD" w:rsidR="007D3609" w:rsidRDefault="00947212" w:rsidP="00210FA7">
            <w:pPr>
              <w:ind w:firstLine="0"/>
              <w:jc w:val="center"/>
              <w:rPr>
                <w:sz w:val="18"/>
                <w:szCs w:val="18"/>
              </w:rPr>
            </w:pPr>
            <w:r>
              <w:rPr>
                <w:sz w:val="18"/>
                <w:szCs w:val="18"/>
              </w:rPr>
              <w:t>45%</w:t>
            </w:r>
          </w:p>
        </w:tc>
        <w:tc>
          <w:tcPr>
            <w:tcW w:w="1080" w:type="dxa"/>
            <w:tcBorders>
              <w:bottom w:val="single" w:sz="12" w:space="0" w:color="000000"/>
            </w:tcBorders>
          </w:tcPr>
          <w:p w14:paraId="50D3B759" w14:textId="77777777" w:rsidR="007D3609" w:rsidRDefault="007D3609"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652DA6AC" w14:textId="00C79ABC" w:rsidR="007D3609" w:rsidRDefault="00FB6E5A" w:rsidP="00210FA7">
            <w:pPr>
              <w:ind w:firstLine="0"/>
              <w:jc w:val="center"/>
              <w:rPr>
                <w:sz w:val="18"/>
                <w:szCs w:val="18"/>
              </w:rPr>
            </w:pPr>
            <w:r>
              <w:rPr>
                <w:sz w:val="18"/>
                <w:szCs w:val="18"/>
              </w:rPr>
              <w:t>42%</w:t>
            </w:r>
          </w:p>
        </w:tc>
        <w:tc>
          <w:tcPr>
            <w:tcW w:w="1080" w:type="dxa"/>
            <w:tcBorders>
              <w:bottom w:val="single" w:sz="12" w:space="0" w:color="000000"/>
              <w:right w:val="single" w:sz="4" w:space="0" w:color="auto"/>
            </w:tcBorders>
          </w:tcPr>
          <w:p w14:paraId="2360106B" w14:textId="77777777" w:rsidR="007D3609" w:rsidRDefault="007D3609" w:rsidP="00210FA7">
            <w:pPr>
              <w:ind w:firstLine="0"/>
              <w:jc w:val="center"/>
              <w:rPr>
                <w:sz w:val="18"/>
                <w:szCs w:val="18"/>
              </w:rPr>
            </w:pPr>
            <w:r>
              <w:rPr>
                <w:sz w:val="18"/>
                <w:szCs w:val="18"/>
              </w:rPr>
              <w:t>N/A</w:t>
            </w:r>
          </w:p>
        </w:tc>
      </w:tr>
    </w:tbl>
    <w:p w14:paraId="5D2D274B" w14:textId="77777777" w:rsidR="007D3609" w:rsidRDefault="007D3609" w:rsidP="007D3609"/>
    <w:p w14:paraId="2849477B" w14:textId="77777777" w:rsidR="007D3609" w:rsidRDefault="007D3609" w:rsidP="007D3609"/>
    <w:p w14:paraId="1E480E5B" w14:textId="4AFE820F" w:rsidR="007D3609" w:rsidRDefault="007D3609" w:rsidP="007D3609">
      <w:r>
        <w:br w:type="page"/>
      </w:r>
      <w:r>
        <w:lastRenderedPageBreak/>
        <w:t xml:space="preserve">The stock market </w:t>
      </w:r>
      <w:r w:rsidR="00DD188A">
        <w:t>continued to move higher during this period</w:t>
      </w:r>
      <w:ins w:id="1058" w:author="Allen Hoskins" w:date="2022-11-20T20:53:00Z">
        <w:r w:rsidR="003B734C">
          <w:t>,</w:t>
        </w:r>
      </w:ins>
      <w:r w:rsidR="005D69C3">
        <w:t xml:space="preserve"> and the model performance was mixed</w:t>
      </w:r>
      <w:del w:id="1059" w:author="Allen Hoskins" w:date="2022-11-20T21:09:00Z">
        <w:r w:rsidR="005D69C3" w:rsidDel="00030C23">
          <w:delText xml:space="preserve">.  </w:delText>
        </w:r>
      </w:del>
      <w:ins w:id="1060" w:author="Allen Hoskins" w:date="2022-11-20T21:09:00Z">
        <w:r w:rsidR="00030C23">
          <w:t xml:space="preserve">. </w:t>
        </w:r>
      </w:ins>
      <w:r w:rsidR="005D69C3">
        <w:t>The FPE and EVS once again reasserted their strength</w:t>
      </w:r>
      <w:r w:rsidR="004D76BB">
        <w:t xml:space="preserve"> by outperforming the other standalone models on the buy side of the equation</w:t>
      </w:r>
      <w:del w:id="1061" w:author="Allen Hoskins" w:date="2022-11-20T21:09:00Z">
        <w:r w:rsidR="004D76BB" w:rsidDel="00030C23">
          <w:delText xml:space="preserve">.  </w:delText>
        </w:r>
      </w:del>
      <w:ins w:id="1062" w:author="Allen Hoskins" w:date="2022-11-20T21:09:00Z">
        <w:r w:rsidR="00030C23">
          <w:t xml:space="preserve">. </w:t>
        </w:r>
      </w:ins>
      <w:r w:rsidR="004D76BB">
        <w:t>As has been the case in most quarters, the value models performed better</w:t>
      </w:r>
      <w:ins w:id="1063" w:author="Allen Hoskins" w:date="2022-11-20T20:53:00Z">
        <w:r w:rsidR="003B734C">
          <w:t>,</w:t>
        </w:r>
      </w:ins>
      <w:r w:rsidR="004D76BB">
        <w:t xml:space="preserve"> and the </w:t>
      </w:r>
      <w:r w:rsidR="004B27E5">
        <w:t>PMO overlay tool was not broadly additive to relative performance.</w:t>
      </w:r>
    </w:p>
    <w:p w14:paraId="4D5B7646" w14:textId="2C1872E9" w:rsidR="007D3609" w:rsidRPr="009B1D59" w:rsidRDefault="007D3609" w:rsidP="007D3609">
      <w:pPr>
        <w:pStyle w:val="tabletitle"/>
        <w:spacing w:after="240"/>
        <w:rPr>
          <w:lang w:val="en-GB"/>
        </w:rPr>
      </w:pPr>
      <w:r w:rsidRPr="009B1D59">
        <w:rPr>
          <w:b/>
          <w:lang w:val="en-GB"/>
        </w:rPr>
        <w:t xml:space="preserve">Table </w:t>
      </w:r>
      <w:r>
        <w:rPr>
          <w:b/>
          <w:lang w:val="en-GB"/>
        </w:rPr>
        <w:t>16</w:t>
      </w:r>
      <w:del w:id="1064"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65" w:author="Allen Hoskins" w:date="2022-11-20T21:09:00Z">
        <w:r w:rsidR="00030C23">
          <w:rPr>
            <w:b/>
            <w:lang w:val="en-GB"/>
          </w:rPr>
          <w:t xml:space="preserve">. </w:t>
        </w:r>
      </w:ins>
      <w:r>
        <w:rPr>
          <w:lang w:val="en-GB"/>
        </w:rPr>
        <w:t>Q</w:t>
      </w:r>
      <w:r w:rsidR="002F1383">
        <w:rPr>
          <w:lang w:val="en-GB"/>
        </w:rPr>
        <w:t>2</w:t>
      </w:r>
      <w:r>
        <w:rPr>
          <w:lang w:val="en-GB"/>
        </w:rPr>
        <w:t xml:space="preserve"> 2021 model portfolio 3-month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7D3609" w14:paraId="33B8F645"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48D544A1" w14:textId="77777777" w:rsidR="007D3609" w:rsidRPr="00371779" w:rsidRDefault="007D3609"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38B6AF3A" w14:textId="77777777" w:rsidR="007D3609" w:rsidRDefault="007D3609"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536D1CA2" w14:textId="77777777" w:rsidR="007D3609" w:rsidRDefault="007D3609"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1BF06784" w14:textId="77777777" w:rsidR="007D3609" w:rsidRDefault="007D3609" w:rsidP="00210FA7">
            <w:pPr>
              <w:ind w:firstLine="0"/>
              <w:jc w:val="center"/>
              <w:rPr>
                <w:sz w:val="18"/>
                <w:szCs w:val="18"/>
              </w:rPr>
            </w:pPr>
            <w:r>
              <w:rPr>
                <w:sz w:val="18"/>
                <w:szCs w:val="18"/>
              </w:rPr>
              <w:t>Difference</w:t>
            </w:r>
          </w:p>
          <w:p w14:paraId="70C005AC" w14:textId="77777777" w:rsidR="007D3609" w:rsidRDefault="007D3609"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11A685B5" w14:textId="77777777" w:rsidR="007D3609" w:rsidRDefault="007D3609" w:rsidP="00210FA7">
            <w:pPr>
              <w:ind w:firstLine="0"/>
              <w:jc w:val="center"/>
              <w:rPr>
                <w:sz w:val="18"/>
                <w:szCs w:val="18"/>
              </w:rPr>
            </w:pPr>
            <w:r>
              <w:rPr>
                <w:sz w:val="18"/>
                <w:szCs w:val="18"/>
              </w:rPr>
              <w:t>Top 100</w:t>
            </w:r>
          </w:p>
          <w:p w14:paraId="3C642BB9" w14:textId="77777777" w:rsidR="007D3609" w:rsidRDefault="007D3609"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69EE302C" w14:textId="77777777" w:rsidR="007D3609" w:rsidRDefault="007D3609" w:rsidP="00210FA7">
            <w:pPr>
              <w:ind w:firstLine="0"/>
              <w:jc w:val="center"/>
              <w:rPr>
                <w:sz w:val="18"/>
                <w:szCs w:val="18"/>
              </w:rPr>
            </w:pPr>
            <w:r>
              <w:rPr>
                <w:sz w:val="18"/>
                <w:szCs w:val="18"/>
              </w:rPr>
              <w:t>Bottom 100</w:t>
            </w:r>
          </w:p>
          <w:p w14:paraId="71BAEB43" w14:textId="77777777" w:rsidR="007D3609" w:rsidRDefault="007D3609"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2AE05D08" w14:textId="77777777" w:rsidR="007D3609" w:rsidRDefault="007D3609" w:rsidP="00210FA7">
            <w:pPr>
              <w:ind w:firstLine="0"/>
              <w:jc w:val="center"/>
              <w:rPr>
                <w:sz w:val="18"/>
                <w:szCs w:val="18"/>
              </w:rPr>
            </w:pPr>
            <w:r>
              <w:rPr>
                <w:sz w:val="18"/>
                <w:szCs w:val="18"/>
              </w:rPr>
              <w:t>Difference</w:t>
            </w:r>
          </w:p>
          <w:p w14:paraId="7C5DC0C3" w14:textId="77777777" w:rsidR="007D3609" w:rsidRDefault="007D3609" w:rsidP="00210FA7">
            <w:pPr>
              <w:ind w:firstLine="0"/>
              <w:jc w:val="center"/>
              <w:rPr>
                <w:sz w:val="18"/>
                <w:szCs w:val="18"/>
              </w:rPr>
            </w:pPr>
            <w:r>
              <w:rPr>
                <w:sz w:val="18"/>
                <w:szCs w:val="18"/>
              </w:rPr>
              <w:t>w/ PMO</w:t>
            </w:r>
          </w:p>
        </w:tc>
      </w:tr>
      <w:tr w:rsidR="007D3609" w14:paraId="0205CFBF" w14:textId="77777777" w:rsidTr="00210FA7">
        <w:trPr>
          <w:trHeight w:val="250"/>
          <w:jc w:val="center"/>
        </w:trPr>
        <w:tc>
          <w:tcPr>
            <w:tcW w:w="1456" w:type="dxa"/>
            <w:tcBorders>
              <w:left w:val="single" w:sz="4" w:space="0" w:color="auto"/>
              <w:right w:val="single" w:sz="4" w:space="0" w:color="auto"/>
            </w:tcBorders>
          </w:tcPr>
          <w:p w14:paraId="59CC919A" w14:textId="77777777" w:rsidR="007D3609" w:rsidRPr="00371779" w:rsidRDefault="007D3609" w:rsidP="00210FA7">
            <w:pPr>
              <w:ind w:firstLine="0"/>
              <w:rPr>
                <w:sz w:val="18"/>
                <w:szCs w:val="18"/>
              </w:rPr>
            </w:pPr>
            <w:r>
              <w:rPr>
                <w:sz w:val="18"/>
                <w:szCs w:val="18"/>
              </w:rPr>
              <w:t>FPE</w:t>
            </w:r>
          </w:p>
        </w:tc>
        <w:tc>
          <w:tcPr>
            <w:tcW w:w="831" w:type="dxa"/>
            <w:tcBorders>
              <w:left w:val="single" w:sz="4" w:space="0" w:color="auto"/>
            </w:tcBorders>
          </w:tcPr>
          <w:p w14:paraId="17FAA74D" w14:textId="68B7B6F1" w:rsidR="007D3609" w:rsidRDefault="0045002F" w:rsidP="00210FA7">
            <w:pPr>
              <w:ind w:firstLine="0"/>
              <w:jc w:val="center"/>
              <w:rPr>
                <w:sz w:val="18"/>
                <w:szCs w:val="18"/>
              </w:rPr>
            </w:pPr>
            <w:r>
              <w:rPr>
                <w:sz w:val="18"/>
                <w:szCs w:val="18"/>
              </w:rPr>
              <w:t>1.8%</w:t>
            </w:r>
          </w:p>
        </w:tc>
        <w:tc>
          <w:tcPr>
            <w:tcW w:w="1080" w:type="dxa"/>
          </w:tcPr>
          <w:p w14:paraId="05F0ED19" w14:textId="27431B80" w:rsidR="007D3609" w:rsidRDefault="00D729DE" w:rsidP="00210FA7">
            <w:pPr>
              <w:ind w:firstLine="0"/>
              <w:jc w:val="center"/>
              <w:rPr>
                <w:sz w:val="18"/>
                <w:szCs w:val="18"/>
              </w:rPr>
            </w:pPr>
            <w:r>
              <w:rPr>
                <w:sz w:val="18"/>
                <w:szCs w:val="18"/>
              </w:rPr>
              <w:t>(1.8%)</w:t>
            </w:r>
          </w:p>
        </w:tc>
        <w:tc>
          <w:tcPr>
            <w:tcW w:w="990" w:type="dxa"/>
            <w:tcBorders>
              <w:right w:val="single" w:sz="4" w:space="0" w:color="auto"/>
            </w:tcBorders>
          </w:tcPr>
          <w:p w14:paraId="06C48D6F" w14:textId="32D793F4" w:rsidR="007D3609" w:rsidRDefault="006F4EFC" w:rsidP="00210FA7">
            <w:pPr>
              <w:ind w:firstLine="0"/>
              <w:jc w:val="center"/>
              <w:rPr>
                <w:sz w:val="18"/>
                <w:szCs w:val="18"/>
              </w:rPr>
            </w:pPr>
            <w:r>
              <w:rPr>
                <w:sz w:val="18"/>
                <w:szCs w:val="18"/>
              </w:rPr>
              <w:t>3.6%</w:t>
            </w:r>
          </w:p>
        </w:tc>
        <w:tc>
          <w:tcPr>
            <w:tcW w:w="990" w:type="dxa"/>
            <w:tcBorders>
              <w:left w:val="single" w:sz="4" w:space="0" w:color="auto"/>
            </w:tcBorders>
          </w:tcPr>
          <w:p w14:paraId="3D729B63" w14:textId="027D7C42" w:rsidR="007D3609" w:rsidRDefault="009701C6" w:rsidP="00210FA7">
            <w:pPr>
              <w:ind w:firstLine="0"/>
              <w:jc w:val="center"/>
              <w:rPr>
                <w:sz w:val="18"/>
                <w:szCs w:val="18"/>
              </w:rPr>
            </w:pPr>
            <w:r>
              <w:rPr>
                <w:sz w:val="18"/>
                <w:szCs w:val="18"/>
              </w:rPr>
              <w:t>0.7</w:t>
            </w:r>
            <w:r w:rsidR="00AA6AB6">
              <w:rPr>
                <w:sz w:val="18"/>
                <w:szCs w:val="18"/>
              </w:rPr>
              <w:t>%</w:t>
            </w:r>
          </w:p>
        </w:tc>
        <w:tc>
          <w:tcPr>
            <w:tcW w:w="1170" w:type="dxa"/>
          </w:tcPr>
          <w:p w14:paraId="70C00A6A" w14:textId="486FC24A" w:rsidR="007D3609" w:rsidRDefault="00AA6AB6" w:rsidP="00210FA7">
            <w:pPr>
              <w:ind w:firstLine="0"/>
              <w:jc w:val="center"/>
              <w:rPr>
                <w:sz w:val="18"/>
                <w:szCs w:val="18"/>
              </w:rPr>
            </w:pPr>
            <w:r>
              <w:rPr>
                <w:sz w:val="18"/>
                <w:szCs w:val="18"/>
              </w:rPr>
              <w:t>(0.3%)</w:t>
            </w:r>
          </w:p>
        </w:tc>
        <w:tc>
          <w:tcPr>
            <w:tcW w:w="1080" w:type="dxa"/>
            <w:tcBorders>
              <w:right w:val="single" w:sz="4" w:space="0" w:color="auto"/>
            </w:tcBorders>
          </w:tcPr>
          <w:p w14:paraId="125C8277" w14:textId="1AA6FCF9" w:rsidR="007D3609" w:rsidRDefault="00AA6AB6" w:rsidP="00210FA7">
            <w:pPr>
              <w:ind w:firstLine="0"/>
              <w:jc w:val="center"/>
              <w:rPr>
                <w:sz w:val="18"/>
                <w:szCs w:val="18"/>
              </w:rPr>
            </w:pPr>
            <w:r>
              <w:rPr>
                <w:sz w:val="18"/>
                <w:szCs w:val="18"/>
              </w:rPr>
              <w:t>1.1%</w:t>
            </w:r>
          </w:p>
        </w:tc>
      </w:tr>
      <w:tr w:rsidR="007D3609" w14:paraId="144734E1" w14:textId="77777777" w:rsidTr="00210FA7">
        <w:trPr>
          <w:trHeight w:val="250"/>
          <w:jc w:val="center"/>
        </w:trPr>
        <w:tc>
          <w:tcPr>
            <w:tcW w:w="1456" w:type="dxa"/>
            <w:tcBorders>
              <w:left w:val="single" w:sz="4" w:space="0" w:color="auto"/>
              <w:right w:val="single" w:sz="4" w:space="0" w:color="auto"/>
            </w:tcBorders>
          </w:tcPr>
          <w:p w14:paraId="33FF94ED" w14:textId="77777777" w:rsidR="007D3609" w:rsidRDefault="007D3609" w:rsidP="00210FA7">
            <w:pPr>
              <w:ind w:firstLine="0"/>
              <w:rPr>
                <w:sz w:val="18"/>
                <w:szCs w:val="18"/>
              </w:rPr>
            </w:pPr>
            <w:r>
              <w:rPr>
                <w:sz w:val="18"/>
                <w:szCs w:val="18"/>
              </w:rPr>
              <w:t>EVS</w:t>
            </w:r>
          </w:p>
        </w:tc>
        <w:tc>
          <w:tcPr>
            <w:tcW w:w="831" w:type="dxa"/>
            <w:tcBorders>
              <w:left w:val="single" w:sz="4" w:space="0" w:color="auto"/>
            </w:tcBorders>
          </w:tcPr>
          <w:p w14:paraId="6F0106F6" w14:textId="7FDF6FA8" w:rsidR="007D3609" w:rsidRDefault="0045002F" w:rsidP="00210FA7">
            <w:pPr>
              <w:ind w:firstLine="0"/>
              <w:jc w:val="center"/>
              <w:rPr>
                <w:sz w:val="18"/>
                <w:szCs w:val="18"/>
              </w:rPr>
            </w:pPr>
            <w:r>
              <w:rPr>
                <w:sz w:val="18"/>
                <w:szCs w:val="18"/>
              </w:rPr>
              <w:t>0.7%</w:t>
            </w:r>
          </w:p>
        </w:tc>
        <w:tc>
          <w:tcPr>
            <w:tcW w:w="1080" w:type="dxa"/>
          </w:tcPr>
          <w:p w14:paraId="15750B6C" w14:textId="72235C13" w:rsidR="007D3609" w:rsidRDefault="00D729DE" w:rsidP="00210FA7">
            <w:pPr>
              <w:ind w:firstLine="0"/>
              <w:jc w:val="center"/>
              <w:rPr>
                <w:sz w:val="18"/>
                <w:szCs w:val="18"/>
              </w:rPr>
            </w:pPr>
            <w:r>
              <w:rPr>
                <w:sz w:val="18"/>
                <w:szCs w:val="18"/>
              </w:rPr>
              <w:t>0.4%</w:t>
            </w:r>
          </w:p>
        </w:tc>
        <w:tc>
          <w:tcPr>
            <w:tcW w:w="990" w:type="dxa"/>
            <w:tcBorders>
              <w:right w:val="single" w:sz="4" w:space="0" w:color="auto"/>
            </w:tcBorders>
          </w:tcPr>
          <w:p w14:paraId="4643F20B" w14:textId="3399F574" w:rsidR="007D3609" w:rsidRDefault="006F4EFC" w:rsidP="00210FA7">
            <w:pPr>
              <w:ind w:firstLine="0"/>
              <w:jc w:val="center"/>
              <w:rPr>
                <w:sz w:val="18"/>
                <w:szCs w:val="18"/>
              </w:rPr>
            </w:pPr>
            <w:r>
              <w:rPr>
                <w:sz w:val="18"/>
                <w:szCs w:val="18"/>
              </w:rPr>
              <w:t>0.3%</w:t>
            </w:r>
          </w:p>
        </w:tc>
        <w:tc>
          <w:tcPr>
            <w:tcW w:w="990" w:type="dxa"/>
            <w:tcBorders>
              <w:left w:val="single" w:sz="4" w:space="0" w:color="auto"/>
            </w:tcBorders>
          </w:tcPr>
          <w:p w14:paraId="37A97899" w14:textId="2314AE9E" w:rsidR="007D3609" w:rsidRDefault="009701C6" w:rsidP="00210FA7">
            <w:pPr>
              <w:ind w:firstLine="0"/>
              <w:jc w:val="center"/>
              <w:rPr>
                <w:sz w:val="18"/>
                <w:szCs w:val="18"/>
              </w:rPr>
            </w:pPr>
            <w:r>
              <w:rPr>
                <w:sz w:val="18"/>
                <w:szCs w:val="18"/>
              </w:rPr>
              <w:t>0.9</w:t>
            </w:r>
            <w:r w:rsidR="00AA6AB6">
              <w:rPr>
                <w:sz w:val="18"/>
                <w:szCs w:val="18"/>
              </w:rPr>
              <w:t>%</w:t>
            </w:r>
          </w:p>
        </w:tc>
        <w:tc>
          <w:tcPr>
            <w:tcW w:w="1170" w:type="dxa"/>
          </w:tcPr>
          <w:p w14:paraId="7B844EEF" w14:textId="12A80099" w:rsidR="007D3609" w:rsidRDefault="00AA6AB6" w:rsidP="00210FA7">
            <w:pPr>
              <w:ind w:firstLine="0"/>
              <w:jc w:val="center"/>
              <w:rPr>
                <w:sz w:val="18"/>
                <w:szCs w:val="18"/>
              </w:rPr>
            </w:pPr>
            <w:r>
              <w:rPr>
                <w:sz w:val="18"/>
                <w:szCs w:val="18"/>
              </w:rPr>
              <w:t>0.7%</w:t>
            </w:r>
          </w:p>
        </w:tc>
        <w:tc>
          <w:tcPr>
            <w:tcW w:w="1080" w:type="dxa"/>
            <w:tcBorders>
              <w:right w:val="single" w:sz="4" w:space="0" w:color="auto"/>
            </w:tcBorders>
          </w:tcPr>
          <w:p w14:paraId="1DD5205C" w14:textId="54EEC344" w:rsidR="007D3609" w:rsidRDefault="00AA6AB6" w:rsidP="00210FA7">
            <w:pPr>
              <w:ind w:firstLine="0"/>
              <w:jc w:val="center"/>
              <w:rPr>
                <w:sz w:val="18"/>
                <w:szCs w:val="18"/>
              </w:rPr>
            </w:pPr>
            <w:r>
              <w:rPr>
                <w:sz w:val="18"/>
                <w:szCs w:val="18"/>
              </w:rPr>
              <w:t>0.3%</w:t>
            </w:r>
          </w:p>
        </w:tc>
      </w:tr>
      <w:tr w:rsidR="007D3609" w14:paraId="47AC3CD0" w14:textId="77777777" w:rsidTr="00210FA7">
        <w:trPr>
          <w:trHeight w:val="275"/>
          <w:jc w:val="center"/>
        </w:trPr>
        <w:tc>
          <w:tcPr>
            <w:tcW w:w="1456" w:type="dxa"/>
            <w:tcBorders>
              <w:left w:val="single" w:sz="4" w:space="0" w:color="auto"/>
              <w:right w:val="single" w:sz="4" w:space="0" w:color="auto"/>
            </w:tcBorders>
          </w:tcPr>
          <w:p w14:paraId="0AC44BD9" w14:textId="77777777" w:rsidR="007D3609" w:rsidRPr="00371779" w:rsidRDefault="007D3609" w:rsidP="00210FA7">
            <w:pPr>
              <w:ind w:firstLine="0"/>
              <w:rPr>
                <w:sz w:val="18"/>
                <w:szCs w:val="18"/>
              </w:rPr>
            </w:pPr>
            <w:r>
              <w:rPr>
                <w:sz w:val="18"/>
                <w:szCs w:val="18"/>
              </w:rPr>
              <w:t>DY</w:t>
            </w:r>
          </w:p>
        </w:tc>
        <w:tc>
          <w:tcPr>
            <w:tcW w:w="831" w:type="dxa"/>
            <w:tcBorders>
              <w:left w:val="single" w:sz="4" w:space="0" w:color="auto"/>
            </w:tcBorders>
          </w:tcPr>
          <w:p w14:paraId="279E6879" w14:textId="59F686A0" w:rsidR="007D3609" w:rsidRDefault="0045002F" w:rsidP="00210FA7">
            <w:pPr>
              <w:ind w:firstLine="0"/>
              <w:jc w:val="center"/>
              <w:rPr>
                <w:sz w:val="18"/>
                <w:szCs w:val="18"/>
              </w:rPr>
            </w:pPr>
            <w:r>
              <w:rPr>
                <w:sz w:val="18"/>
                <w:szCs w:val="18"/>
              </w:rPr>
              <w:t>0.0%</w:t>
            </w:r>
          </w:p>
        </w:tc>
        <w:tc>
          <w:tcPr>
            <w:tcW w:w="1080" w:type="dxa"/>
          </w:tcPr>
          <w:p w14:paraId="031ABCFB" w14:textId="361B97B3" w:rsidR="007D3609" w:rsidRDefault="00D729DE" w:rsidP="00210FA7">
            <w:pPr>
              <w:ind w:firstLine="0"/>
              <w:jc w:val="center"/>
              <w:rPr>
                <w:sz w:val="18"/>
                <w:szCs w:val="18"/>
              </w:rPr>
            </w:pPr>
            <w:r>
              <w:rPr>
                <w:sz w:val="18"/>
                <w:szCs w:val="18"/>
              </w:rPr>
              <w:t>(0.7%)</w:t>
            </w:r>
          </w:p>
        </w:tc>
        <w:tc>
          <w:tcPr>
            <w:tcW w:w="990" w:type="dxa"/>
            <w:tcBorders>
              <w:right w:val="single" w:sz="4" w:space="0" w:color="auto"/>
            </w:tcBorders>
          </w:tcPr>
          <w:p w14:paraId="33D0A68D" w14:textId="2BF4A106" w:rsidR="007D3609" w:rsidRDefault="006F4EFC" w:rsidP="00210FA7">
            <w:pPr>
              <w:ind w:firstLine="0"/>
              <w:jc w:val="center"/>
              <w:rPr>
                <w:sz w:val="18"/>
                <w:szCs w:val="18"/>
              </w:rPr>
            </w:pPr>
            <w:r>
              <w:rPr>
                <w:sz w:val="18"/>
                <w:szCs w:val="18"/>
              </w:rPr>
              <w:t>0.6%</w:t>
            </w:r>
          </w:p>
        </w:tc>
        <w:tc>
          <w:tcPr>
            <w:tcW w:w="990" w:type="dxa"/>
            <w:tcBorders>
              <w:left w:val="single" w:sz="4" w:space="0" w:color="auto"/>
            </w:tcBorders>
          </w:tcPr>
          <w:p w14:paraId="66923FFF" w14:textId="6B7BB78B" w:rsidR="007D3609" w:rsidRDefault="009701C6" w:rsidP="00210FA7">
            <w:pPr>
              <w:ind w:firstLine="0"/>
              <w:jc w:val="center"/>
              <w:rPr>
                <w:sz w:val="18"/>
                <w:szCs w:val="18"/>
              </w:rPr>
            </w:pPr>
            <w:r>
              <w:rPr>
                <w:sz w:val="18"/>
                <w:szCs w:val="18"/>
              </w:rPr>
              <w:t>0.0</w:t>
            </w:r>
            <w:r w:rsidR="00AA6AB6">
              <w:rPr>
                <w:sz w:val="18"/>
                <w:szCs w:val="18"/>
              </w:rPr>
              <w:t>%</w:t>
            </w:r>
          </w:p>
        </w:tc>
        <w:tc>
          <w:tcPr>
            <w:tcW w:w="1170" w:type="dxa"/>
          </w:tcPr>
          <w:p w14:paraId="13AE0324" w14:textId="5F0A26B3" w:rsidR="007D3609" w:rsidRDefault="00AA6AB6" w:rsidP="00210FA7">
            <w:pPr>
              <w:ind w:firstLine="0"/>
              <w:jc w:val="center"/>
              <w:rPr>
                <w:sz w:val="18"/>
                <w:szCs w:val="18"/>
              </w:rPr>
            </w:pPr>
            <w:r>
              <w:rPr>
                <w:sz w:val="18"/>
                <w:szCs w:val="18"/>
              </w:rPr>
              <w:t>0.8%</w:t>
            </w:r>
          </w:p>
        </w:tc>
        <w:tc>
          <w:tcPr>
            <w:tcW w:w="1080" w:type="dxa"/>
            <w:tcBorders>
              <w:right w:val="single" w:sz="4" w:space="0" w:color="auto"/>
            </w:tcBorders>
          </w:tcPr>
          <w:p w14:paraId="15BB25F7" w14:textId="0D168461" w:rsidR="007D3609" w:rsidRDefault="00AA6AB6" w:rsidP="00210FA7">
            <w:pPr>
              <w:ind w:firstLine="0"/>
              <w:jc w:val="center"/>
              <w:rPr>
                <w:sz w:val="18"/>
                <w:szCs w:val="18"/>
              </w:rPr>
            </w:pPr>
            <w:r>
              <w:rPr>
                <w:sz w:val="18"/>
                <w:szCs w:val="18"/>
              </w:rPr>
              <w:t>(0.9%)</w:t>
            </w:r>
          </w:p>
        </w:tc>
      </w:tr>
      <w:tr w:rsidR="007D3609" w14:paraId="5474A029" w14:textId="77777777" w:rsidTr="00210FA7">
        <w:trPr>
          <w:trHeight w:val="265"/>
          <w:jc w:val="center"/>
        </w:trPr>
        <w:tc>
          <w:tcPr>
            <w:tcW w:w="1456" w:type="dxa"/>
            <w:tcBorders>
              <w:left w:val="single" w:sz="4" w:space="0" w:color="auto"/>
              <w:right w:val="single" w:sz="4" w:space="0" w:color="auto"/>
            </w:tcBorders>
          </w:tcPr>
          <w:p w14:paraId="35A5C75D" w14:textId="77777777" w:rsidR="007D3609" w:rsidRPr="00371779" w:rsidRDefault="007D3609" w:rsidP="00210FA7">
            <w:pPr>
              <w:ind w:firstLine="0"/>
              <w:rPr>
                <w:sz w:val="18"/>
                <w:szCs w:val="18"/>
              </w:rPr>
            </w:pPr>
            <w:r>
              <w:rPr>
                <w:sz w:val="18"/>
                <w:szCs w:val="18"/>
              </w:rPr>
              <w:t>PB</w:t>
            </w:r>
          </w:p>
        </w:tc>
        <w:tc>
          <w:tcPr>
            <w:tcW w:w="831" w:type="dxa"/>
            <w:tcBorders>
              <w:left w:val="single" w:sz="4" w:space="0" w:color="auto"/>
            </w:tcBorders>
          </w:tcPr>
          <w:p w14:paraId="33DDFF6C" w14:textId="3CE844A8" w:rsidR="007D3609" w:rsidRDefault="0045002F" w:rsidP="00210FA7">
            <w:pPr>
              <w:ind w:firstLine="0"/>
              <w:jc w:val="center"/>
              <w:rPr>
                <w:sz w:val="18"/>
                <w:szCs w:val="18"/>
              </w:rPr>
            </w:pPr>
            <w:r>
              <w:rPr>
                <w:sz w:val="18"/>
                <w:szCs w:val="18"/>
              </w:rPr>
              <w:t>(0.8%)</w:t>
            </w:r>
          </w:p>
        </w:tc>
        <w:tc>
          <w:tcPr>
            <w:tcW w:w="1080" w:type="dxa"/>
          </w:tcPr>
          <w:p w14:paraId="669C9465" w14:textId="3E399142" w:rsidR="007D3609" w:rsidRDefault="00D729DE" w:rsidP="00210FA7">
            <w:pPr>
              <w:ind w:firstLine="0"/>
              <w:jc w:val="center"/>
              <w:rPr>
                <w:sz w:val="18"/>
                <w:szCs w:val="18"/>
              </w:rPr>
            </w:pPr>
            <w:r>
              <w:rPr>
                <w:sz w:val="18"/>
                <w:szCs w:val="18"/>
              </w:rPr>
              <w:t>0.4%</w:t>
            </w:r>
          </w:p>
        </w:tc>
        <w:tc>
          <w:tcPr>
            <w:tcW w:w="990" w:type="dxa"/>
            <w:tcBorders>
              <w:right w:val="single" w:sz="4" w:space="0" w:color="auto"/>
            </w:tcBorders>
          </w:tcPr>
          <w:p w14:paraId="1FF5CF72" w14:textId="0B9AE074" w:rsidR="007D3609" w:rsidRDefault="006F4EFC" w:rsidP="00210FA7">
            <w:pPr>
              <w:ind w:firstLine="0"/>
              <w:jc w:val="center"/>
              <w:rPr>
                <w:sz w:val="18"/>
                <w:szCs w:val="18"/>
              </w:rPr>
            </w:pPr>
            <w:r>
              <w:rPr>
                <w:sz w:val="18"/>
                <w:szCs w:val="18"/>
              </w:rPr>
              <w:t>(1.2%)</w:t>
            </w:r>
          </w:p>
        </w:tc>
        <w:tc>
          <w:tcPr>
            <w:tcW w:w="990" w:type="dxa"/>
            <w:tcBorders>
              <w:left w:val="single" w:sz="4" w:space="0" w:color="auto"/>
            </w:tcBorders>
          </w:tcPr>
          <w:p w14:paraId="3423F958" w14:textId="151001FE" w:rsidR="007D3609" w:rsidRDefault="009701C6" w:rsidP="00210FA7">
            <w:pPr>
              <w:ind w:firstLine="0"/>
              <w:jc w:val="center"/>
              <w:rPr>
                <w:sz w:val="18"/>
                <w:szCs w:val="18"/>
              </w:rPr>
            </w:pPr>
            <w:r>
              <w:rPr>
                <w:sz w:val="18"/>
                <w:szCs w:val="18"/>
              </w:rPr>
              <w:t>(1.6%)</w:t>
            </w:r>
          </w:p>
        </w:tc>
        <w:tc>
          <w:tcPr>
            <w:tcW w:w="1170" w:type="dxa"/>
          </w:tcPr>
          <w:p w14:paraId="63216FE5" w14:textId="5A2B2AC1" w:rsidR="007D3609" w:rsidRDefault="00AA6AB6" w:rsidP="00210FA7">
            <w:pPr>
              <w:ind w:firstLine="0"/>
              <w:jc w:val="center"/>
              <w:rPr>
                <w:sz w:val="18"/>
                <w:szCs w:val="18"/>
              </w:rPr>
            </w:pPr>
            <w:r>
              <w:rPr>
                <w:sz w:val="18"/>
                <w:szCs w:val="18"/>
              </w:rPr>
              <w:t>(0.5%)</w:t>
            </w:r>
          </w:p>
        </w:tc>
        <w:tc>
          <w:tcPr>
            <w:tcW w:w="1080" w:type="dxa"/>
            <w:tcBorders>
              <w:right w:val="single" w:sz="4" w:space="0" w:color="auto"/>
            </w:tcBorders>
          </w:tcPr>
          <w:p w14:paraId="14CE969C" w14:textId="68CAF83C" w:rsidR="007D3609" w:rsidRDefault="00AA6AB6" w:rsidP="00210FA7">
            <w:pPr>
              <w:ind w:firstLine="0"/>
              <w:jc w:val="center"/>
              <w:rPr>
                <w:sz w:val="18"/>
                <w:szCs w:val="18"/>
              </w:rPr>
            </w:pPr>
            <w:r>
              <w:rPr>
                <w:sz w:val="18"/>
                <w:szCs w:val="18"/>
              </w:rPr>
              <w:t>(1.0%)</w:t>
            </w:r>
          </w:p>
        </w:tc>
      </w:tr>
      <w:tr w:rsidR="007D3609" w14:paraId="1BBC9A85" w14:textId="77777777" w:rsidTr="00210FA7">
        <w:trPr>
          <w:trHeight w:val="292"/>
          <w:jc w:val="center"/>
        </w:trPr>
        <w:tc>
          <w:tcPr>
            <w:tcW w:w="1456" w:type="dxa"/>
            <w:tcBorders>
              <w:left w:val="single" w:sz="4" w:space="0" w:color="auto"/>
              <w:right w:val="single" w:sz="4" w:space="0" w:color="auto"/>
            </w:tcBorders>
          </w:tcPr>
          <w:p w14:paraId="1931154C" w14:textId="77777777" w:rsidR="007D3609" w:rsidRPr="00371779" w:rsidRDefault="007D3609" w:rsidP="00210FA7">
            <w:pPr>
              <w:ind w:firstLine="0"/>
              <w:rPr>
                <w:sz w:val="18"/>
                <w:szCs w:val="18"/>
              </w:rPr>
            </w:pPr>
            <w:r>
              <w:rPr>
                <w:sz w:val="18"/>
                <w:szCs w:val="18"/>
              </w:rPr>
              <w:t>EPS Growth</w:t>
            </w:r>
          </w:p>
        </w:tc>
        <w:tc>
          <w:tcPr>
            <w:tcW w:w="831" w:type="dxa"/>
            <w:tcBorders>
              <w:left w:val="single" w:sz="4" w:space="0" w:color="auto"/>
            </w:tcBorders>
          </w:tcPr>
          <w:p w14:paraId="0B0AB444" w14:textId="5D8E13D8" w:rsidR="007D3609" w:rsidRDefault="0045002F" w:rsidP="00210FA7">
            <w:pPr>
              <w:ind w:firstLine="0"/>
              <w:jc w:val="center"/>
              <w:rPr>
                <w:sz w:val="18"/>
                <w:szCs w:val="18"/>
              </w:rPr>
            </w:pPr>
            <w:r>
              <w:rPr>
                <w:sz w:val="18"/>
                <w:szCs w:val="18"/>
              </w:rPr>
              <w:t>(1.9%)</w:t>
            </w:r>
          </w:p>
        </w:tc>
        <w:tc>
          <w:tcPr>
            <w:tcW w:w="1080" w:type="dxa"/>
          </w:tcPr>
          <w:p w14:paraId="34B25C43" w14:textId="3979AB78" w:rsidR="007D3609" w:rsidRDefault="00D729DE" w:rsidP="00210FA7">
            <w:pPr>
              <w:ind w:firstLine="0"/>
              <w:jc w:val="center"/>
              <w:rPr>
                <w:sz w:val="18"/>
                <w:szCs w:val="18"/>
              </w:rPr>
            </w:pPr>
            <w:r>
              <w:rPr>
                <w:sz w:val="18"/>
                <w:szCs w:val="18"/>
              </w:rPr>
              <w:t>(0.8%)</w:t>
            </w:r>
          </w:p>
        </w:tc>
        <w:tc>
          <w:tcPr>
            <w:tcW w:w="990" w:type="dxa"/>
            <w:tcBorders>
              <w:right w:val="single" w:sz="4" w:space="0" w:color="auto"/>
            </w:tcBorders>
          </w:tcPr>
          <w:p w14:paraId="398A3BB9" w14:textId="3797F061" w:rsidR="007D3609" w:rsidRDefault="006F4EFC" w:rsidP="00210FA7">
            <w:pPr>
              <w:ind w:firstLine="0"/>
              <w:jc w:val="center"/>
              <w:rPr>
                <w:sz w:val="18"/>
                <w:szCs w:val="18"/>
              </w:rPr>
            </w:pPr>
            <w:r>
              <w:rPr>
                <w:sz w:val="18"/>
                <w:szCs w:val="18"/>
              </w:rPr>
              <w:t>(1.1%)</w:t>
            </w:r>
          </w:p>
        </w:tc>
        <w:tc>
          <w:tcPr>
            <w:tcW w:w="990" w:type="dxa"/>
            <w:tcBorders>
              <w:left w:val="single" w:sz="4" w:space="0" w:color="auto"/>
            </w:tcBorders>
          </w:tcPr>
          <w:p w14:paraId="072209B1" w14:textId="34352F34" w:rsidR="007D3609" w:rsidRDefault="009701C6" w:rsidP="00210FA7">
            <w:pPr>
              <w:ind w:firstLine="0"/>
              <w:jc w:val="center"/>
              <w:rPr>
                <w:sz w:val="18"/>
                <w:szCs w:val="18"/>
              </w:rPr>
            </w:pPr>
            <w:r>
              <w:rPr>
                <w:sz w:val="18"/>
                <w:szCs w:val="18"/>
              </w:rPr>
              <w:t>(0.9%)</w:t>
            </w:r>
          </w:p>
        </w:tc>
        <w:tc>
          <w:tcPr>
            <w:tcW w:w="1170" w:type="dxa"/>
          </w:tcPr>
          <w:p w14:paraId="3FDA8AD7" w14:textId="01A329E4" w:rsidR="007D3609" w:rsidRDefault="00AA6AB6" w:rsidP="00210FA7">
            <w:pPr>
              <w:ind w:firstLine="0"/>
              <w:jc w:val="center"/>
              <w:rPr>
                <w:sz w:val="18"/>
                <w:szCs w:val="18"/>
              </w:rPr>
            </w:pPr>
            <w:r>
              <w:rPr>
                <w:sz w:val="18"/>
                <w:szCs w:val="18"/>
              </w:rPr>
              <w:t>(0.4%)</w:t>
            </w:r>
          </w:p>
        </w:tc>
        <w:tc>
          <w:tcPr>
            <w:tcW w:w="1080" w:type="dxa"/>
            <w:tcBorders>
              <w:right w:val="single" w:sz="4" w:space="0" w:color="auto"/>
            </w:tcBorders>
          </w:tcPr>
          <w:p w14:paraId="3E0D3525" w14:textId="25922570" w:rsidR="007D3609" w:rsidRDefault="00AA6AB6" w:rsidP="00210FA7">
            <w:pPr>
              <w:ind w:firstLine="0"/>
              <w:jc w:val="center"/>
              <w:rPr>
                <w:sz w:val="18"/>
                <w:szCs w:val="18"/>
              </w:rPr>
            </w:pPr>
            <w:r>
              <w:rPr>
                <w:sz w:val="18"/>
                <w:szCs w:val="18"/>
              </w:rPr>
              <w:t>(0.5%)</w:t>
            </w:r>
          </w:p>
        </w:tc>
      </w:tr>
      <w:tr w:rsidR="007D3609" w14:paraId="220B2986" w14:textId="77777777" w:rsidTr="00210FA7">
        <w:trPr>
          <w:trHeight w:val="265"/>
          <w:jc w:val="center"/>
        </w:trPr>
        <w:tc>
          <w:tcPr>
            <w:tcW w:w="1456" w:type="dxa"/>
            <w:tcBorders>
              <w:left w:val="single" w:sz="4" w:space="0" w:color="auto"/>
              <w:right w:val="single" w:sz="4" w:space="0" w:color="auto"/>
            </w:tcBorders>
          </w:tcPr>
          <w:p w14:paraId="2D809E22" w14:textId="77777777" w:rsidR="007D3609" w:rsidRDefault="007D3609" w:rsidP="00210FA7">
            <w:pPr>
              <w:ind w:firstLine="0"/>
              <w:rPr>
                <w:sz w:val="18"/>
                <w:szCs w:val="18"/>
              </w:rPr>
            </w:pPr>
            <w:r>
              <w:rPr>
                <w:sz w:val="18"/>
                <w:szCs w:val="18"/>
              </w:rPr>
              <w:t>Revenue Growth</w:t>
            </w:r>
          </w:p>
        </w:tc>
        <w:tc>
          <w:tcPr>
            <w:tcW w:w="831" w:type="dxa"/>
            <w:tcBorders>
              <w:left w:val="single" w:sz="4" w:space="0" w:color="auto"/>
            </w:tcBorders>
          </w:tcPr>
          <w:p w14:paraId="3A3F5292" w14:textId="04B0DD6D" w:rsidR="007D3609" w:rsidRDefault="0045002F" w:rsidP="00210FA7">
            <w:pPr>
              <w:ind w:firstLine="0"/>
              <w:jc w:val="center"/>
              <w:rPr>
                <w:sz w:val="18"/>
                <w:szCs w:val="18"/>
              </w:rPr>
            </w:pPr>
            <w:r>
              <w:rPr>
                <w:sz w:val="18"/>
                <w:szCs w:val="18"/>
              </w:rPr>
              <w:t>(1.9%)</w:t>
            </w:r>
          </w:p>
        </w:tc>
        <w:tc>
          <w:tcPr>
            <w:tcW w:w="1080" w:type="dxa"/>
          </w:tcPr>
          <w:p w14:paraId="2A4F8B2C" w14:textId="34CE4221" w:rsidR="007D3609" w:rsidRDefault="006F4EFC" w:rsidP="00210FA7">
            <w:pPr>
              <w:ind w:firstLine="0"/>
              <w:jc w:val="center"/>
              <w:rPr>
                <w:sz w:val="18"/>
                <w:szCs w:val="18"/>
              </w:rPr>
            </w:pPr>
            <w:r>
              <w:rPr>
                <w:sz w:val="18"/>
                <w:szCs w:val="18"/>
              </w:rPr>
              <w:t>(0.9%)</w:t>
            </w:r>
          </w:p>
        </w:tc>
        <w:tc>
          <w:tcPr>
            <w:tcW w:w="990" w:type="dxa"/>
            <w:tcBorders>
              <w:right w:val="single" w:sz="4" w:space="0" w:color="auto"/>
            </w:tcBorders>
          </w:tcPr>
          <w:p w14:paraId="489AF28C" w14:textId="386E61EE" w:rsidR="007D3609" w:rsidRDefault="006F4EFC" w:rsidP="00210FA7">
            <w:pPr>
              <w:ind w:firstLine="0"/>
              <w:jc w:val="center"/>
              <w:rPr>
                <w:sz w:val="18"/>
                <w:szCs w:val="18"/>
              </w:rPr>
            </w:pPr>
            <w:r>
              <w:rPr>
                <w:sz w:val="18"/>
                <w:szCs w:val="18"/>
              </w:rPr>
              <w:t>(1.0%)</w:t>
            </w:r>
          </w:p>
        </w:tc>
        <w:tc>
          <w:tcPr>
            <w:tcW w:w="990" w:type="dxa"/>
            <w:tcBorders>
              <w:left w:val="single" w:sz="4" w:space="0" w:color="auto"/>
            </w:tcBorders>
          </w:tcPr>
          <w:p w14:paraId="7B57BD59" w14:textId="0EE476BA" w:rsidR="007D3609" w:rsidRDefault="009701C6" w:rsidP="00210FA7">
            <w:pPr>
              <w:ind w:firstLine="0"/>
              <w:jc w:val="center"/>
              <w:rPr>
                <w:sz w:val="18"/>
                <w:szCs w:val="18"/>
              </w:rPr>
            </w:pPr>
            <w:r>
              <w:rPr>
                <w:sz w:val="18"/>
                <w:szCs w:val="18"/>
              </w:rPr>
              <w:t>(0.2%)</w:t>
            </w:r>
          </w:p>
        </w:tc>
        <w:tc>
          <w:tcPr>
            <w:tcW w:w="1170" w:type="dxa"/>
          </w:tcPr>
          <w:p w14:paraId="7007ED06" w14:textId="4BA3E30B" w:rsidR="007D3609" w:rsidRDefault="00AA6AB6" w:rsidP="00210FA7">
            <w:pPr>
              <w:ind w:firstLine="0"/>
              <w:jc w:val="center"/>
              <w:rPr>
                <w:sz w:val="18"/>
                <w:szCs w:val="18"/>
              </w:rPr>
            </w:pPr>
            <w:r>
              <w:rPr>
                <w:sz w:val="18"/>
                <w:szCs w:val="18"/>
              </w:rPr>
              <w:t>(0.7%)</w:t>
            </w:r>
          </w:p>
        </w:tc>
        <w:tc>
          <w:tcPr>
            <w:tcW w:w="1080" w:type="dxa"/>
            <w:tcBorders>
              <w:right w:val="single" w:sz="4" w:space="0" w:color="auto"/>
            </w:tcBorders>
          </w:tcPr>
          <w:p w14:paraId="7B1CFC62" w14:textId="3FFB83DF" w:rsidR="007D3609" w:rsidRDefault="00AA6AB6" w:rsidP="00210FA7">
            <w:pPr>
              <w:ind w:firstLine="0"/>
              <w:jc w:val="center"/>
              <w:rPr>
                <w:sz w:val="18"/>
                <w:szCs w:val="18"/>
              </w:rPr>
            </w:pPr>
            <w:r>
              <w:rPr>
                <w:sz w:val="18"/>
                <w:szCs w:val="18"/>
              </w:rPr>
              <w:t>0.5%</w:t>
            </w:r>
          </w:p>
        </w:tc>
      </w:tr>
      <w:tr w:rsidR="007D3609" w14:paraId="20B3D73C" w14:textId="77777777" w:rsidTr="00210FA7">
        <w:trPr>
          <w:trHeight w:val="265"/>
          <w:jc w:val="center"/>
        </w:trPr>
        <w:tc>
          <w:tcPr>
            <w:tcW w:w="1456" w:type="dxa"/>
            <w:tcBorders>
              <w:left w:val="single" w:sz="4" w:space="0" w:color="auto"/>
              <w:right w:val="single" w:sz="4" w:space="0" w:color="auto"/>
            </w:tcBorders>
          </w:tcPr>
          <w:p w14:paraId="2144BF24" w14:textId="77777777" w:rsidR="007D3609" w:rsidRDefault="007D3609" w:rsidP="00210FA7">
            <w:pPr>
              <w:ind w:firstLine="0"/>
              <w:rPr>
                <w:sz w:val="18"/>
                <w:szCs w:val="18"/>
              </w:rPr>
            </w:pPr>
            <w:r>
              <w:rPr>
                <w:sz w:val="18"/>
                <w:szCs w:val="18"/>
              </w:rPr>
              <w:t>PMO</w:t>
            </w:r>
          </w:p>
        </w:tc>
        <w:tc>
          <w:tcPr>
            <w:tcW w:w="831" w:type="dxa"/>
            <w:tcBorders>
              <w:left w:val="single" w:sz="4" w:space="0" w:color="auto"/>
            </w:tcBorders>
          </w:tcPr>
          <w:p w14:paraId="65658A2A" w14:textId="5E433F8A" w:rsidR="007D3609" w:rsidRDefault="0045002F" w:rsidP="00210FA7">
            <w:pPr>
              <w:ind w:firstLine="0"/>
              <w:jc w:val="center"/>
              <w:rPr>
                <w:sz w:val="18"/>
                <w:szCs w:val="18"/>
              </w:rPr>
            </w:pPr>
            <w:r>
              <w:rPr>
                <w:sz w:val="18"/>
                <w:szCs w:val="18"/>
              </w:rPr>
              <w:t>(1.5%</w:t>
            </w:r>
            <w:r w:rsidR="00D729DE">
              <w:rPr>
                <w:sz w:val="18"/>
                <w:szCs w:val="18"/>
              </w:rPr>
              <w:t>)</w:t>
            </w:r>
          </w:p>
        </w:tc>
        <w:tc>
          <w:tcPr>
            <w:tcW w:w="1080" w:type="dxa"/>
          </w:tcPr>
          <w:p w14:paraId="03724F0B" w14:textId="74012D1A" w:rsidR="007D3609" w:rsidRDefault="006F4EFC" w:rsidP="00210FA7">
            <w:pPr>
              <w:ind w:firstLine="0"/>
              <w:jc w:val="center"/>
              <w:rPr>
                <w:sz w:val="18"/>
                <w:szCs w:val="18"/>
              </w:rPr>
            </w:pPr>
            <w:r>
              <w:rPr>
                <w:sz w:val="18"/>
                <w:szCs w:val="18"/>
              </w:rPr>
              <w:t>(0.9%)</w:t>
            </w:r>
          </w:p>
        </w:tc>
        <w:tc>
          <w:tcPr>
            <w:tcW w:w="990" w:type="dxa"/>
            <w:tcBorders>
              <w:right w:val="single" w:sz="4" w:space="0" w:color="auto"/>
            </w:tcBorders>
          </w:tcPr>
          <w:p w14:paraId="534F0E0B" w14:textId="1FCC205A" w:rsidR="007D3609" w:rsidRDefault="006F4EFC" w:rsidP="00210FA7">
            <w:pPr>
              <w:ind w:firstLine="0"/>
              <w:jc w:val="center"/>
              <w:rPr>
                <w:sz w:val="18"/>
                <w:szCs w:val="18"/>
              </w:rPr>
            </w:pPr>
            <w:r>
              <w:rPr>
                <w:sz w:val="18"/>
                <w:szCs w:val="18"/>
              </w:rPr>
              <w:t>(0.6%)</w:t>
            </w:r>
          </w:p>
        </w:tc>
        <w:tc>
          <w:tcPr>
            <w:tcW w:w="990" w:type="dxa"/>
            <w:tcBorders>
              <w:left w:val="single" w:sz="4" w:space="0" w:color="auto"/>
            </w:tcBorders>
          </w:tcPr>
          <w:p w14:paraId="1ADAACEA" w14:textId="77777777" w:rsidR="007D3609" w:rsidRDefault="007D3609" w:rsidP="00210FA7">
            <w:pPr>
              <w:ind w:firstLine="0"/>
              <w:jc w:val="center"/>
              <w:rPr>
                <w:sz w:val="18"/>
                <w:szCs w:val="18"/>
              </w:rPr>
            </w:pPr>
            <w:r>
              <w:rPr>
                <w:sz w:val="18"/>
                <w:szCs w:val="18"/>
              </w:rPr>
              <w:t>N/A</w:t>
            </w:r>
          </w:p>
        </w:tc>
        <w:tc>
          <w:tcPr>
            <w:tcW w:w="1170" w:type="dxa"/>
          </w:tcPr>
          <w:p w14:paraId="52285C95" w14:textId="77777777" w:rsidR="007D3609" w:rsidRDefault="007D3609" w:rsidP="00210FA7">
            <w:pPr>
              <w:ind w:firstLine="0"/>
              <w:jc w:val="center"/>
              <w:rPr>
                <w:sz w:val="18"/>
                <w:szCs w:val="18"/>
              </w:rPr>
            </w:pPr>
            <w:r>
              <w:rPr>
                <w:sz w:val="18"/>
                <w:szCs w:val="18"/>
              </w:rPr>
              <w:t>N/A</w:t>
            </w:r>
          </w:p>
        </w:tc>
        <w:tc>
          <w:tcPr>
            <w:tcW w:w="1080" w:type="dxa"/>
            <w:tcBorders>
              <w:right w:val="single" w:sz="4" w:space="0" w:color="auto"/>
            </w:tcBorders>
          </w:tcPr>
          <w:p w14:paraId="71749638" w14:textId="77777777" w:rsidR="007D3609" w:rsidRDefault="007D3609" w:rsidP="00210FA7">
            <w:pPr>
              <w:ind w:firstLine="0"/>
              <w:jc w:val="center"/>
              <w:rPr>
                <w:sz w:val="18"/>
                <w:szCs w:val="18"/>
              </w:rPr>
            </w:pPr>
            <w:r>
              <w:rPr>
                <w:sz w:val="18"/>
                <w:szCs w:val="18"/>
              </w:rPr>
              <w:t>N/A</w:t>
            </w:r>
          </w:p>
        </w:tc>
      </w:tr>
      <w:tr w:rsidR="007D3609" w14:paraId="21A54B4C"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2E54DA10" w14:textId="77777777" w:rsidR="007D3609" w:rsidRPr="00371779" w:rsidRDefault="007D3609"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083E534F" w14:textId="1D617C4A" w:rsidR="007D3609" w:rsidRDefault="00A305AD" w:rsidP="00210FA7">
            <w:pPr>
              <w:ind w:firstLine="0"/>
              <w:jc w:val="center"/>
              <w:rPr>
                <w:sz w:val="18"/>
                <w:szCs w:val="18"/>
              </w:rPr>
            </w:pPr>
            <w:r>
              <w:rPr>
                <w:sz w:val="18"/>
                <w:szCs w:val="18"/>
              </w:rPr>
              <w:t>0.2%</w:t>
            </w:r>
          </w:p>
        </w:tc>
        <w:tc>
          <w:tcPr>
            <w:tcW w:w="1080" w:type="dxa"/>
            <w:tcBorders>
              <w:bottom w:val="single" w:sz="12" w:space="0" w:color="000000"/>
            </w:tcBorders>
          </w:tcPr>
          <w:p w14:paraId="5A0EB9B7" w14:textId="77777777" w:rsidR="007D3609" w:rsidRDefault="007D3609"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01F78E48" w14:textId="77777777" w:rsidR="007D3609" w:rsidRDefault="007D3609"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11A09BF" w14:textId="2729B1F1" w:rsidR="007D3609" w:rsidRDefault="00A305AD" w:rsidP="00210FA7">
            <w:pPr>
              <w:ind w:firstLine="0"/>
              <w:jc w:val="center"/>
              <w:rPr>
                <w:sz w:val="18"/>
                <w:szCs w:val="18"/>
              </w:rPr>
            </w:pPr>
            <w:r>
              <w:rPr>
                <w:sz w:val="18"/>
                <w:szCs w:val="18"/>
              </w:rPr>
              <w:t>(0.9%)</w:t>
            </w:r>
          </w:p>
        </w:tc>
        <w:tc>
          <w:tcPr>
            <w:tcW w:w="1170" w:type="dxa"/>
            <w:tcBorders>
              <w:bottom w:val="single" w:sz="12" w:space="0" w:color="000000"/>
            </w:tcBorders>
          </w:tcPr>
          <w:p w14:paraId="2EF49099" w14:textId="77777777" w:rsidR="007D3609" w:rsidRDefault="007D3609"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75C0E80" w14:textId="77777777" w:rsidR="007D3609" w:rsidRDefault="007D3609" w:rsidP="00210FA7">
            <w:pPr>
              <w:ind w:firstLine="0"/>
              <w:jc w:val="center"/>
              <w:rPr>
                <w:sz w:val="18"/>
                <w:szCs w:val="18"/>
              </w:rPr>
            </w:pPr>
            <w:r>
              <w:rPr>
                <w:sz w:val="18"/>
                <w:szCs w:val="18"/>
              </w:rPr>
              <w:t>N/A</w:t>
            </w:r>
          </w:p>
        </w:tc>
      </w:tr>
    </w:tbl>
    <w:p w14:paraId="2286BBAC" w14:textId="25DA8489" w:rsidR="00715CDD" w:rsidRDefault="00715CDD" w:rsidP="00D554F0"/>
    <w:p w14:paraId="0BC55DAD" w14:textId="77777777" w:rsidR="00CF6AA3" w:rsidRPr="00320A39" w:rsidRDefault="00CF6AA3" w:rsidP="00196AB4">
      <w:pPr>
        <w:rPr>
          <w:color w:val="FF0000"/>
          <w:u w:val="single"/>
        </w:rPr>
      </w:pPr>
    </w:p>
    <w:p w14:paraId="08867D97" w14:textId="4BE0DD0A" w:rsidR="00CF6AA3" w:rsidRPr="00320A39" w:rsidRDefault="00CF6AA3" w:rsidP="00196AB4">
      <w:pPr>
        <w:rPr>
          <w:b/>
          <w:bCs/>
          <w:color w:val="FF0000"/>
          <w:u w:val="single"/>
        </w:rPr>
      </w:pPr>
      <w:r w:rsidRPr="00320A39">
        <w:rPr>
          <w:b/>
          <w:bCs/>
          <w:color w:val="FF0000"/>
          <w:highlight w:val="yellow"/>
          <w:u w:val="single"/>
        </w:rPr>
        <w:t xml:space="preserve">STOP </w:t>
      </w:r>
      <w:r w:rsidRPr="00A136E6">
        <w:rPr>
          <w:b/>
          <w:bCs/>
          <w:color w:val="FF0000"/>
          <w:highlight w:val="yellow"/>
          <w:u w:val="single"/>
        </w:rPr>
        <w:t>HERE</w:t>
      </w:r>
      <w:r w:rsidR="0053759D" w:rsidRPr="00A136E6">
        <w:rPr>
          <w:b/>
          <w:bCs/>
          <w:color w:val="FF0000"/>
          <w:highlight w:val="yellow"/>
          <w:u w:val="single"/>
        </w:rPr>
        <w:t xml:space="preserve">…..still working on these results and the </w:t>
      </w:r>
      <w:r w:rsidR="00A136E6" w:rsidRPr="00A136E6">
        <w:rPr>
          <w:b/>
          <w:bCs/>
          <w:color w:val="FF0000"/>
          <w:highlight w:val="yellow"/>
          <w:u w:val="single"/>
        </w:rPr>
        <w:t>final commentary</w:t>
      </w:r>
    </w:p>
    <w:p w14:paraId="73ACFE88" w14:textId="77777777" w:rsidR="00CF6AA3" w:rsidRDefault="00CF6AA3" w:rsidP="00196AB4">
      <w:pPr>
        <w:rPr>
          <w:u w:val="single"/>
        </w:rPr>
      </w:pPr>
    </w:p>
    <w:p w14:paraId="33044007" w14:textId="2A8CB949" w:rsidR="00196AB4" w:rsidRDefault="00196AB4" w:rsidP="00196AB4">
      <w:r w:rsidRPr="00987AAF">
        <w:rPr>
          <w:u w:val="single"/>
        </w:rPr>
        <w:t>Q</w:t>
      </w:r>
      <w:r>
        <w:rPr>
          <w:u w:val="single"/>
        </w:rPr>
        <w:t>3</w:t>
      </w:r>
      <w:r w:rsidRPr="00987AAF">
        <w:rPr>
          <w:u w:val="single"/>
        </w:rPr>
        <w:t xml:space="preserve"> 202</w:t>
      </w:r>
      <w:r>
        <w:rPr>
          <w:u w:val="single"/>
        </w:rPr>
        <w:t>1</w:t>
      </w:r>
      <w:r>
        <w:t xml:space="preserve">:  </w:t>
      </w:r>
    </w:p>
    <w:p w14:paraId="45191BAB" w14:textId="034839BD" w:rsidR="00196AB4" w:rsidRPr="009B1D59" w:rsidRDefault="00196AB4" w:rsidP="00196AB4">
      <w:pPr>
        <w:pStyle w:val="tabletitle"/>
        <w:spacing w:after="240"/>
        <w:rPr>
          <w:lang w:val="en-GB"/>
        </w:rPr>
      </w:pPr>
      <w:r w:rsidRPr="009B1D59">
        <w:rPr>
          <w:b/>
          <w:lang w:val="en-GB"/>
        </w:rPr>
        <w:t xml:space="preserve">Table </w:t>
      </w:r>
      <w:r>
        <w:rPr>
          <w:b/>
          <w:lang w:val="en-GB"/>
        </w:rPr>
        <w:t>17</w:t>
      </w:r>
      <w:del w:id="1066"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67" w:author="Allen Hoskins" w:date="2022-11-20T21:09:00Z">
        <w:r w:rsidR="00030C23">
          <w:rPr>
            <w:b/>
            <w:lang w:val="en-GB"/>
          </w:rPr>
          <w:t xml:space="preserve">. </w:t>
        </w:r>
      </w:ins>
      <w:r>
        <w:rPr>
          <w:lang w:val="en-GB"/>
        </w:rPr>
        <w:t>Q3 2021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196AB4" w14:paraId="4638C0C8"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6F4741C4"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1BB2E375"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38CCBEAB"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21BB84AF" w14:textId="77777777" w:rsidR="00196AB4" w:rsidRDefault="00196AB4" w:rsidP="00210FA7">
            <w:pPr>
              <w:ind w:firstLine="0"/>
              <w:jc w:val="center"/>
              <w:rPr>
                <w:sz w:val="18"/>
                <w:szCs w:val="18"/>
              </w:rPr>
            </w:pPr>
            <w:r>
              <w:rPr>
                <w:sz w:val="18"/>
                <w:szCs w:val="18"/>
              </w:rPr>
              <w:t>Top 100</w:t>
            </w:r>
          </w:p>
          <w:p w14:paraId="31DDE9E5"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2962B223" w14:textId="77777777" w:rsidR="00196AB4" w:rsidRDefault="00196AB4" w:rsidP="00210FA7">
            <w:pPr>
              <w:ind w:firstLine="0"/>
              <w:jc w:val="center"/>
              <w:rPr>
                <w:sz w:val="18"/>
                <w:szCs w:val="18"/>
              </w:rPr>
            </w:pPr>
            <w:r>
              <w:rPr>
                <w:sz w:val="18"/>
                <w:szCs w:val="18"/>
              </w:rPr>
              <w:t>Bottom 100</w:t>
            </w:r>
          </w:p>
          <w:p w14:paraId="4A58A82E" w14:textId="77777777" w:rsidR="00196AB4" w:rsidRDefault="00196AB4" w:rsidP="00210FA7">
            <w:pPr>
              <w:ind w:firstLine="0"/>
              <w:jc w:val="center"/>
              <w:rPr>
                <w:sz w:val="18"/>
                <w:szCs w:val="18"/>
              </w:rPr>
            </w:pPr>
            <w:r>
              <w:rPr>
                <w:sz w:val="18"/>
                <w:szCs w:val="18"/>
              </w:rPr>
              <w:t>w/ PMO</w:t>
            </w:r>
          </w:p>
        </w:tc>
      </w:tr>
      <w:tr w:rsidR="00196AB4" w14:paraId="26B43020" w14:textId="77777777" w:rsidTr="00210FA7">
        <w:trPr>
          <w:trHeight w:val="250"/>
          <w:jc w:val="center"/>
        </w:trPr>
        <w:tc>
          <w:tcPr>
            <w:tcW w:w="1456" w:type="dxa"/>
            <w:tcBorders>
              <w:left w:val="single" w:sz="4" w:space="0" w:color="auto"/>
              <w:right w:val="single" w:sz="4" w:space="0" w:color="auto"/>
            </w:tcBorders>
          </w:tcPr>
          <w:p w14:paraId="0A488ADB"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1C03B101" w14:textId="7B06B8C7" w:rsidR="00196AB4" w:rsidRDefault="00196AB4" w:rsidP="00210FA7">
            <w:pPr>
              <w:ind w:firstLine="0"/>
              <w:jc w:val="center"/>
              <w:rPr>
                <w:sz w:val="18"/>
                <w:szCs w:val="18"/>
              </w:rPr>
            </w:pPr>
          </w:p>
        </w:tc>
        <w:tc>
          <w:tcPr>
            <w:tcW w:w="1080" w:type="dxa"/>
          </w:tcPr>
          <w:p w14:paraId="54AA24BD" w14:textId="246969A6" w:rsidR="00196AB4" w:rsidRDefault="00196AB4" w:rsidP="00210FA7">
            <w:pPr>
              <w:ind w:firstLine="0"/>
              <w:jc w:val="center"/>
              <w:rPr>
                <w:sz w:val="18"/>
                <w:szCs w:val="18"/>
              </w:rPr>
            </w:pPr>
          </w:p>
        </w:tc>
        <w:tc>
          <w:tcPr>
            <w:tcW w:w="990" w:type="dxa"/>
            <w:tcBorders>
              <w:left w:val="single" w:sz="4" w:space="0" w:color="auto"/>
            </w:tcBorders>
          </w:tcPr>
          <w:p w14:paraId="1E505B67" w14:textId="04A40BE8" w:rsidR="00196AB4" w:rsidRDefault="00196AB4" w:rsidP="00210FA7">
            <w:pPr>
              <w:ind w:firstLine="0"/>
              <w:jc w:val="center"/>
              <w:rPr>
                <w:sz w:val="18"/>
                <w:szCs w:val="18"/>
              </w:rPr>
            </w:pPr>
          </w:p>
        </w:tc>
        <w:tc>
          <w:tcPr>
            <w:tcW w:w="1080" w:type="dxa"/>
            <w:tcBorders>
              <w:right w:val="single" w:sz="4" w:space="0" w:color="auto"/>
            </w:tcBorders>
          </w:tcPr>
          <w:p w14:paraId="0BCF31BF" w14:textId="332A9BB4" w:rsidR="00196AB4" w:rsidRDefault="00196AB4" w:rsidP="00210FA7">
            <w:pPr>
              <w:ind w:firstLine="0"/>
              <w:jc w:val="center"/>
              <w:rPr>
                <w:sz w:val="18"/>
                <w:szCs w:val="18"/>
              </w:rPr>
            </w:pPr>
          </w:p>
        </w:tc>
      </w:tr>
      <w:tr w:rsidR="00196AB4" w14:paraId="4BB5966B" w14:textId="77777777" w:rsidTr="00210FA7">
        <w:trPr>
          <w:trHeight w:val="250"/>
          <w:jc w:val="center"/>
        </w:trPr>
        <w:tc>
          <w:tcPr>
            <w:tcW w:w="1456" w:type="dxa"/>
            <w:tcBorders>
              <w:left w:val="single" w:sz="4" w:space="0" w:color="auto"/>
              <w:right w:val="single" w:sz="4" w:space="0" w:color="auto"/>
            </w:tcBorders>
          </w:tcPr>
          <w:p w14:paraId="69A6F6E4"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455A7CAB" w14:textId="5EB675C2" w:rsidR="00196AB4" w:rsidRDefault="00196AB4" w:rsidP="00210FA7">
            <w:pPr>
              <w:ind w:firstLine="0"/>
              <w:jc w:val="center"/>
              <w:rPr>
                <w:sz w:val="18"/>
                <w:szCs w:val="18"/>
              </w:rPr>
            </w:pPr>
          </w:p>
        </w:tc>
        <w:tc>
          <w:tcPr>
            <w:tcW w:w="1080" w:type="dxa"/>
          </w:tcPr>
          <w:p w14:paraId="3B6D7EEB" w14:textId="2A88D740" w:rsidR="00196AB4" w:rsidRDefault="00196AB4" w:rsidP="00210FA7">
            <w:pPr>
              <w:ind w:firstLine="0"/>
              <w:jc w:val="center"/>
              <w:rPr>
                <w:sz w:val="18"/>
                <w:szCs w:val="18"/>
              </w:rPr>
            </w:pPr>
          </w:p>
        </w:tc>
        <w:tc>
          <w:tcPr>
            <w:tcW w:w="990" w:type="dxa"/>
            <w:tcBorders>
              <w:left w:val="single" w:sz="4" w:space="0" w:color="auto"/>
            </w:tcBorders>
          </w:tcPr>
          <w:p w14:paraId="72AACC31" w14:textId="29BF4A0E" w:rsidR="00196AB4" w:rsidRDefault="00196AB4" w:rsidP="00210FA7">
            <w:pPr>
              <w:ind w:firstLine="0"/>
              <w:jc w:val="center"/>
              <w:rPr>
                <w:sz w:val="18"/>
                <w:szCs w:val="18"/>
              </w:rPr>
            </w:pPr>
          </w:p>
        </w:tc>
        <w:tc>
          <w:tcPr>
            <w:tcW w:w="1080" w:type="dxa"/>
            <w:tcBorders>
              <w:right w:val="single" w:sz="4" w:space="0" w:color="auto"/>
            </w:tcBorders>
          </w:tcPr>
          <w:p w14:paraId="1D68774D" w14:textId="4BEBA254" w:rsidR="00196AB4" w:rsidRDefault="00196AB4" w:rsidP="00210FA7">
            <w:pPr>
              <w:ind w:firstLine="0"/>
              <w:jc w:val="center"/>
              <w:rPr>
                <w:sz w:val="18"/>
                <w:szCs w:val="18"/>
              </w:rPr>
            </w:pPr>
          </w:p>
        </w:tc>
      </w:tr>
      <w:tr w:rsidR="00196AB4" w14:paraId="0A947943" w14:textId="77777777" w:rsidTr="00210FA7">
        <w:trPr>
          <w:trHeight w:val="275"/>
          <w:jc w:val="center"/>
        </w:trPr>
        <w:tc>
          <w:tcPr>
            <w:tcW w:w="1456" w:type="dxa"/>
            <w:tcBorders>
              <w:left w:val="single" w:sz="4" w:space="0" w:color="auto"/>
              <w:right w:val="single" w:sz="4" w:space="0" w:color="auto"/>
            </w:tcBorders>
          </w:tcPr>
          <w:p w14:paraId="105871B9"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2C0F7A6F" w14:textId="64DF3A83" w:rsidR="00196AB4" w:rsidRDefault="00196AB4" w:rsidP="00210FA7">
            <w:pPr>
              <w:ind w:firstLine="0"/>
              <w:jc w:val="center"/>
              <w:rPr>
                <w:sz w:val="18"/>
                <w:szCs w:val="18"/>
              </w:rPr>
            </w:pPr>
          </w:p>
        </w:tc>
        <w:tc>
          <w:tcPr>
            <w:tcW w:w="1080" w:type="dxa"/>
          </w:tcPr>
          <w:p w14:paraId="68D8BEF3" w14:textId="014F93A1" w:rsidR="00196AB4" w:rsidRDefault="00196AB4" w:rsidP="00210FA7">
            <w:pPr>
              <w:ind w:firstLine="0"/>
              <w:jc w:val="center"/>
              <w:rPr>
                <w:sz w:val="18"/>
                <w:szCs w:val="18"/>
              </w:rPr>
            </w:pPr>
          </w:p>
        </w:tc>
        <w:tc>
          <w:tcPr>
            <w:tcW w:w="990" w:type="dxa"/>
            <w:tcBorders>
              <w:left w:val="single" w:sz="4" w:space="0" w:color="auto"/>
            </w:tcBorders>
          </w:tcPr>
          <w:p w14:paraId="5E226D2E" w14:textId="12C74285" w:rsidR="00196AB4" w:rsidRDefault="00196AB4" w:rsidP="00210FA7">
            <w:pPr>
              <w:ind w:firstLine="0"/>
              <w:jc w:val="center"/>
              <w:rPr>
                <w:sz w:val="18"/>
                <w:szCs w:val="18"/>
              </w:rPr>
            </w:pPr>
          </w:p>
        </w:tc>
        <w:tc>
          <w:tcPr>
            <w:tcW w:w="1080" w:type="dxa"/>
            <w:tcBorders>
              <w:right w:val="single" w:sz="4" w:space="0" w:color="auto"/>
            </w:tcBorders>
          </w:tcPr>
          <w:p w14:paraId="69C3760B" w14:textId="18D08692" w:rsidR="00196AB4" w:rsidRDefault="00196AB4" w:rsidP="00210FA7">
            <w:pPr>
              <w:ind w:firstLine="0"/>
              <w:jc w:val="center"/>
              <w:rPr>
                <w:sz w:val="18"/>
                <w:szCs w:val="18"/>
              </w:rPr>
            </w:pPr>
          </w:p>
        </w:tc>
      </w:tr>
      <w:tr w:rsidR="00196AB4" w14:paraId="03B31AE2" w14:textId="77777777" w:rsidTr="00210FA7">
        <w:trPr>
          <w:trHeight w:val="265"/>
          <w:jc w:val="center"/>
        </w:trPr>
        <w:tc>
          <w:tcPr>
            <w:tcW w:w="1456" w:type="dxa"/>
            <w:tcBorders>
              <w:left w:val="single" w:sz="4" w:space="0" w:color="auto"/>
              <w:right w:val="single" w:sz="4" w:space="0" w:color="auto"/>
            </w:tcBorders>
          </w:tcPr>
          <w:p w14:paraId="7CFCBD14"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06EE9BE2" w14:textId="0DFD1069" w:rsidR="00196AB4" w:rsidRDefault="00196AB4" w:rsidP="00210FA7">
            <w:pPr>
              <w:ind w:firstLine="0"/>
              <w:jc w:val="center"/>
              <w:rPr>
                <w:sz w:val="18"/>
                <w:szCs w:val="18"/>
              </w:rPr>
            </w:pPr>
          </w:p>
        </w:tc>
        <w:tc>
          <w:tcPr>
            <w:tcW w:w="1080" w:type="dxa"/>
          </w:tcPr>
          <w:p w14:paraId="0ADEEB12" w14:textId="501D456C" w:rsidR="00196AB4" w:rsidRDefault="00196AB4" w:rsidP="00210FA7">
            <w:pPr>
              <w:ind w:firstLine="0"/>
              <w:jc w:val="center"/>
              <w:rPr>
                <w:sz w:val="18"/>
                <w:szCs w:val="18"/>
              </w:rPr>
            </w:pPr>
          </w:p>
        </w:tc>
        <w:tc>
          <w:tcPr>
            <w:tcW w:w="990" w:type="dxa"/>
            <w:tcBorders>
              <w:left w:val="single" w:sz="4" w:space="0" w:color="auto"/>
            </w:tcBorders>
          </w:tcPr>
          <w:p w14:paraId="24ECCD55" w14:textId="1344C3EE" w:rsidR="00196AB4" w:rsidRDefault="00196AB4" w:rsidP="00210FA7">
            <w:pPr>
              <w:ind w:firstLine="0"/>
              <w:jc w:val="center"/>
              <w:rPr>
                <w:sz w:val="18"/>
                <w:szCs w:val="18"/>
              </w:rPr>
            </w:pPr>
          </w:p>
        </w:tc>
        <w:tc>
          <w:tcPr>
            <w:tcW w:w="1080" w:type="dxa"/>
            <w:tcBorders>
              <w:right w:val="single" w:sz="4" w:space="0" w:color="auto"/>
            </w:tcBorders>
          </w:tcPr>
          <w:p w14:paraId="2B8E0DC5" w14:textId="62D4A82D" w:rsidR="00196AB4" w:rsidRDefault="00196AB4" w:rsidP="00210FA7">
            <w:pPr>
              <w:ind w:firstLine="0"/>
              <w:jc w:val="center"/>
              <w:rPr>
                <w:sz w:val="18"/>
                <w:szCs w:val="18"/>
              </w:rPr>
            </w:pPr>
          </w:p>
        </w:tc>
      </w:tr>
      <w:tr w:rsidR="00196AB4" w14:paraId="66201963" w14:textId="77777777" w:rsidTr="00210FA7">
        <w:trPr>
          <w:trHeight w:val="292"/>
          <w:jc w:val="center"/>
        </w:trPr>
        <w:tc>
          <w:tcPr>
            <w:tcW w:w="1456" w:type="dxa"/>
            <w:tcBorders>
              <w:left w:val="single" w:sz="4" w:space="0" w:color="auto"/>
              <w:right w:val="single" w:sz="4" w:space="0" w:color="auto"/>
            </w:tcBorders>
          </w:tcPr>
          <w:p w14:paraId="091AFB30"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6B2324EB" w14:textId="1E47B6B0" w:rsidR="00196AB4" w:rsidRDefault="00196AB4" w:rsidP="00210FA7">
            <w:pPr>
              <w:ind w:firstLine="0"/>
              <w:jc w:val="center"/>
              <w:rPr>
                <w:sz w:val="18"/>
                <w:szCs w:val="18"/>
              </w:rPr>
            </w:pPr>
          </w:p>
        </w:tc>
        <w:tc>
          <w:tcPr>
            <w:tcW w:w="1080" w:type="dxa"/>
          </w:tcPr>
          <w:p w14:paraId="3E4C4C53" w14:textId="10B22BD1" w:rsidR="00196AB4" w:rsidRDefault="00196AB4" w:rsidP="00210FA7">
            <w:pPr>
              <w:ind w:firstLine="0"/>
              <w:jc w:val="center"/>
              <w:rPr>
                <w:sz w:val="18"/>
                <w:szCs w:val="18"/>
              </w:rPr>
            </w:pPr>
          </w:p>
        </w:tc>
        <w:tc>
          <w:tcPr>
            <w:tcW w:w="990" w:type="dxa"/>
            <w:tcBorders>
              <w:left w:val="single" w:sz="4" w:space="0" w:color="auto"/>
            </w:tcBorders>
          </w:tcPr>
          <w:p w14:paraId="1018D6DC" w14:textId="6F7FB0E5" w:rsidR="00196AB4" w:rsidRDefault="00196AB4" w:rsidP="00210FA7">
            <w:pPr>
              <w:ind w:firstLine="0"/>
              <w:jc w:val="center"/>
              <w:rPr>
                <w:sz w:val="18"/>
                <w:szCs w:val="18"/>
              </w:rPr>
            </w:pPr>
          </w:p>
        </w:tc>
        <w:tc>
          <w:tcPr>
            <w:tcW w:w="1080" w:type="dxa"/>
            <w:tcBorders>
              <w:right w:val="single" w:sz="4" w:space="0" w:color="auto"/>
            </w:tcBorders>
          </w:tcPr>
          <w:p w14:paraId="23F76D12" w14:textId="406B4D42" w:rsidR="00196AB4" w:rsidRDefault="00196AB4" w:rsidP="00210FA7">
            <w:pPr>
              <w:ind w:firstLine="0"/>
              <w:jc w:val="center"/>
              <w:rPr>
                <w:sz w:val="18"/>
                <w:szCs w:val="18"/>
              </w:rPr>
            </w:pPr>
          </w:p>
        </w:tc>
      </w:tr>
      <w:tr w:rsidR="00196AB4" w14:paraId="110EB636" w14:textId="77777777" w:rsidTr="00210FA7">
        <w:trPr>
          <w:trHeight w:val="265"/>
          <w:jc w:val="center"/>
        </w:trPr>
        <w:tc>
          <w:tcPr>
            <w:tcW w:w="1456" w:type="dxa"/>
            <w:tcBorders>
              <w:left w:val="single" w:sz="4" w:space="0" w:color="auto"/>
              <w:right w:val="single" w:sz="4" w:space="0" w:color="auto"/>
            </w:tcBorders>
          </w:tcPr>
          <w:p w14:paraId="787AE099"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1D075488" w14:textId="65A43DD2" w:rsidR="00196AB4" w:rsidRDefault="00196AB4" w:rsidP="00210FA7">
            <w:pPr>
              <w:ind w:firstLine="0"/>
              <w:jc w:val="center"/>
              <w:rPr>
                <w:sz w:val="18"/>
                <w:szCs w:val="18"/>
              </w:rPr>
            </w:pPr>
          </w:p>
        </w:tc>
        <w:tc>
          <w:tcPr>
            <w:tcW w:w="1080" w:type="dxa"/>
          </w:tcPr>
          <w:p w14:paraId="3D429E21" w14:textId="5FA55B16" w:rsidR="00196AB4" w:rsidRDefault="00196AB4" w:rsidP="00210FA7">
            <w:pPr>
              <w:ind w:firstLine="0"/>
              <w:jc w:val="center"/>
              <w:rPr>
                <w:sz w:val="18"/>
                <w:szCs w:val="18"/>
              </w:rPr>
            </w:pPr>
          </w:p>
        </w:tc>
        <w:tc>
          <w:tcPr>
            <w:tcW w:w="990" w:type="dxa"/>
            <w:tcBorders>
              <w:left w:val="single" w:sz="4" w:space="0" w:color="auto"/>
            </w:tcBorders>
          </w:tcPr>
          <w:p w14:paraId="3FB91EB9" w14:textId="476A9A11" w:rsidR="00196AB4" w:rsidRDefault="00196AB4" w:rsidP="00210FA7">
            <w:pPr>
              <w:ind w:firstLine="0"/>
              <w:jc w:val="center"/>
              <w:rPr>
                <w:sz w:val="18"/>
                <w:szCs w:val="18"/>
              </w:rPr>
            </w:pPr>
          </w:p>
        </w:tc>
        <w:tc>
          <w:tcPr>
            <w:tcW w:w="1080" w:type="dxa"/>
            <w:tcBorders>
              <w:right w:val="single" w:sz="4" w:space="0" w:color="auto"/>
            </w:tcBorders>
          </w:tcPr>
          <w:p w14:paraId="3BDC64AB" w14:textId="40383589" w:rsidR="00196AB4" w:rsidRDefault="00196AB4" w:rsidP="00210FA7">
            <w:pPr>
              <w:ind w:firstLine="0"/>
              <w:jc w:val="center"/>
              <w:rPr>
                <w:sz w:val="18"/>
                <w:szCs w:val="18"/>
              </w:rPr>
            </w:pPr>
          </w:p>
        </w:tc>
      </w:tr>
      <w:tr w:rsidR="00196AB4" w14:paraId="7DBED40B" w14:textId="77777777" w:rsidTr="00210FA7">
        <w:trPr>
          <w:trHeight w:val="265"/>
          <w:jc w:val="center"/>
        </w:trPr>
        <w:tc>
          <w:tcPr>
            <w:tcW w:w="1456" w:type="dxa"/>
            <w:tcBorders>
              <w:left w:val="single" w:sz="4" w:space="0" w:color="auto"/>
              <w:right w:val="single" w:sz="4" w:space="0" w:color="auto"/>
            </w:tcBorders>
          </w:tcPr>
          <w:p w14:paraId="7C70F108"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13DBC1AF" w14:textId="23AFEBFE" w:rsidR="00196AB4" w:rsidRDefault="00196AB4" w:rsidP="00210FA7">
            <w:pPr>
              <w:ind w:firstLine="0"/>
              <w:jc w:val="center"/>
              <w:rPr>
                <w:sz w:val="18"/>
                <w:szCs w:val="18"/>
              </w:rPr>
            </w:pPr>
          </w:p>
        </w:tc>
        <w:tc>
          <w:tcPr>
            <w:tcW w:w="1080" w:type="dxa"/>
          </w:tcPr>
          <w:p w14:paraId="70A22120" w14:textId="68E49188" w:rsidR="00196AB4" w:rsidRDefault="00196AB4" w:rsidP="00210FA7">
            <w:pPr>
              <w:ind w:firstLine="0"/>
              <w:jc w:val="center"/>
              <w:rPr>
                <w:sz w:val="18"/>
                <w:szCs w:val="18"/>
              </w:rPr>
            </w:pPr>
          </w:p>
        </w:tc>
        <w:tc>
          <w:tcPr>
            <w:tcW w:w="990" w:type="dxa"/>
            <w:tcBorders>
              <w:left w:val="single" w:sz="4" w:space="0" w:color="auto"/>
            </w:tcBorders>
          </w:tcPr>
          <w:p w14:paraId="16DDBE91"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53E4708E" w14:textId="77777777" w:rsidR="00196AB4" w:rsidRDefault="00196AB4" w:rsidP="00210FA7">
            <w:pPr>
              <w:ind w:firstLine="0"/>
              <w:jc w:val="center"/>
              <w:rPr>
                <w:sz w:val="18"/>
                <w:szCs w:val="18"/>
              </w:rPr>
            </w:pPr>
            <w:r>
              <w:rPr>
                <w:sz w:val="18"/>
                <w:szCs w:val="18"/>
              </w:rPr>
              <w:t>N/A</w:t>
            </w:r>
          </w:p>
        </w:tc>
      </w:tr>
      <w:tr w:rsidR="00196AB4" w14:paraId="01B628AC"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1CD9AFBF" w14:textId="77777777" w:rsidR="00196AB4" w:rsidRPr="00371779" w:rsidRDefault="00196AB4"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6637EEB4" w14:textId="2EFD4418" w:rsidR="00196AB4" w:rsidRDefault="00196AB4" w:rsidP="00210FA7">
            <w:pPr>
              <w:ind w:firstLine="0"/>
              <w:jc w:val="center"/>
              <w:rPr>
                <w:sz w:val="18"/>
                <w:szCs w:val="18"/>
              </w:rPr>
            </w:pPr>
          </w:p>
        </w:tc>
        <w:tc>
          <w:tcPr>
            <w:tcW w:w="1080" w:type="dxa"/>
            <w:tcBorders>
              <w:bottom w:val="single" w:sz="12" w:space="0" w:color="000000"/>
            </w:tcBorders>
          </w:tcPr>
          <w:p w14:paraId="0ACD51B3"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01C3FF7F" w14:textId="452A17DF" w:rsidR="00196AB4" w:rsidRDefault="00196AB4" w:rsidP="00210FA7">
            <w:pPr>
              <w:ind w:firstLine="0"/>
              <w:jc w:val="center"/>
              <w:rPr>
                <w:sz w:val="18"/>
                <w:szCs w:val="18"/>
              </w:rPr>
            </w:pPr>
          </w:p>
        </w:tc>
        <w:tc>
          <w:tcPr>
            <w:tcW w:w="1080" w:type="dxa"/>
            <w:tcBorders>
              <w:bottom w:val="single" w:sz="12" w:space="0" w:color="000000"/>
              <w:right w:val="single" w:sz="4" w:space="0" w:color="auto"/>
            </w:tcBorders>
          </w:tcPr>
          <w:p w14:paraId="572D58D8" w14:textId="77777777" w:rsidR="00196AB4" w:rsidRDefault="00196AB4" w:rsidP="00210FA7">
            <w:pPr>
              <w:ind w:firstLine="0"/>
              <w:jc w:val="center"/>
              <w:rPr>
                <w:sz w:val="18"/>
                <w:szCs w:val="18"/>
              </w:rPr>
            </w:pPr>
            <w:r>
              <w:rPr>
                <w:sz w:val="18"/>
                <w:szCs w:val="18"/>
              </w:rPr>
              <w:t>N/A</w:t>
            </w:r>
          </w:p>
        </w:tc>
      </w:tr>
    </w:tbl>
    <w:p w14:paraId="4442FC91" w14:textId="77777777" w:rsidR="00196AB4" w:rsidRDefault="00196AB4" w:rsidP="00196AB4"/>
    <w:p w14:paraId="58E0155A" w14:textId="77777777" w:rsidR="00196AB4" w:rsidRDefault="00196AB4" w:rsidP="00196AB4"/>
    <w:p w14:paraId="27A003E6" w14:textId="7397CA9A" w:rsidR="00196AB4" w:rsidRDefault="00196AB4" w:rsidP="00196AB4">
      <w:r>
        <w:br w:type="page"/>
      </w:r>
    </w:p>
    <w:p w14:paraId="40C25F1A" w14:textId="23D070EF" w:rsidR="00196AB4" w:rsidRPr="009B1D59" w:rsidRDefault="00196AB4" w:rsidP="00196AB4">
      <w:pPr>
        <w:pStyle w:val="tabletitle"/>
        <w:spacing w:after="240"/>
        <w:rPr>
          <w:lang w:val="en-GB"/>
        </w:rPr>
      </w:pPr>
      <w:r w:rsidRPr="009B1D59">
        <w:rPr>
          <w:b/>
          <w:lang w:val="en-GB"/>
        </w:rPr>
        <w:lastRenderedPageBreak/>
        <w:t xml:space="preserve">Table </w:t>
      </w:r>
      <w:r>
        <w:rPr>
          <w:b/>
          <w:lang w:val="en-GB"/>
        </w:rPr>
        <w:t>18</w:t>
      </w:r>
      <w:del w:id="1068"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69" w:author="Allen Hoskins" w:date="2022-11-20T21:09:00Z">
        <w:r w:rsidR="00030C23">
          <w:rPr>
            <w:b/>
            <w:lang w:val="en-GB"/>
          </w:rPr>
          <w:t xml:space="preserve">. </w:t>
        </w:r>
      </w:ins>
      <w:r>
        <w:rPr>
          <w:lang w:val="en-GB"/>
        </w:rPr>
        <w:t>Q3 2021 model portfolio 3-month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196AB4" w14:paraId="0283B14A"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7BC74C65"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27CACABC"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29D05482"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3846BA45" w14:textId="77777777" w:rsidR="00196AB4" w:rsidRDefault="00196AB4" w:rsidP="00210FA7">
            <w:pPr>
              <w:ind w:firstLine="0"/>
              <w:jc w:val="center"/>
              <w:rPr>
                <w:sz w:val="18"/>
                <w:szCs w:val="18"/>
              </w:rPr>
            </w:pPr>
            <w:r>
              <w:rPr>
                <w:sz w:val="18"/>
                <w:szCs w:val="18"/>
              </w:rPr>
              <w:t>Difference</w:t>
            </w:r>
          </w:p>
          <w:p w14:paraId="0C64C801" w14:textId="77777777" w:rsidR="00196AB4" w:rsidRDefault="00196AB4"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11598729" w14:textId="77777777" w:rsidR="00196AB4" w:rsidRDefault="00196AB4" w:rsidP="00210FA7">
            <w:pPr>
              <w:ind w:firstLine="0"/>
              <w:jc w:val="center"/>
              <w:rPr>
                <w:sz w:val="18"/>
                <w:szCs w:val="18"/>
              </w:rPr>
            </w:pPr>
            <w:r>
              <w:rPr>
                <w:sz w:val="18"/>
                <w:szCs w:val="18"/>
              </w:rPr>
              <w:t>Top 100</w:t>
            </w:r>
          </w:p>
          <w:p w14:paraId="32A2FD99" w14:textId="77777777" w:rsidR="00196AB4" w:rsidRDefault="00196AB4"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31E797EC" w14:textId="77777777" w:rsidR="00196AB4" w:rsidRDefault="00196AB4" w:rsidP="00210FA7">
            <w:pPr>
              <w:ind w:firstLine="0"/>
              <w:jc w:val="center"/>
              <w:rPr>
                <w:sz w:val="18"/>
                <w:szCs w:val="18"/>
              </w:rPr>
            </w:pPr>
            <w:r>
              <w:rPr>
                <w:sz w:val="18"/>
                <w:szCs w:val="18"/>
              </w:rPr>
              <w:t>Bottom 100</w:t>
            </w:r>
          </w:p>
          <w:p w14:paraId="1CBBFB33"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72A08B6C" w14:textId="77777777" w:rsidR="00196AB4" w:rsidRDefault="00196AB4" w:rsidP="00210FA7">
            <w:pPr>
              <w:ind w:firstLine="0"/>
              <w:jc w:val="center"/>
              <w:rPr>
                <w:sz w:val="18"/>
                <w:szCs w:val="18"/>
              </w:rPr>
            </w:pPr>
            <w:r>
              <w:rPr>
                <w:sz w:val="18"/>
                <w:szCs w:val="18"/>
              </w:rPr>
              <w:t>Difference</w:t>
            </w:r>
          </w:p>
          <w:p w14:paraId="14119B68" w14:textId="77777777" w:rsidR="00196AB4" w:rsidRDefault="00196AB4" w:rsidP="00210FA7">
            <w:pPr>
              <w:ind w:firstLine="0"/>
              <w:jc w:val="center"/>
              <w:rPr>
                <w:sz w:val="18"/>
                <w:szCs w:val="18"/>
              </w:rPr>
            </w:pPr>
            <w:r>
              <w:rPr>
                <w:sz w:val="18"/>
                <w:szCs w:val="18"/>
              </w:rPr>
              <w:t>w/ PMO</w:t>
            </w:r>
          </w:p>
        </w:tc>
      </w:tr>
      <w:tr w:rsidR="00196AB4" w14:paraId="140D42B0" w14:textId="77777777" w:rsidTr="00210FA7">
        <w:trPr>
          <w:trHeight w:val="250"/>
          <w:jc w:val="center"/>
        </w:trPr>
        <w:tc>
          <w:tcPr>
            <w:tcW w:w="1456" w:type="dxa"/>
            <w:tcBorders>
              <w:left w:val="single" w:sz="4" w:space="0" w:color="auto"/>
              <w:right w:val="single" w:sz="4" w:space="0" w:color="auto"/>
            </w:tcBorders>
          </w:tcPr>
          <w:p w14:paraId="11350275"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39ABFA2E" w14:textId="465968EE" w:rsidR="00196AB4" w:rsidRDefault="00196AB4" w:rsidP="00210FA7">
            <w:pPr>
              <w:ind w:firstLine="0"/>
              <w:jc w:val="center"/>
              <w:rPr>
                <w:sz w:val="18"/>
                <w:szCs w:val="18"/>
              </w:rPr>
            </w:pPr>
          </w:p>
        </w:tc>
        <w:tc>
          <w:tcPr>
            <w:tcW w:w="1080" w:type="dxa"/>
          </w:tcPr>
          <w:p w14:paraId="15A97F9E" w14:textId="456ECA73" w:rsidR="00196AB4" w:rsidRDefault="00196AB4" w:rsidP="00210FA7">
            <w:pPr>
              <w:ind w:firstLine="0"/>
              <w:jc w:val="center"/>
              <w:rPr>
                <w:sz w:val="18"/>
                <w:szCs w:val="18"/>
              </w:rPr>
            </w:pPr>
          </w:p>
        </w:tc>
        <w:tc>
          <w:tcPr>
            <w:tcW w:w="990" w:type="dxa"/>
            <w:tcBorders>
              <w:right w:val="single" w:sz="4" w:space="0" w:color="auto"/>
            </w:tcBorders>
          </w:tcPr>
          <w:p w14:paraId="2291A020" w14:textId="6FF92E36" w:rsidR="00196AB4" w:rsidRDefault="00196AB4" w:rsidP="00210FA7">
            <w:pPr>
              <w:ind w:firstLine="0"/>
              <w:jc w:val="center"/>
              <w:rPr>
                <w:sz w:val="18"/>
                <w:szCs w:val="18"/>
              </w:rPr>
            </w:pPr>
          </w:p>
        </w:tc>
        <w:tc>
          <w:tcPr>
            <w:tcW w:w="990" w:type="dxa"/>
            <w:tcBorders>
              <w:left w:val="single" w:sz="4" w:space="0" w:color="auto"/>
            </w:tcBorders>
          </w:tcPr>
          <w:p w14:paraId="47B8A94A" w14:textId="5DDFDB9E" w:rsidR="00196AB4" w:rsidRDefault="00196AB4" w:rsidP="00210FA7">
            <w:pPr>
              <w:ind w:firstLine="0"/>
              <w:jc w:val="center"/>
              <w:rPr>
                <w:sz w:val="18"/>
                <w:szCs w:val="18"/>
              </w:rPr>
            </w:pPr>
          </w:p>
        </w:tc>
        <w:tc>
          <w:tcPr>
            <w:tcW w:w="1170" w:type="dxa"/>
          </w:tcPr>
          <w:p w14:paraId="12436888" w14:textId="7B7F4DFD" w:rsidR="00196AB4" w:rsidRDefault="00196AB4" w:rsidP="00210FA7">
            <w:pPr>
              <w:ind w:firstLine="0"/>
              <w:jc w:val="center"/>
              <w:rPr>
                <w:sz w:val="18"/>
                <w:szCs w:val="18"/>
              </w:rPr>
            </w:pPr>
          </w:p>
        </w:tc>
        <w:tc>
          <w:tcPr>
            <w:tcW w:w="1080" w:type="dxa"/>
            <w:tcBorders>
              <w:right w:val="single" w:sz="4" w:space="0" w:color="auto"/>
            </w:tcBorders>
          </w:tcPr>
          <w:p w14:paraId="3F0DEB6B" w14:textId="138F4CBB" w:rsidR="00196AB4" w:rsidRDefault="00196AB4" w:rsidP="00210FA7">
            <w:pPr>
              <w:ind w:firstLine="0"/>
              <w:jc w:val="center"/>
              <w:rPr>
                <w:sz w:val="18"/>
                <w:szCs w:val="18"/>
              </w:rPr>
            </w:pPr>
          </w:p>
        </w:tc>
      </w:tr>
      <w:tr w:rsidR="00196AB4" w14:paraId="58D05341" w14:textId="77777777" w:rsidTr="00210FA7">
        <w:trPr>
          <w:trHeight w:val="250"/>
          <w:jc w:val="center"/>
        </w:trPr>
        <w:tc>
          <w:tcPr>
            <w:tcW w:w="1456" w:type="dxa"/>
            <w:tcBorders>
              <w:left w:val="single" w:sz="4" w:space="0" w:color="auto"/>
              <w:right w:val="single" w:sz="4" w:space="0" w:color="auto"/>
            </w:tcBorders>
          </w:tcPr>
          <w:p w14:paraId="5BC4131B"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0C1DE35B" w14:textId="103F489C" w:rsidR="00196AB4" w:rsidRDefault="00196AB4" w:rsidP="00210FA7">
            <w:pPr>
              <w:ind w:firstLine="0"/>
              <w:jc w:val="center"/>
              <w:rPr>
                <w:sz w:val="18"/>
                <w:szCs w:val="18"/>
              </w:rPr>
            </w:pPr>
          </w:p>
        </w:tc>
        <w:tc>
          <w:tcPr>
            <w:tcW w:w="1080" w:type="dxa"/>
          </w:tcPr>
          <w:p w14:paraId="71A7C6CA" w14:textId="1D66EA82" w:rsidR="00196AB4" w:rsidRDefault="00196AB4" w:rsidP="00210FA7">
            <w:pPr>
              <w:ind w:firstLine="0"/>
              <w:jc w:val="center"/>
              <w:rPr>
                <w:sz w:val="18"/>
                <w:szCs w:val="18"/>
              </w:rPr>
            </w:pPr>
          </w:p>
        </w:tc>
        <w:tc>
          <w:tcPr>
            <w:tcW w:w="990" w:type="dxa"/>
            <w:tcBorders>
              <w:right w:val="single" w:sz="4" w:space="0" w:color="auto"/>
            </w:tcBorders>
          </w:tcPr>
          <w:p w14:paraId="4C821E15" w14:textId="0E1D843E" w:rsidR="00196AB4" w:rsidRDefault="00196AB4" w:rsidP="00210FA7">
            <w:pPr>
              <w:ind w:firstLine="0"/>
              <w:jc w:val="center"/>
              <w:rPr>
                <w:sz w:val="18"/>
                <w:szCs w:val="18"/>
              </w:rPr>
            </w:pPr>
          </w:p>
        </w:tc>
        <w:tc>
          <w:tcPr>
            <w:tcW w:w="990" w:type="dxa"/>
            <w:tcBorders>
              <w:left w:val="single" w:sz="4" w:space="0" w:color="auto"/>
            </w:tcBorders>
          </w:tcPr>
          <w:p w14:paraId="36C8D848" w14:textId="142C9A06" w:rsidR="00196AB4" w:rsidRDefault="00196AB4" w:rsidP="00210FA7">
            <w:pPr>
              <w:ind w:firstLine="0"/>
              <w:jc w:val="center"/>
              <w:rPr>
                <w:sz w:val="18"/>
                <w:szCs w:val="18"/>
              </w:rPr>
            </w:pPr>
          </w:p>
        </w:tc>
        <w:tc>
          <w:tcPr>
            <w:tcW w:w="1170" w:type="dxa"/>
          </w:tcPr>
          <w:p w14:paraId="521E1507" w14:textId="065C0B5D" w:rsidR="00196AB4" w:rsidRDefault="00196AB4" w:rsidP="00210FA7">
            <w:pPr>
              <w:ind w:firstLine="0"/>
              <w:jc w:val="center"/>
              <w:rPr>
                <w:sz w:val="18"/>
                <w:szCs w:val="18"/>
              </w:rPr>
            </w:pPr>
          </w:p>
        </w:tc>
        <w:tc>
          <w:tcPr>
            <w:tcW w:w="1080" w:type="dxa"/>
            <w:tcBorders>
              <w:right w:val="single" w:sz="4" w:space="0" w:color="auto"/>
            </w:tcBorders>
          </w:tcPr>
          <w:p w14:paraId="67198355" w14:textId="6F1B536A" w:rsidR="00196AB4" w:rsidRDefault="00196AB4" w:rsidP="00210FA7">
            <w:pPr>
              <w:ind w:firstLine="0"/>
              <w:jc w:val="center"/>
              <w:rPr>
                <w:sz w:val="18"/>
                <w:szCs w:val="18"/>
              </w:rPr>
            </w:pPr>
          </w:p>
        </w:tc>
      </w:tr>
      <w:tr w:rsidR="00196AB4" w14:paraId="4A563D99" w14:textId="77777777" w:rsidTr="00210FA7">
        <w:trPr>
          <w:trHeight w:val="275"/>
          <w:jc w:val="center"/>
        </w:trPr>
        <w:tc>
          <w:tcPr>
            <w:tcW w:w="1456" w:type="dxa"/>
            <w:tcBorders>
              <w:left w:val="single" w:sz="4" w:space="0" w:color="auto"/>
              <w:right w:val="single" w:sz="4" w:space="0" w:color="auto"/>
            </w:tcBorders>
          </w:tcPr>
          <w:p w14:paraId="4B16DCB9"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471E8591" w14:textId="3962F365" w:rsidR="00196AB4" w:rsidRDefault="00196AB4" w:rsidP="00210FA7">
            <w:pPr>
              <w:ind w:firstLine="0"/>
              <w:jc w:val="center"/>
              <w:rPr>
                <w:sz w:val="18"/>
                <w:szCs w:val="18"/>
              </w:rPr>
            </w:pPr>
          </w:p>
        </w:tc>
        <w:tc>
          <w:tcPr>
            <w:tcW w:w="1080" w:type="dxa"/>
          </w:tcPr>
          <w:p w14:paraId="78F6D5C7" w14:textId="5565B1CD" w:rsidR="00196AB4" w:rsidRDefault="00196AB4" w:rsidP="00210FA7">
            <w:pPr>
              <w:ind w:firstLine="0"/>
              <w:jc w:val="center"/>
              <w:rPr>
                <w:sz w:val="18"/>
                <w:szCs w:val="18"/>
              </w:rPr>
            </w:pPr>
          </w:p>
        </w:tc>
        <w:tc>
          <w:tcPr>
            <w:tcW w:w="990" w:type="dxa"/>
            <w:tcBorders>
              <w:right w:val="single" w:sz="4" w:space="0" w:color="auto"/>
            </w:tcBorders>
          </w:tcPr>
          <w:p w14:paraId="307425C9" w14:textId="636FDC5C" w:rsidR="00196AB4" w:rsidRDefault="00196AB4" w:rsidP="00210FA7">
            <w:pPr>
              <w:ind w:firstLine="0"/>
              <w:jc w:val="center"/>
              <w:rPr>
                <w:sz w:val="18"/>
                <w:szCs w:val="18"/>
              </w:rPr>
            </w:pPr>
          </w:p>
        </w:tc>
        <w:tc>
          <w:tcPr>
            <w:tcW w:w="990" w:type="dxa"/>
            <w:tcBorders>
              <w:left w:val="single" w:sz="4" w:space="0" w:color="auto"/>
            </w:tcBorders>
          </w:tcPr>
          <w:p w14:paraId="72DA5879" w14:textId="35E9BFCD" w:rsidR="00196AB4" w:rsidRDefault="00196AB4" w:rsidP="00210FA7">
            <w:pPr>
              <w:ind w:firstLine="0"/>
              <w:jc w:val="center"/>
              <w:rPr>
                <w:sz w:val="18"/>
                <w:szCs w:val="18"/>
              </w:rPr>
            </w:pPr>
          </w:p>
        </w:tc>
        <w:tc>
          <w:tcPr>
            <w:tcW w:w="1170" w:type="dxa"/>
          </w:tcPr>
          <w:p w14:paraId="3D810C99" w14:textId="0270A154" w:rsidR="00196AB4" w:rsidRDefault="00196AB4" w:rsidP="00210FA7">
            <w:pPr>
              <w:ind w:firstLine="0"/>
              <w:jc w:val="center"/>
              <w:rPr>
                <w:sz w:val="18"/>
                <w:szCs w:val="18"/>
              </w:rPr>
            </w:pPr>
          </w:p>
        </w:tc>
        <w:tc>
          <w:tcPr>
            <w:tcW w:w="1080" w:type="dxa"/>
            <w:tcBorders>
              <w:right w:val="single" w:sz="4" w:space="0" w:color="auto"/>
            </w:tcBorders>
          </w:tcPr>
          <w:p w14:paraId="1ACD2020" w14:textId="66D131CE" w:rsidR="00196AB4" w:rsidRDefault="00196AB4" w:rsidP="00210FA7">
            <w:pPr>
              <w:ind w:firstLine="0"/>
              <w:jc w:val="center"/>
              <w:rPr>
                <w:sz w:val="18"/>
                <w:szCs w:val="18"/>
              </w:rPr>
            </w:pPr>
          </w:p>
        </w:tc>
      </w:tr>
      <w:tr w:rsidR="00196AB4" w14:paraId="0A2D9B92" w14:textId="77777777" w:rsidTr="00210FA7">
        <w:trPr>
          <w:trHeight w:val="265"/>
          <w:jc w:val="center"/>
        </w:trPr>
        <w:tc>
          <w:tcPr>
            <w:tcW w:w="1456" w:type="dxa"/>
            <w:tcBorders>
              <w:left w:val="single" w:sz="4" w:space="0" w:color="auto"/>
              <w:right w:val="single" w:sz="4" w:space="0" w:color="auto"/>
            </w:tcBorders>
          </w:tcPr>
          <w:p w14:paraId="6985E57B"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50C183C9" w14:textId="3DA778C0" w:rsidR="00196AB4" w:rsidRDefault="00196AB4" w:rsidP="00210FA7">
            <w:pPr>
              <w:ind w:firstLine="0"/>
              <w:jc w:val="center"/>
              <w:rPr>
                <w:sz w:val="18"/>
                <w:szCs w:val="18"/>
              </w:rPr>
            </w:pPr>
          </w:p>
        </w:tc>
        <w:tc>
          <w:tcPr>
            <w:tcW w:w="1080" w:type="dxa"/>
          </w:tcPr>
          <w:p w14:paraId="2AE9A9A3" w14:textId="7D5193FE" w:rsidR="00196AB4" w:rsidRDefault="00196AB4" w:rsidP="00210FA7">
            <w:pPr>
              <w:ind w:firstLine="0"/>
              <w:jc w:val="center"/>
              <w:rPr>
                <w:sz w:val="18"/>
                <w:szCs w:val="18"/>
              </w:rPr>
            </w:pPr>
          </w:p>
        </w:tc>
        <w:tc>
          <w:tcPr>
            <w:tcW w:w="990" w:type="dxa"/>
            <w:tcBorders>
              <w:right w:val="single" w:sz="4" w:space="0" w:color="auto"/>
            </w:tcBorders>
          </w:tcPr>
          <w:p w14:paraId="611D901B" w14:textId="444745E7" w:rsidR="00196AB4" w:rsidRDefault="00196AB4" w:rsidP="00210FA7">
            <w:pPr>
              <w:ind w:firstLine="0"/>
              <w:jc w:val="center"/>
              <w:rPr>
                <w:sz w:val="18"/>
                <w:szCs w:val="18"/>
              </w:rPr>
            </w:pPr>
          </w:p>
        </w:tc>
        <w:tc>
          <w:tcPr>
            <w:tcW w:w="990" w:type="dxa"/>
            <w:tcBorders>
              <w:left w:val="single" w:sz="4" w:space="0" w:color="auto"/>
            </w:tcBorders>
          </w:tcPr>
          <w:p w14:paraId="462E36FF" w14:textId="76660E80" w:rsidR="00196AB4" w:rsidRDefault="00196AB4" w:rsidP="00210FA7">
            <w:pPr>
              <w:ind w:firstLine="0"/>
              <w:jc w:val="center"/>
              <w:rPr>
                <w:sz w:val="18"/>
                <w:szCs w:val="18"/>
              </w:rPr>
            </w:pPr>
          </w:p>
        </w:tc>
        <w:tc>
          <w:tcPr>
            <w:tcW w:w="1170" w:type="dxa"/>
          </w:tcPr>
          <w:p w14:paraId="7600B0A5" w14:textId="01BACD63" w:rsidR="00196AB4" w:rsidRDefault="00196AB4" w:rsidP="00210FA7">
            <w:pPr>
              <w:ind w:firstLine="0"/>
              <w:jc w:val="center"/>
              <w:rPr>
                <w:sz w:val="18"/>
                <w:szCs w:val="18"/>
              </w:rPr>
            </w:pPr>
          </w:p>
        </w:tc>
        <w:tc>
          <w:tcPr>
            <w:tcW w:w="1080" w:type="dxa"/>
            <w:tcBorders>
              <w:right w:val="single" w:sz="4" w:space="0" w:color="auto"/>
            </w:tcBorders>
          </w:tcPr>
          <w:p w14:paraId="1385AC3F" w14:textId="24202F14" w:rsidR="00196AB4" w:rsidRDefault="00196AB4" w:rsidP="00210FA7">
            <w:pPr>
              <w:ind w:firstLine="0"/>
              <w:jc w:val="center"/>
              <w:rPr>
                <w:sz w:val="18"/>
                <w:szCs w:val="18"/>
              </w:rPr>
            </w:pPr>
          </w:p>
        </w:tc>
      </w:tr>
      <w:tr w:rsidR="00196AB4" w14:paraId="4026A3DA" w14:textId="77777777" w:rsidTr="00210FA7">
        <w:trPr>
          <w:trHeight w:val="292"/>
          <w:jc w:val="center"/>
        </w:trPr>
        <w:tc>
          <w:tcPr>
            <w:tcW w:w="1456" w:type="dxa"/>
            <w:tcBorders>
              <w:left w:val="single" w:sz="4" w:space="0" w:color="auto"/>
              <w:right w:val="single" w:sz="4" w:space="0" w:color="auto"/>
            </w:tcBorders>
          </w:tcPr>
          <w:p w14:paraId="12B5E9BD"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67D4A5E4" w14:textId="390395C9" w:rsidR="00196AB4" w:rsidRDefault="00196AB4" w:rsidP="00210FA7">
            <w:pPr>
              <w:ind w:firstLine="0"/>
              <w:jc w:val="center"/>
              <w:rPr>
                <w:sz w:val="18"/>
                <w:szCs w:val="18"/>
              </w:rPr>
            </w:pPr>
          </w:p>
        </w:tc>
        <w:tc>
          <w:tcPr>
            <w:tcW w:w="1080" w:type="dxa"/>
          </w:tcPr>
          <w:p w14:paraId="63ECF870" w14:textId="6AD99A5B" w:rsidR="00196AB4" w:rsidRDefault="00196AB4" w:rsidP="00210FA7">
            <w:pPr>
              <w:ind w:firstLine="0"/>
              <w:jc w:val="center"/>
              <w:rPr>
                <w:sz w:val="18"/>
                <w:szCs w:val="18"/>
              </w:rPr>
            </w:pPr>
          </w:p>
        </w:tc>
        <w:tc>
          <w:tcPr>
            <w:tcW w:w="990" w:type="dxa"/>
            <w:tcBorders>
              <w:right w:val="single" w:sz="4" w:space="0" w:color="auto"/>
            </w:tcBorders>
          </w:tcPr>
          <w:p w14:paraId="1503CE03" w14:textId="640D3C92" w:rsidR="00196AB4" w:rsidRDefault="00196AB4" w:rsidP="00210FA7">
            <w:pPr>
              <w:ind w:firstLine="0"/>
              <w:jc w:val="center"/>
              <w:rPr>
                <w:sz w:val="18"/>
                <w:szCs w:val="18"/>
              </w:rPr>
            </w:pPr>
          </w:p>
        </w:tc>
        <w:tc>
          <w:tcPr>
            <w:tcW w:w="990" w:type="dxa"/>
            <w:tcBorders>
              <w:left w:val="single" w:sz="4" w:space="0" w:color="auto"/>
            </w:tcBorders>
          </w:tcPr>
          <w:p w14:paraId="4E02FD17" w14:textId="4969346E" w:rsidR="00196AB4" w:rsidRDefault="00196AB4" w:rsidP="00210FA7">
            <w:pPr>
              <w:ind w:firstLine="0"/>
              <w:jc w:val="center"/>
              <w:rPr>
                <w:sz w:val="18"/>
                <w:szCs w:val="18"/>
              </w:rPr>
            </w:pPr>
          </w:p>
        </w:tc>
        <w:tc>
          <w:tcPr>
            <w:tcW w:w="1170" w:type="dxa"/>
          </w:tcPr>
          <w:p w14:paraId="63B43771" w14:textId="3A3975CE" w:rsidR="00196AB4" w:rsidRDefault="00196AB4" w:rsidP="00210FA7">
            <w:pPr>
              <w:ind w:firstLine="0"/>
              <w:jc w:val="center"/>
              <w:rPr>
                <w:sz w:val="18"/>
                <w:szCs w:val="18"/>
              </w:rPr>
            </w:pPr>
          </w:p>
        </w:tc>
        <w:tc>
          <w:tcPr>
            <w:tcW w:w="1080" w:type="dxa"/>
            <w:tcBorders>
              <w:right w:val="single" w:sz="4" w:space="0" w:color="auto"/>
            </w:tcBorders>
          </w:tcPr>
          <w:p w14:paraId="13BFCCF6" w14:textId="5CD032CB" w:rsidR="00196AB4" w:rsidRDefault="00196AB4" w:rsidP="00210FA7">
            <w:pPr>
              <w:ind w:firstLine="0"/>
              <w:jc w:val="center"/>
              <w:rPr>
                <w:sz w:val="18"/>
                <w:szCs w:val="18"/>
              </w:rPr>
            </w:pPr>
          </w:p>
        </w:tc>
      </w:tr>
      <w:tr w:rsidR="00196AB4" w14:paraId="3BC00087" w14:textId="77777777" w:rsidTr="00210FA7">
        <w:trPr>
          <w:trHeight w:val="265"/>
          <w:jc w:val="center"/>
        </w:trPr>
        <w:tc>
          <w:tcPr>
            <w:tcW w:w="1456" w:type="dxa"/>
            <w:tcBorders>
              <w:left w:val="single" w:sz="4" w:space="0" w:color="auto"/>
              <w:right w:val="single" w:sz="4" w:space="0" w:color="auto"/>
            </w:tcBorders>
          </w:tcPr>
          <w:p w14:paraId="2568BBA9"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3DF41797" w14:textId="72E63C92" w:rsidR="00196AB4" w:rsidRDefault="00196AB4" w:rsidP="00210FA7">
            <w:pPr>
              <w:ind w:firstLine="0"/>
              <w:jc w:val="center"/>
              <w:rPr>
                <w:sz w:val="18"/>
                <w:szCs w:val="18"/>
              </w:rPr>
            </w:pPr>
          </w:p>
        </w:tc>
        <w:tc>
          <w:tcPr>
            <w:tcW w:w="1080" w:type="dxa"/>
          </w:tcPr>
          <w:p w14:paraId="5839C37C" w14:textId="45E4BAFC" w:rsidR="00196AB4" w:rsidRDefault="00196AB4" w:rsidP="00210FA7">
            <w:pPr>
              <w:ind w:firstLine="0"/>
              <w:jc w:val="center"/>
              <w:rPr>
                <w:sz w:val="18"/>
                <w:szCs w:val="18"/>
              </w:rPr>
            </w:pPr>
          </w:p>
        </w:tc>
        <w:tc>
          <w:tcPr>
            <w:tcW w:w="990" w:type="dxa"/>
            <w:tcBorders>
              <w:right w:val="single" w:sz="4" w:space="0" w:color="auto"/>
            </w:tcBorders>
          </w:tcPr>
          <w:p w14:paraId="3B0D5EC3" w14:textId="642DA375" w:rsidR="00196AB4" w:rsidRDefault="00196AB4" w:rsidP="00210FA7">
            <w:pPr>
              <w:ind w:firstLine="0"/>
              <w:jc w:val="center"/>
              <w:rPr>
                <w:sz w:val="18"/>
                <w:szCs w:val="18"/>
              </w:rPr>
            </w:pPr>
          </w:p>
        </w:tc>
        <w:tc>
          <w:tcPr>
            <w:tcW w:w="990" w:type="dxa"/>
            <w:tcBorders>
              <w:left w:val="single" w:sz="4" w:space="0" w:color="auto"/>
            </w:tcBorders>
          </w:tcPr>
          <w:p w14:paraId="0AF93C34" w14:textId="5DB7831C" w:rsidR="00196AB4" w:rsidRDefault="00196AB4" w:rsidP="00210FA7">
            <w:pPr>
              <w:ind w:firstLine="0"/>
              <w:jc w:val="center"/>
              <w:rPr>
                <w:sz w:val="18"/>
                <w:szCs w:val="18"/>
              </w:rPr>
            </w:pPr>
          </w:p>
        </w:tc>
        <w:tc>
          <w:tcPr>
            <w:tcW w:w="1170" w:type="dxa"/>
          </w:tcPr>
          <w:p w14:paraId="168756CF" w14:textId="6EC6DA74" w:rsidR="00196AB4" w:rsidRDefault="00196AB4" w:rsidP="00210FA7">
            <w:pPr>
              <w:ind w:firstLine="0"/>
              <w:jc w:val="center"/>
              <w:rPr>
                <w:sz w:val="18"/>
                <w:szCs w:val="18"/>
              </w:rPr>
            </w:pPr>
          </w:p>
        </w:tc>
        <w:tc>
          <w:tcPr>
            <w:tcW w:w="1080" w:type="dxa"/>
            <w:tcBorders>
              <w:right w:val="single" w:sz="4" w:space="0" w:color="auto"/>
            </w:tcBorders>
          </w:tcPr>
          <w:p w14:paraId="6119F45A" w14:textId="59961C41" w:rsidR="00196AB4" w:rsidRDefault="00196AB4" w:rsidP="00210FA7">
            <w:pPr>
              <w:ind w:firstLine="0"/>
              <w:jc w:val="center"/>
              <w:rPr>
                <w:sz w:val="18"/>
                <w:szCs w:val="18"/>
              </w:rPr>
            </w:pPr>
          </w:p>
        </w:tc>
      </w:tr>
      <w:tr w:rsidR="00196AB4" w14:paraId="4E200C9D" w14:textId="77777777" w:rsidTr="00210FA7">
        <w:trPr>
          <w:trHeight w:val="265"/>
          <w:jc w:val="center"/>
        </w:trPr>
        <w:tc>
          <w:tcPr>
            <w:tcW w:w="1456" w:type="dxa"/>
            <w:tcBorders>
              <w:left w:val="single" w:sz="4" w:space="0" w:color="auto"/>
              <w:right w:val="single" w:sz="4" w:space="0" w:color="auto"/>
            </w:tcBorders>
          </w:tcPr>
          <w:p w14:paraId="4FE12118"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0ABF7EB2" w14:textId="60C763F6" w:rsidR="00196AB4" w:rsidRDefault="00196AB4" w:rsidP="00210FA7">
            <w:pPr>
              <w:ind w:firstLine="0"/>
              <w:jc w:val="center"/>
              <w:rPr>
                <w:sz w:val="18"/>
                <w:szCs w:val="18"/>
              </w:rPr>
            </w:pPr>
          </w:p>
        </w:tc>
        <w:tc>
          <w:tcPr>
            <w:tcW w:w="1080" w:type="dxa"/>
          </w:tcPr>
          <w:p w14:paraId="6F6C387F" w14:textId="17D1A583" w:rsidR="00196AB4" w:rsidRDefault="00196AB4" w:rsidP="00210FA7">
            <w:pPr>
              <w:ind w:firstLine="0"/>
              <w:jc w:val="center"/>
              <w:rPr>
                <w:sz w:val="18"/>
                <w:szCs w:val="18"/>
              </w:rPr>
            </w:pPr>
          </w:p>
        </w:tc>
        <w:tc>
          <w:tcPr>
            <w:tcW w:w="990" w:type="dxa"/>
            <w:tcBorders>
              <w:right w:val="single" w:sz="4" w:space="0" w:color="auto"/>
            </w:tcBorders>
          </w:tcPr>
          <w:p w14:paraId="25C04511" w14:textId="05AEA3E1" w:rsidR="00196AB4" w:rsidRDefault="00196AB4" w:rsidP="00210FA7">
            <w:pPr>
              <w:ind w:firstLine="0"/>
              <w:jc w:val="center"/>
              <w:rPr>
                <w:sz w:val="18"/>
                <w:szCs w:val="18"/>
              </w:rPr>
            </w:pPr>
          </w:p>
        </w:tc>
        <w:tc>
          <w:tcPr>
            <w:tcW w:w="990" w:type="dxa"/>
            <w:tcBorders>
              <w:left w:val="single" w:sz="4" w:space="0" w:color="auto"/>
            </w:tcBorders>
          </w:tcPr>
          <w:p w14:paraId="5C266A6D" w14:textId="77777777" w:rsidR="00196AB4" w:rsidRDefault="00196AB4" w:rsidP="00210FA7">
            <w:pPr>
              <w:ind w:firstLine="0"/>
              <w:jc w:val="center"/>
              <w:rPr>
                <w:sz w:val="18"/>
                <w:szCs w:val="18"/>
              </w:rPr>
            </w:pPr>
            <w:r>
              <w:rPr>
                <w:sz w:val="18"/>
                <w:szCs w:val="18"/>
              </w:rPr>
              <w:t>N/A</w:t>
            </w:r>
          </w:p>
        </w:tc>
        <w:tc>
          <w:tcPr>
            <w:tcW w:w="1170" w:type="dxa"/>
          </w:tcPr>
          <w:p w14:paraId="48CDBBDA"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17AC7563" w14:textId="77777777" w:rsidR="00196AB4" w:rsidRDefault="00196AB4" w:rsidP="00210FA7">
            <w:pPr>
              <w:ind w:firstLine="0"/>
              <w:jc w:val="center"/>
              <w:rPr>
                <w:sz w:val="18"/>
                <w:szCs w:val="18"/>
              </w:rPr>
            </w:pPr>
            <w:r>
              <w:rPr>
                <w:sz w:val="18"/>
                <w:szCs w:val="18"/>
              </w:rPr>
              <w:t>N/A</w:t>
            </w:r>
          </w:p>
        </w:tc>
      </w:tr>
      <w:tr w:rsidR="00196AB4" w14:paraId="2BCFB5A1"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3E90BEF9" w14:textId="77777777" w:rsidR="00196AB4" w:rsidRPr="00371779" w:rsidRDefault="00196AB4"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51FB2B6D" w14:textId="5C52B83F" w:rsidR="00196AB4" w:rsidRDefault="00196AB4" w:rsidP="00210FA7">
            <w:pPr>
              <w:ind w:firstLine="0"/>
              <w:jc w:val="center"/>
              <w:rPr>
                <w:sz w:val="18"/>
                <w:szCs w:val="18"/>
              </w:rPr>
            </w:pPr>
          </w:p>
        </w:tc>
        <w:tc>
          <w:tcPr>
            <w:tcW w:w="1080" w:type="dxa"/>
            <w:tcBorders>
              <w:bottom w:val="single" w:sz="12" w:space="0" w:color="000000"/>
            </w:tcBorders>
          </w:tcPr>
          <w:p w14:paraId="2BBDCDB0" w14:textId="77777777" w:rsidR="00196AB4" w:rsidRDefault="00196AB4"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2B88B1A7"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36142FE8" w14:textId="6C732798" w:rsidR="00196AB4" w:rsidRDefault="00196AB4" w:rsidP="00210FA7">
            <w:pPr>
              <w:ind w:firstLine="0"/>
              <w:jc w:val="center"/>
              <w:rPr>
                <w:sz w:val="18"/>
                <w:szCs w:val="18"/>
              </w:rPr>
            </w:pPr>
          </w:p>
        </w:tc>
        <w:tc>
          <w:tcPr>
            <w:tcW w:w="1170" w:type="dxa"/>
            <w:tcBorders>
              <w:bottom w:val="single" w:sz="12" w:space="0" w:color="000000"/>
            </w:tcBorders>
          </w:tcPr>
          <w:p w14:paraId="3F7EA1C3" w14:textId="77777777" w:rsidR="00196AB4" w:rsidRDefault="00196AB4"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8107E71" w14:textId="77777777" w:rsidR="00196AB4" w:rsidRDefault="00196AB4" w:rsidP="00210FA7">
            <w:pPr>
              <w:ind w:firstLine="0"/>
              <w:jc w:val="center"/>
              <w:rPr>
                <w:sz w:val="18"/>
                <w:szCs w:val="18"/>
              </w:rPr>
            </w:pPr>
            <w:r>
              <w:rPr>
                <w:sz w:val="18"/>
                <w:szCs w:val="18"/>
              </w:rPr>
              <w:t>N/A</w:t>
            </w:r>
          </w:p>
        </w:tc>
      </w:tr>
    </w:tbl>
    <w:p w14:paraId="5A77AFA3" w14:textId="77777777" w:rsidR="00196AB4" w:rsidRDefault="00196AB4" w:rsidP="00196AB4"/>
    <w:p w14:paraId="0F0E1985" w14:textId="59F89DCE" w:rsidR="00196AB4" w:rsidRDefault="00196AB4" w:rsidP="00196AB4">
      <w:r w:rsidRPr="00987AAF">
        <w:rPr>
          <w:u w:val="single"/>
        </w:rPr>
        <w:t>Q</w:t>
      </w:r>
      <w:r>
        <w:rPr>
          <w:u w:val="single"/>
        </w:rPr>
        <w:t>4</w:t>
      </w:r>
      <w:r w:rsidRPr="00987AAF">
        <w:rPr>
          <w:u w:val="single"/>
        </w:rPr>
        <w:t xml:space="preserve"> 202</w:t>
      </w:r>
      <w:r>
        <w:rPr>
          <w:u w:val="single"/>
        </w:rPr>
        <w:t>1</w:t>
      </w:r>
      <w:r>
        <w:t xml:space="preserve">:  </w:t>
      </w:r>
    </w:p>
    <w:p w14:paraId="2AF5C39B" w14:textId="074AF392" w:rsidR="00196AB4" w:rsidRPr="009B1D59" w:rsidRDefault="00196AB4" w:rsidP="00196AB4">
      <w:pPr>
        <w:pStyle w:val="tabletitle"/>
        <w:spacing w:after="240"/>
        <w:rPr>
          <w:lang w:val="en-GB"/>
        </w:rPr>
      </w:pPr>
      <w:r w:rsidRPr="009B1D59">
        <w:rPr>
          <w:b/>
          <w:lang w:val="en-GB"/>
        </w:rPr>
        <w:t xml:space="preserve">Table </w:t>
      </w:r>
      <w:r>
        <w:rPr>
          <w:b/>
          <w:lang w:val="en-GB"/>
        </w:rPr>
        <w:t>19</w:t>
      </w:r>
      <w:del w:id="1070"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71" w:author="Allen Hoskins" w:date="2022-11-20T21:09:00Z">
        <w:r w:rsidR="00030C23">
          <w:rPr>
            <w:b/>
            <w:lang w:val="en-GB"/>
          </w:rPr>
          <w:t xml:space="preserve">. </w:t>
        </w:r>
      </w:ins>
      <w:r>
        <w:rPr>
          <w:lang w:val="en-GB"/>
        </w:rPr>
        <w:t>Q4 2021 model portfolio hit rates</w:t>
      </w:r>
      <w:r w:rsidRPr="009A3755">
        <w:rPr>
          <w:sz w:val="16"/>
          <w:szCs w:val="16"/>
          <w:lang w:val="en-US"/>
        </w:rPr>
        <w:t xml:space="preserve"> </w:t>
      </w:r>
    </w:p>
    <w:tbl>
      <w:tblPr>
        <w:tblW w:w="543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1080"/>
      </w:tblGrid>
      <w:tr w:rsidR="00196AB4" w14:paraId="330F58E4"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315DE54E"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7A32AC90"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0512F83E"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left w:val="single" w:sz="4" w:space="0" w:color="auto"/>
              <w:bottom w:val="single" w:sz="6" w:space="0" w:color="000000"/>
            </w:tcBorders>
          </w:tcPr>
          <w:p w14:paraId="43CA139A" w14:textId="77777777" w:rsidR="00196AB4" w:rsidRDefault="00196AB4" w:rsidP="00210FA7">
            <w:pPr>
              <w:ind w:firstLine="0"/>
              <w:jc w:val="center"/>
              <w:rPr>
                <w:sz w:val="18"/>
                <w:szCs w:val="18"/>
              </w:rPr>
            </w:pPr>
            <w:r>
              <w:rPr>
                <w:sz w:val="18"/>
                <w:szCs w:val="18"/>
              </w:rPr>
              <w:t>Top 100</w:t>
            </w:r>
          </w:p>
          <w:p w14:paraId="3A5ED3D0"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62F0965F" w14:textId="77777777" w:rsidR="00196AB4" w:rsidRDefault="00196AB4" w:rsidP="00210FA7">
            <w:pPr>
              <w:ind w:firstLine="0"/>
              <w:jc w:val="center"/>
              <w:rPr>
                <w:sz w:val="18"/>
                <w:szCs w:val="18"/>
              </w:rPr>
            </w:pPr>
            <w:r>
              <w:rPr>
                <w:sz w:val="18"/>
                <w:szCs w:val="18"/>
              </w:rPr>
              <w:t>Bottom 100</w:t>
            </w:r>
          </w:p>
          <w:p w14:paraId="42C5A31D" w14:textId="77777777" w:rsidR="00196AB4" w:rsidRDefault="00196AB4" w:rsidP="00210FA7">
            <w:pPr>
              <w:ind w:firstLine="0"/>
              <w:jc w:val="center"/>
              <w:rPr>
                <w:sz w:val="18"/>
                <w:szCs w:val="18"/>
              </w:rPr>
            </w:pPr>
            <w:r>
              <w:rPr>
                <w:sz w:val="18"/>
                <w:szCs w:val="18"/>
              </w:rPr>
              <w:t>w/ PMO</w:t>
            </w:r>
          </w:p>
        </w:tc>
      </w:tr>
      <w:tr w:rsidR="00196AB4" w14:paraId="2A4980D8" w14:textId="77777777" w:rsidTr="00210FA7">
        <w:trPr>
          <w:trHeight w:val="250"/>
          <w:jc w:val="center"/>
        </w:trPr>
        <w:tc>
          <w:tcPr>
            <w:tcW w:w="1456" w:type="dxa"/>
            <w:tcBorders>
              <w:left w:val="single" w:sz="4" w:space="0" w:color="auto"/>
              <w:right w:val="single" w:sz="4" w:space="0" w:color="auto"/>
            </w:tcBorders>
          </w:tcPr>
          <w:p w14:paraId="6ED1F5FF"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07D7294F" w14:textId="77777777" w:rsidR="00196AB4" w:rsidRDefault="00196AB4" w:rsidP="00210FA7">
            <w:pPr>
              <w:ind w:firstLine="0"/>
              <w:jc w:val="center"/>
              <w:rPr>
                <w:sz w:val="18"/>
                <w:szCs w:val="18"/>
              </w:rPr>
            </w:pPr>
          </w:p>
        </w:tc>
        <w:tc>
          <w:tcPr>
            <w:tcW w:w="1080" w:type="dxa"/>
          </w:tcPr>
          <w:p w14:paraId="64585DF1" w14:textId="77777777" w:rsidR="00196AB4" w:rsidRDefault="00196AB4" w:rsidP="00210FA7">
            <w:pPr>
              <w:ind w:firstLine="0"/>
              <w:jc w:val="center"/>
              <w:rPr>
                <w:sz w:val="18"/>
                <w:szCs w:val="18"/>
              </w:rPr>
            </w:pPr>
          </w:p>
        </w:tc>
        <w:tc>
          <w:tcPr>
            <w:tcW w:w="990" w:type="dxa"/>
            <w:tcBorders>
              <w:left w:val="single" w:sz="4" w:space="0" w:color="auto"/>
            </w:tcBorders>
          </w:tcPr>
          <w:p w14:paraId="2D18C0C4" w14:textId="77777777" w:rsidR="00196AB4" w:rsidRDefault="00196AB4" w:rsidP="00210FA7">
            <w:pPr>
              <w:ind w:firstLine="0"/>
              <w:jc w:val="center"/>
              <w:rPr>
                <w:sz w:val="18"/>
                <w:szCs w:val="18"/>
              </w:rPr>
            </w:pPr>
          </w:p>
        </w:tc>
        <w:tc>
          <w:tcPr>
            <w:tcW w:w="1080" w:type="dxa"/>
            <w:tcBorders>
              <w:right w:val="single" w:sz="4" w:space="0" w:color="auto"/>
            </w:tcBorders>
          </w:tcPr>
          <w:p w14:paraId="29A7ED5B" w14:textId="77777777" w:rsidR="00196AB4" w:rsidRDefault="00196AB4" w:rsidP="00210FA7">
            <w:pPr>
              <w:ind w:firstLine="0"/>
              <w:jc w:val="center"/>
              <w:rPr>
                <w:sz w:val="18"/>
                <w:szCs w:val="18"/>
              </w:rPr>
            </w:pPr>
          </w:p>
        </w:tc>
      </w:tr>
      <w:tr w:rsidR="00196AB4" w14:paraId="2584A04E" w14:textId="77777777" w:rsidTr="00210FA7">
        <w:trPr>
          <w:trHeight w:val="250"/>
          <w:jc w:val="center"/>
        </w:trPr>
        <w:tc>
          <w:tcPr>
            <w:tcW w:w="1456" w:type="dxa"/>
            <w:tcBorders>
              <w:left w:val="single" w:sz="4" w:space="0" w:color="auto"/>
              <w:right w:val="single" w:sz="4" w:space="0" w:color="auto"/>
            </w:tcBorders>
          </w:tcPr>
          <w:p w14:paraId="60E0AE91"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2695D12F" w14:textId="77777777" w:rsidR="00196AB4" w:rsidRDefault="00196AB4" w:rsidP="00210FA7">
            <w:pPr>
              <w:ind w:firstLine="0"/>
              <w:jc w:val="center"/>
              <w:rPr>
                <w:sz w:val="18"/>
                <w:szCs w:val="18"/>
              </w:rPr>
            </w:pPr>
          </w:p>
        </w:tc>
        <w:tc>
          <w:tcPr>
            <w:tcW w:w="1080" w:type="dxa"/>
          </w:tcPr>
          <w:p w14:paraId="5C86D01D" w14:textId="77777777" w:rsidR="00196AB4" w:rsidRDefault="00196AB4" w:rsidP="00210FA7">
            <w:pPr>
              <w:ind w:firstLine="0"/>
              <w:jc w:val="center"/>
              <w:rPr>
                <w:sz w:val="18"/>
                <w:szCs w:val="18"/>
              </w:rPr>
            </w:pPr>
          </w:p>
        </w:tc>
        <w:tc>
          <w:tcPr>
            <w:tcW w:w="990" w:type="dxa"/>
            <w:tcBorders>
              <w:left w:val="single" w:sz="4" w:space="0" w:color="auto"/>
            </w:tcBorders>
          </w:tcPr>
          <w:p w14:paraId="3AEAD2C9" w14:textId="77777777" w:rsidR="00196AB4" w:rsidRDefault="00196AB4" w:rsidP="00210FA7">
            <w:pPr>
              <w:ind w:firstLine="0"/>
              <w:jc w:val="center"/>
              <w:rPr>
                <w:sz w:val="18"/>
                <w:szCs w:val="18"/>
              </w:rPr>
            </w:pPr>
          </w:p>
        </w:tc>
        <w:tc>
          <w:tcPr>
            <w:tcW w:w="1080" w:type="dxa"/>
            <w:tcBorders>
              <w:right w:val="single" w:sz="4" w:space="0" w:color="auto"/>
            </w:tcBorders>
          </w:tcPr>
          <w:p w14:paraId="5DA53239" w14:textId="77777777" w:rsidR="00196AB4" w:rsidRDefault="00196AB4" w:rsidP="00210FA7">
            <w:pPr>
              <w:ind w:firstLine="0"/>
              <w:jc w:val="center"/>
              <w:rPr>
                <w:sz w:val="18"/>
                <w:szCs w:val="18"/>
              </w:rPr>
            </w:pPr>
          </w:p>
        </w:tc>
      </w:tr>
      <w:tr w:rsidR="00196AB4" w14:paraId="21213902" w14:textId="77777777" w:rsidTr="00210FA7">
        <w:trPr>
          <w:trHeight w:val="275"/>
          <w:jc w:val="center"/>
        </w:trPr>
        <w:tc>
          <w:tcPr>
            <w:tcW w:w="1456" w:type="dxa"/>
            <w:tcBorders>
              <w:left w:val="single" w:sz="4" w:space="0" w:color="auto"/>
              <w:right w:val="single" w:sz="4" w:space="0" w:color="auto"/>
            </w:tcBorders>
          </w:tcPr>
          <w:p w14:paraId="6C06A3E1"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55C9DCE2" w14:textId="77777777" w:rsidR="00196AB4" w:rsidRDefault="00196AB4" w:rsidP="00210FA7">
            <w:pPr>
              <w:ind w:firstLine="0"/>
              <w:jc w:val="center"/>
              <w:rPr>
                <w:sz w:val="18"/>
                <w:szCs w:val="18"/>
              </w:rPr>
            </w:pPr>
          </w:p>
        </w:tc>
        <w:tc>
          <w:tcPr>
            <w:tcW w:w="1080" w:type="dxa"/>
          </w:tcPr>
          <w:p w14:paraId="3C2BA48A" w14:textId="77777777" w:rsidR="00196AB4" w:rsidRDefault="00196AB4" w:rsidP="00210FA7">
            <w:pPr>
              <w:ind w:firstLine="0"/>
              <w:jc w:val="center"/>
              <w:rPr>
                <w:sz w:val="18"/>
                <w:szCs w:val="18"/>
              </w:rPr>
            </w:pPr>
          </w:p>
        </w:tc>
        <w:tc>
          <w:tcPr>
            <w:tcW w:w="990" w:type="dxa"/>
            <w:tcBorders>
              <w:left w:val="single" w:sz="4" w:space="0" w:color="auto"/>
            </w:tcBorders>
          </w:tcPr>
          <w:p w14:paraId="7154252F" w14:textId="77777777" w:rsidR="00196AB4" w:rsidRDefault="00196AB4" w:rsidP="00210FA7">
            <w:pPr>
              <w:ind w:firstLine="0"/>
              <w:jc w:val="center"/>
              <w:rPr>
                <w:sz w:val="18"/>
                <w:szCs w:val="18"/>
              </w:rPr>
            </w:pPr>
          </w:p>
        </w:tc>
        <w:tc>
          <w:tcPr>
            <w:tcW w:w="1080" w:type="dxa"/>
            <w:tcBorders>
              <w:right w:val="single" w:sz="4" w:space="0" w:color="auto"/>
            </w:tcBorders>
          </w:tcPr>
          <w:p w14:paraId="44238139" w14:textId="77777777" w:rsidR="00196AB4" w:rsidRDefault="00196AB4" w:rsidP="00210FA7">
            <w:pPr>
              <w:ind w:firstLine="0"/>
              <w:jc w:val="center"/>
              <w:rPr>
                <w:sz w:val="18"/>
                <w:szCs w:val="18"/>
              </w:rPr>
            </w:pPr>
          </w:p>
        </w:tc>
      </w:tr>
      <w:tr w:rsidR="00196AB4" w14:paraId="185F7118" w14:textId="77777777" w:rsidTr="00210FA7">
        <w:trPr>
          <w:trHeight w:val="265"/>
          <w:jc w:val="center"/>
        </w:trPr>
        <w:tc>
          <w:tcPr>
            <w:tcW w:w="1456" w:type="dxa"/>
            <w:tcBorders>
              <w:left w:val="single" w:sz="4" w:space="0" w:color="auto"/>
              <w:right w:val="single" w:sz="4" w:space="0" w:color="auto"/>
            </w:tcBorders>
          </w:tcPr>
          <w:p w14:paraId="1294B847"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6E6E3842" w14:textId="77777777" w:rsidR="00196AB4" w:rsidRDefault="00196AB4" w:rsidP="00210FA7">
            <w:pPr>
              <w:ind w:firstLine="0"/>
              <w:jc w:val="center"/>
              <w:rPr>
                <w:sz w:val="18"/>
                <w:szCs w:val="18"/>
              </w:rPr>
            </w:pPr>
          </w:p>
        </w:tc>
        <w:tc>
          <w:tcPr>
            <w:tcW w:w="1080" w:type="dxa"/>
          </w:tcPr>
          <w:p w14:paraId="15712C39" w14:textId="77777777" w:rsidR="00196AB4" w:rsidRDefault="00196AB4" w:rsidP="00210FA7">
            <w:pPr>
              <w:ind w:firstLine="0"/>
              <w:jc w:val="center"/>
              <w:rPr>
                <w:sz w:val="18"/>
                <w:szCs w:val="18"/>
              </w:rPr>
            </w:pPr>
          </w:p>
        </w:tc>
        <w:tc>
          <w:tcPr>
            <w:tcW w:w="990" w:type="dxa"/>
            <w:tcBorders>
              <w:left w:val="single" w:sz="4" w:space="0" w:color="auto"/>
            </w:tcBorders>
          </w:tcPr>
          <w:p w14:paraId="31BA3E15" w14:textId="77777777" w:rsidR="00196AB4" w:rsidRDefault="00196AB4" w:rsidP="00210FA7">
            <w:pPr>
              <w:ind w:firstLine="0"/>
              <w:jc w:val="center"/>
              <w:rPr>
                <w:sz w:val="18"/>
                <w:szCs w:val="18"/>
              </w:rPr>
            </w:pPr>
          </w:p>
        </w:tc>
        <w:tc>
          <w:tcPr>
            <w:tcW w:w="1080" w:type="dxa"/>
            <w:tcBorders>
              <w:right w:val="single" w:sz="4" w:space="0" w:color="auto"/>
            </w:tcBorders>
          </w:tcPr>
          <w:p w14:paraId="50EC6805" w14:textId="77777777" w:rsidR="00196AB4" w:rsidRDefault="00196AB4" w:rsidP="00210FA7">
            <w:pPr>
              <w:ind w:firstLine="0"/>
              <w:jc w:val="center"/>
              <w:rPr>
                <w:sz w:val="18"/>
                <w:szCs w:val="18"/>
              </w:rPr>
            </w:pPr>
          </w:p>
        </w:tc>
      </w:tr>
      <w:tr w:rsidR="00196AB4" w14:paraId="3376B179" w14:textId="77777777" w:rsidTr="00210FA7">
        <w:trPr>
          <w:trHeight w:val="292"/>
          <w:jc w:val="center"/>
        </w:trPr>
        <w:tc>
          <w:tcPr>
            <w:tcW w:w="1456" w:type="dxa"/>
            <w:tcBorders>
              <w:left w:val="single" w:sz="4" w:space="0" w:color="auto"/>
              <w:right w:val="single" w:sz="4" w:space="0" w:color="auto"/>
            </w:tcBorders>
          </w:tcPr>
          <w:p w14:paraId="20826110"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44D27742" w14:textId="77777777" w:rsidR="00196AB4" w:rsidRDefault="00196AB4" w:rsidP="00210FA7">
            <w:pPr>
              <w:ind w:firstLine="0"/>
              <w:jc w:val="center"/>
              <w:rPr>
                <w:sz w:val="18"/>
                <w:szCs w:val="18"/>
              </w:rPr>
            </w:pPr>
          </w:p>
        </w:tc>
        <w:tc>
          <w:tcPr>
            <w:tcW w:w="1080" w:type="dxa"/>
          </w:tcPr>
          <w:p w14:paraId="5935EDA6" w14:textId="77777777" w:rsidR="00196AB4" w:rsidRDefault="00196AB4" w:rsidP="00210FA7">
            <w:pPr>
              <w:ind w:firstLine="0"/>
              <w:jc w:val="center"/>
              <w:rPr>
                <w:sz w:val="18"/>
                <w:szCs w:val="18"/>
              </w:rPr>
            </w:pPr>
          </w:p>
        </w:tc>
        <w:tc>
          <w:tcPr>
            <w:tcW w:w="990" w:type="dxa"/>
            <w:tcBorders>
              <w:left w:val="single" w:sz="4" w:space="0" w:color="auto"/>
            </w:tcBorders>
          </w:tcPr>
          <w:p w14:paraId="04EAEEDF" w14:textId="77777777" w:rsidR="00196AB4" w:rsidRDefault="00196AB4" w:rsidP="00210FA7">
            <w:pPr>
              <w:ind w:firstLine="0"/>
              <w:jc w:val="center"/>
              <w:rPr>
                <w:sz w:val="18"/>
                <w:szCs w:val="18"/>
              </w:rPr>
            </w:pPr>
          </w:p>
        </w:tc>
        <w:tc>
          <w:tcPr>
            <w:tcW w:w="1080" w:type="dxa"/>
            <w:tcBorders>
              <w:right w:val="single" w:sz="4" w:space="0" w:color="auto"/>
            </w:tcBorders>
          </w:tcPr>
          <w:p w14:paraId="43DA9443" w14:textId="77777777" w:rsidR="00196AB4" w:rsidRDefault="00196AB4" w:rsidP="00210FA7">
            <w:pPr>
              <w:ind w:firstLine="0"/>
              <w:jc w:val="center"/>
              <w:rPr>
                <w:sz w:val="18"/>
                <w:szCs w:val="18"/>
              </w:rPr>
            </w:pPr>
          </w:p>
        </w:tc>
      </w:tr>
      <w:tr w:rsidR="00196AB4" w14:paraId="444E3818" w14:textId="77777777" w:rsidTr="00210FA7">
        <w:trPr>
          <w:trHeight w:val="265"/>
          <w:jc w:val="center"/>
        </w:trPr>
        <w:tc>
          <w:tcPr>
            <w:tcW w:w="1456" w:type="dxa"/>
            <w:tcBorders>
              <w:left w:val="single" w:sz="4" w:space="0" w:color="auto"/>
              <w:right w:val="single" w:sz="4" w:space="0" w:color="auto"/>
            </w:tcBorders>
          </w:tcPr>
          <w:p w14:paraId="6B832E58"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2295D96F" w14:textId="77777777" w:rsidR="00196AB4" w:rsidRDefault="00196AB4" w:rsidP="00210FA7">
            <w:pPr>
              <w:ind w:firstLine="0"/>
              <w:jc w:val="center"/>
              <w:rPr>
                <w:sz w:val="18"/>
                <w:szCs w:val="18"/>
              </w:rPr>
            </w:pPr>
          </w:p>
        </w:tc>
        <w:tc>
          <w:tcPr>
            <w:tcW w:w="1080" w:type="dxa"/>
          </w:tcPr>
          <w:p w14:paraId="69C34DB7" w14:textId="77777777" w:rsidR="00196AB4" w:rsidRDefault="00196AB4" w:rsidP="00210FA7">
            <w:pPr>
              <w:ind w:firstLine="0"/>
              <w:jc w:val="center"/>
              <w:rPr>
                <w:sz w:val="18"/>
                <w:szCs w:val="18"/>
              </w:rPr>
            </w:pPr>
          </w:p>
        </w:tc>
        <w:tc>
          <w:tcPr>
            <w:tcW w:w="990" w:type="dxa"/>
            <w:tcBorders>
              <w:left w:val="single" w:sz="4" w:space="0" w:color="auto"/>
            </w:tcBorders>
          </w:tcPr>
          <w:p w14:paraId="04894FE2" w14:textId="77777777" w:rsidR="00196AB4" w:rsidRDefault="00196AB4" w:rsidP="00210FA7">
            <w:pPr>
              <w:ind w:firstLine="0"/>
              <w:jc w:val="center"/>
              <w:rPr>
                <w:sz w:val="18"/>
                <w:szCs w:val="18"/>
              </w:rPr>
            </w:pPr>
          </w:p>
        </w:tc>
        <w:tc>
          <w:tcPr>
            <w:tcW w:w="1080" w:type="dxa"/>
            <w:tcBorders>
              <w:right w:val="single" w:sz="4" w:space="0" w:color="auto"/>
            </w:tcBorders>
          </w:tcPr>
          <w:p w14:paraId="22CA41E2" w14:textId="77777777" w:rsidR="00196AB4" w:rsidRDefault="00196AB4" w:rsidP="00210FA7">
            <w:pPr>
              <w:ind w:firstLine="0"/>
              <w:jc w:val="center"/>
              <w:rPr>
                <w:sz w:val="18"/>
                <w:szCs w:val="18"/>
              </w:rPr>
            </w:pPr>
          </w:p>
        </w:tc>
      </w:tr>
      <w:tr w:rsidR="00196AB4" w14:paraId="0F7D2851" w14:textId="77777777" w:rsidTr="00210FA7">
        <w:trPr>
          <w:trHeight w:val="265"/>
          <w:jc w:val="center"/>
        </w:trPr>
        <w:tc>
          <w:tcPr>
            <w:tcW w:w="1456" w:type="dxa"/>
            <w:tcBorders>
              <w:left w:val="single" w:sz="4" w:space="0" w:color="auto"/>
              <w:right w:val="single" w:sz="4" w:space="0" w:color="auto"/>
            </w:tcBorders>
          </w:tcPr>
          <w:p w14:paraId="07CAC504"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08F4EB32" w14:textId="77777777" w:rsidR="00196AB4" w:rsidRDefault="00196AB4" w:rsidP="00210FA7">
            <w:pPr>
              <w:ind w:firstLine="0"/>
              <w:jc w:val="center"/>
              <w:rPr>
                <w:sz w:val="18"/>
                <w:szCs w:val="18"/>
              </w:rPr>
            </w:pPr>
          </w:p>
        </w:tc>
        <w:tc>
          <w:tcPr>
            <w:tcW w:w="1080" w:type="dxa"/>
          </w:tcPr>
          <w:p w14:paraId="36EF8E3E" w14:textId="77777777" w:rsidR="00196AB4" w:rsidRDefault="00196AB4" w:rsidP="00210FA7">
            <w:pPr>
              <w:ind w:firstLine="0"/>
              <w:jc w:val="center"/>
              <w:rPr>
                <w:sz w:val="18"/>
                <w:szCs w:val="18"/>
              </w:rPr>
            </w:pPr>
          </w:p>
        </w:tc>
        <w:tc>
          <w:tcPr>
            <w:tcW w:w="990" w:type="dxa"/>
            <w:tcBorders>
              <w:left w:val="single" w:sz="4" w:space="0" w:color="auto"/>
            </w:tcBorders>
          </w:tcPr>
          <w:p w14:paraId="1F30B964"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2B44F524" w14:textId="77777777" w:rsidR="00196AB4" w:rsidRDefault="00196AB4" w:rsidP="00210FA7">
            <w:pPr>
              <w:ind w:firstLine="0"/>
              <w:jc w:val="center"/>
              <w:rPr>
                <w:sz w:val="18"/>
                <w:szCs w:val="18"/>
              </w:rPr>
            </w:pPr>
            <w:r>
              <w:rPr>
                <w:sz w:val="18"/>
                <w:szCs w:val="18"/>
              </w:rPr>
              <w:t>N/A</w:t>
            </w:r>
          </w:p>
        </w:tc>
      </w:tr>
      <w:tr w:rsidR="00196AB4" w14:paraId="798BC59D"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4F8074C8" w14:textId="77777777" w:rsidR="00196AB4" w:rsidRPr="00371779" w:rsidRDefault="00196AB4"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0E0CEFD4" w14:textId="77777777" w:rsidR="00196AB4" w:rsidRDefault="00196AB4" w:rsidP="00210FA7">
            <w:pPr>
              <w:ind w:firstLine="0"/>
              <w:jc w:val="center"/>
              <w:rPr>
                <w:sz w:val="18"/>
                <w:szCs w:val="18"/>
              </w:rPr>
            </w:pPr>
          </w:p>
        </w:tc>
        <w:tc>
          <w:tcPr>
            <w:tcW w:w="1080" w:type="dxa"/>
            <w:tcBorders>
              <w:bottom w:val="single" w:sz="12" w:space="0" w:color="000000"/>
            </w:tcBorders>
          </w:tcPr>
          <w:p w14:paraId="21596352"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7D440951" w14:textId="77777777" w:rsidR="00196AB4" w:rsidRDefault="00196AB4" w:rsidP="00210FA7">
            <w:pPr>
              <w:ind w:firstLine="0"/>
              <w:jc w:val="center"/>
              <w:rPr>
                <w:sz w:val="18"/>
                <w:szCs w:val="18"/>
              </w:rPr>
            </w:pPr>
          </w:p>
        </w:tc>
        <w:tc>
          <w:tcPr>
            <w:tcW w:w="1080" w:type="dxa"/>
            <w:tcBorders>
              <w:bottom w:val="single" w:sz="12" w:space="0" w:color="000000"/>
              <w:right w:val="single" w:sz="4" w:space="0" w:color="auto"/>
            </w:tcBorders>
          </w:tcPr>
          <w:p w14:paraId="36266209" w14:textId="77777777" w:rsidR="00196AB4" w:rsidRDefault="00196AB4" w:rsidP="00210FA7">
            <w:pPr>
              <w:ind w:firstLine="0"/>
              <w:jc w:val="center"/>
              <w:rPr>
                <w:sz w:val="18"/>
                <w:szCs w:val="18"/>
              </w:rPr>
            </w:pPr>
            <w:r>
              <w:rPr>
                <w:sz w:val="18"/>
                <w:szCs w:val="18"/>
              </w:rPr>
              <w:t>N/A</w:t>
            </w:r>
          </w:p>
        </w:tc>
      </w:tr>
    </w:tbl>
    <w:p w14:paraId="022909C8" w14:textId="77777777" w:rsidR="00196AB4" w:rsidRDefault="00196AB4" w:rsidP="00196AB4"/>
    <w:p w14:paraId="7B68E6F0" w14:textId="77777777" w:rsidR="00196AB4" w:rsidRDefault="00196AB4" w:rsidP="00196AB4"/>
    <w:p w14:paraId="0270889E" w14:textId="77777777" w:rsidR="00196AB4" w:rsidRDefault="00196AB4" w:rsidP="00196AB4">
      <w:r>
        <w:br w:type="page"/>
      </w:r>
    </w:p>
    <w:p w14:paraId="3235D085" w14:textId="4EE3AA28" w:rsidR="00196AB4" w:rsidRPr="009B1D59" w:rsidRDefault="00196AB4" w:rsidP="00196AB4">
      <w:pPr>
        <w:pStyle w:val="tabletitle"/>
        <w:spacing w:after="240"/>
        <w:rPr>
          <w:lang w:val="en-GB"/>
        </w:rPr>
      </w:pPr>
      <w:r w:rsidRPr="009B1D59">
        <w:rPr>
          <w:b/>
          <w:lang w:val="en-GB"/>
        </w:rPr>
        <w:lastRenderedPageBreak/>
        <w:t xml:space="preserve">Table </w:t>
      </w:r>
      <w:r>
        <w:rPr>
          <w:b/>
          <w:lang w:val="en-GB"/>
        </w:rPr>
        <w:t>20</w:t>
      </w:r>
      <w:del w:id="1072"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73" w:author="Allen Hoskins" w:date="2022-11-20T21:09:00Z">
        <w:r w:rsidR="00030C23">
          <w:rPr>
            <w:b/>
            <w:lang w:val="en-GB"/>
          </w:rPr>
          <w:t xml:space="preserve">. </w:t>
        </w:r>
      </w:ins>
      <w:r>
        <w:rPr>
          <w:lang w:val="en-GB"/>
        </w:rPr>
        <w:t>Q4 2021 model portfolio 3-month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196AB4" w14:paraId="6F8A87A7"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558D3DDB"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268AEC9A"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3AA394F4"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309639A5" w14:textId="77777777" w:rsidR="00196AB4" w:rsidRDefault="00196AB4" w:rsidP="00210FA7">
            <w:pPr>
              <w:ind w:firstLine="0"/>
              <w:jc w:val="center"/>
              <w:rPr>
                <w:sz w:val="18"/>
                <w:szCs w:val="18"/>
              </w:rPr>
            </w:pPr>
            <w:r>
              <w:rPr>
                <w:sz w:val="18"/>
                <w:szCs w:val="18"/>
              </w:rPr>
              <w:t>Difference</w:t>
            </w:r>
          </w:p>
          <w:p w14:paraId="0E2E4317" w14:textId="77777777" w:rsidR="00196AB4" w:rsidRDefault="00196AB4"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1FD07C29" w14:textId="77777777" w:rsidR="00196AB4" w:rsidRDefault="00196AB4" w:rsidP="00210FA7">
            <w:pPr>
              <w:ind w:firstLine="0"/>
              <w:jc w:val="center"/>
              <w:rPr>
                <w:sz w:val="18"/>
                <w:szCs w:val="18"/>
              </w:rPr>
            </w:pPr>
            <w:r>
              <w:rPr>
                <w:sz w:val="18"/>
                <w:szCs w:val="18"/>
              </w:rPr>
              <w:t>Top 100</w:t>
            </w:r>
          </w:p>
          <w:p w14:paraId="1C37EA38" w14:textId="77777777" w:rsidR="00196AB4" w:rsidRDefault="00196AB4"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28211819" w14:textId="77777777" w:rsidR="00196AB4" w:rsidRDefault="00196AB4" w:rsidP="00210FA7">
            <w:pPr>
              <w:ind w:firstLine="0"/>
              <w:jc w:val="center"/>
              <w:rPr>
                <w:sz w:val="18"/>
                <w:szCs w:val="18"/>
              </w:rPr>
            </w:pPr>
            <w:r>
              <w:rPr>
                <w:sz w:val="18"/>
                <w:szCs w:val="18"/>
              </w:rPr>
              <w:t>Bottom 100</w:t>
            </w:r>
          </w:p>
          <w:p w14:paraId="18A641F0"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3D3C5946" w14:textId="77777777" w:rsidR="00196AB4" w:rsidRDefault="00196AB4" w:rsidP="00210FA7">
            <w:pPr>
              <w:ind w:firstLine="0"/>
              <w:jc w:val="center"/>
              <w:rPr>
                <w:sz w:val="18"/>
                <w:szCs w:val="18"/>
              </w:rPr>
            </w:pPr>
            <w:r>
              <w:rPr>
                <w:sz w:val="18"/>
                <w:szCs w:val="18"/>
              </w:rPr>
              <w:t>Difference</w:t>
            </w:r>
          </w:p>
          <w:p w14:paraId="4F39980A" w14:textId="77777777" w:rsidR="00196AB4" w:rsidRDefault="00196AB4" w:rsidP="00210FA7">
            <w:pPr>
              <w:ind w:firstLine="0"/>
              <w:jc w:val="center"/>
              <w:rPr>
                <w:sz w:val="18"/>
                <w:szCs w:val="18"/>
              </w:rPr>
            </w:pPr>
            <w:r>
              <w:rPr>
                <w:sz w:val="18"/>
                <w:szCs w:val="18"/>
              </w:rPr>
              <w:t>w/ PMO</w:t>
            </w:r>
          </w:p>
        </w:tc>
      </w:tr>
      <w:tr w:rsidR="00196AB4" w14:paraId="3C8D6208" w14:textId="77777777" w:rsidTr="00210FA7">
        <w:trPr>
          <w:trHeight w:val="250"/>
          <w:jc w:val="center"/>
        </w:trPr>
        <w:tc>
          <w:tcPr>
            <w:tcW w:w="1456" w:type="dxa"/>
            <w:tcBorders>
              <w:left w:val="single" w:sz="4" w:space="0" w:color="auto"/>
              <w:right w:val="single" w:sz="4" w:space="0" w:color="auto"/>
            </w:tcBorders>
          </w:tcPr>
          <w:p w14:paraId="30831192"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2F45EA47" w14:textId="77777777" w:rsidR="00196AB4" w:rsidRDefault="00196AB4" w:rsidP="00210FA7">
            <w:pPr>
              <w:ind w:firstLine="0"/>
              <w:jc w:val="center"/>
              <w:rPr>
                <w:sz w:val="18"/>
                <w:szCs w:val="18"/>
              </w:rPr>
            </w:pPr>
          </w:p>
        </w:tc>
        <w:tc>
          <w:tcPr>
            <w:tcW w:w="1080" w:type="dxa"/>
          </w:tcPr>
          <w:p w14:paraId="28397046" w14:textId="77777777" w:rsidR="00196AB4" w:rsidRDefault="00196AB4" w:rsidP="00210FA7">
            <w:pPr>
              <w:ind w:firstLine="0"/>
              <w:jc w:val="center"/>
              <w:rPr>
                <w:sz w:val="18"/>
                <w:szCs w:val="18"/>
              </w:rPr>
            </w:pPr>
          </w:p>
        </w:tc>
        <w:tc>
          <w:tcPr>
            <w:tcW w:w="990" w:type="dxa"/>
            <w:tcBorders>
              <w:right w:val="single" w:sz="4" w:space="0" w:color="auto"/>
            </w:tcBorders>
          </w:tcPr>
          <w:p w14:paraId="3E94F609" w14:textId="77777777" w:rsidR="00196AB4" w:rsidRDefault="00196AB4" w:rsidP="00210FA7">
            <w:pPr>
              <w:ind w:firstLine="0"/>
              <w:jc w:val="center"/>
              <w:rPr>
                <w:sz w:val="18"/>
                <w:szCs w:val="18"/>
              </w:rPr>
            </w:pPr>
          </w:p>
        </w:tc>
        <w:tc>
          <w:tcPr>
            <w:tcW w:w="990" w:type="dxa"/>
            <w:tcBorders>
              <w:left w:val="single" w:sz="4" w:space="0" w:color="auto"/>
            </w:tcBorders>
          </w:tcPr>
          <w:p w14:paraId="73AF917B" w14:textId="77777777" w:rsidR="00196AB4" w:rsidRDefault="00196AB4" w:rsidP="00210FA7">
            <w:pPr>
              <w:ind w:firstLine="0"/>
              <w:jc w:val="center"/>
              <w:rPr>
                <w:sz w:val="18"/>
                <w:szCs w:val="18"/>
              </w:rPr>
            </w:pPr>
          </w:p>
        </w:tc>
        <w:tc>
          <w:tcPr>
            <w:tcW w:w="1170" w:type="dxa"/>
          </w:tcPr>
          <w:p w14:paraId="316D1033" w14:textId="77777777" w:rsidR="00196AB4" w:rsidRDefault="00196AB4" w:rsidP="00210FA7">
            <w:pPr>
              <w:ind w:firstLine="0"/>
              <w:jc w:val="center"/>
              <w:rPr>
                <w:sz w:val="18"/>
                <w:szCs w:val="18"/>
              </w:rPr>
            </w:pPr>
          </w:p>
        </w:tc>
        <w:tc>
          <w:tcPr>
            <w:tcW w:w="1080" w:type="dxa"/>
            <w:tcBorders>
              <w:right w:val="single" w:sz="4" w:space="0" w:color="auto"/>
            </w:tcBorders>
          </w:tcPr>
          <w:p w14:paraId="40133963" w14:textId="77777777" w:rsidR="00196AB4" w:rsidRDefault="00196AB4" w:rsidP="00210FA7">
            <w:pPr>
              <w:ind w:firstLine="0"/>
              <w:jc w:val="center"/>
              <w:rPr>
                <w:sz w:val="18"/>
                <w:szCs w:val="18"/>
              </w:rPr>
            </w:pPr>
          </w:p>
        </w:tc>
      </w:tr>
      <w:tr w:rsidR="00196AB4" w14:paraId="4835C376" w14:textId="77777777" w:rsidTr="00210FA7">
        <w:trPr>
          <w:trHeight w:val="250"/>
          <w:jc w:val="center"/>
        </w:trPr>
        <w:tc>
          <w:tcPr>
            <w:tcW w:w="1456" w:type="dxa"/>
            <w:tcBorders>
              <w:left w:val="single" w:sz="4" w:space="0" w:color="auto"/>
              <w:right w:val="single" w:sz="4" w:space="0" w:color="auto"/>
            </w:tcBorders>
          </w:tcPr>
          <w:p w14:paraId="16F6A94C"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0FC97AAA" w14:textId="77777777" w:rsidR="00196AB4" w:rsidRDefault="00196AB4" w:rsidP="00210FA7">
            <w:pPr>
              <w:ind w:firstLine="0"/>
              <w:jc w:val="center"/>
              <w:rPr>
                <w:sz w:val="18"/>
                <w:szCs w:val="18"/>
              </w:rPr>
            </w:pPr>
          </w:p>
        </w:tc>
        <w:tc>
          <w:tcPr>
            <w:tcW w:w="1080" w:type="dxa"/>
          </w:tcPr>
          <w:p w14:paraId="3F738C1F" w14:textId="77777777" w:rsidR="00196AB4" w:rsidRDefault="00196AB4" w:rsidP="00210FA7">
            <w:pPr>
              <w:ind w:firstLine="0"/>
              <w:jc w:val="center"/>
              <w:rPr>
                <w:sz w:val="18"/>
                <w:szCs w:val="18"/>
              </w:rPr>
            </w:pPr>
          </w:p>
        </w:tc>
        <w:tc>
          <w:tcPr>
            <w:tcW w:w="990" w:type="dxa"/>
            <w:tcBorders>
              <w:right w:val="single" w:sz="4" w:space="0" w:color="auto"/>
            </w:tcBorders>
          </w:tcPr>
          <w:p w14:paraId="4ED35C39" w14:textId="77777777" w:rsidR="00196AB4" w:rsidRDefault="00196AB4" w:rsidP="00210FA7">
            <w:pPr>
              <w:ind w:firstLine="0"/>
              <w:jc w:val="center"/>
              <w:rPr>
                <w:sz w:val="18"/>
                <w:szCs w:val="18"/>
              </w:rPr>
            </w:pPr>
          </w:p>
        </w:tc>
        <w:tc>
          <w:tcPr>
            <w:tcW w:w="990" w:type="dxa"/>
            <w:tcBorders>
              <w:left w:val="single" w:sz="4" w:space="0" w:color="auto"/>
            </w:tcBorders>
          </w:tcPr>
          <w:p w14:paraId="1D85E42E" w14:textId="77777777" w:rsidR="00196AB4" w:rsidRDefault="00196AB4" w:rsidP="00210FA7">
            <w:pPr>
              <w:ind w:firstLine="0"/>
              <w:jc w:val="center"/>
              <w:rPr>
                <w:sz w:val="18"/>
                <w:szCs w:val="18"/>
              </w:rPr>
            </w:pPr>
          </w:p>
        </w:tc>
        <w:tc>
          <w:tcPr>
            <w:tcW w:w="1170" w:type="dxa"/>
          </w:tcPr>
          <w:p w14:paraId="348F7AA6" w14:textId="77777777" w:rsidR="00196AB4" w:rsidRDefault="00196AB4" w:rsidP="00210FA7">
            <w:pPr>
              <w:ind w:firstLine="0"/>
              <w:jc w:val="center"/>
              <w:rPr>
                <w:sz w:val="18"/>
                <w:szCs w:val="18"/>
              </w:rPr>
            </w:pPr>
          </w:p>
        </w:tc>
        <w:tc>
          <w:tcPr>
            <w:tcW w:w="1080" w:type="dxa"/>
            <w:tcBorders>
              <w:right w:val="single" w:sz="4" w:space="0" w:color="auto"/>
            </w:tcBorders>
          </w:tcPr>
          <w:p w14:paraId="7F610625" w14:textId="77777777" w:rsidR="00196AB4" w:rsidRDefault="00196AB4" w:rsidP="00210FA7">
            <w:pPr>
              <w:ind w:firstLine="0"/>
              <w:jc w:val="center"/>
              <w:rPr>
                <w:sz w:val="18"/>
                <w:szCs w:val="18"/>
              </w:rPr>
            </w:pPr>
          </w:p>
        </w:tc>
      </w:tr>
      <w:tr w:rsidR="00196AB4" w14:paraId="3F7DAE8E" w14:textId="77777777" w:rsidTr="00210FA7">
        <w:trPr>
          <w:trHeight w:val="275"/>
          <w:jc w:val="center"/>
        </w:trPr>
        <w:tc>
          <w:tcPr>
            <w:tcW w:w="1456" w:type="dxa"/>
            <w:tcBorders>
              <w:left w:val="single" w:sz="4" w:space="0" w:color="auto"/>
              <w:right w:val="single" w:sz="4" w:space="0" w:color="auto"/>
            </w:tcBorders>
          </w:tcPr>
          <w:p w14:paraId="51984FD2"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5B3B0FD7" w14:textId="77777777" w:rsidR="00196AB4" w:rsidRDefault="00196AB4" w:rsidP="00210FA7">
            <w:pPr>
              <w:ind w:firstLine="0"/>
              <w:jc w:val="center"/>
              <w:rPr>
                <w:sz w:val="18"/>
                <w:szCs w:val="18"/>
              </w:rPr>
            </w:pPr>
          </w:p>
        </w:tc>
        <w:tc>
          <w:tcPr>
            <w:tcW w:w="1080" w:type="dxa"/>
          </w:tcPr>
          <w:p w14:paraId="03DBA22C" w14:textId="77777777" w:rsidR="00196AB4" w:rsidRDefault="00196AB4" w:rsidP="00210FA7">
            <w:pPr>
              <w:ind w:firstLine="0"/>
              <w:jc w:val="center"/>
              <w:rPr>
                <w:sz w:val="18"/>
                <w:szCs w:val="18"/>
              </w:rPr>
            </w:pPr>
          </w:p>
        </w:tc>
        <w:tc>
          <w:tcPr>
            <w:tcW w:w="990" w:type="dxa"/>
            <w:tcBorders>
              <w:right w:val="single" w:sz="4" w:space="0" w:color="auto"/>
            </w:tcBorders>
          </w:tcPr>
          <w:p w14:paraId="1BE91727" w14:textId="77777777" w:rsidR="00196AB4" w:rsidRDefault="00196AB4" w:rsidP="00210FA7">
            <w:pPr>
              <w:ind w:firstLine="0"/>
              <w:jc w:val="center"/>
              <w:rPr>
                <w:sz w:val="18"/>
                <w:szCs w:val="18"/>
              </w:rPr>
            </w:pPr>
          </w:p>
        </w:tc>
        <w:tc>
          <w:tcPr>
            <w:tcW w:w="990" w:type="dxa"/>
            <w:tcBorders>
              <w:left w:val="single" w:sz="4" w:space="0" w:color="auto"/>
            </w:tcBorders>
          </w:tcPr>
          <w:p w14:paraId="5829EA3D" w14:textId="77777777" w:rsidR="00196AB4" w:rsidRDefault="00196AB4" w:rsidP="00210FA7">
            <w:pPr>
              <w:ind w:firstLine="0"/>
              <w:jc w:val="center"/>
              <w:rPr>
                <w:sz w:val="18"/>
                <w:szCs w:val="18"/>
              </w:rPr>
            </w:pPr>
          </w:p>
        </w:tc>
        <w:tc>
          <w:tcPr>
            <w:tcW w:w="1170" w:type="dxa"/>
          </w:tcPr>
          <w:p w14:paraId="5B0C1367" w14:textId="77777777" w:rsidR="00196AB4" w:rsidRDefault="00196AB4" w:rsidP="00210FA7">
            <w:pPr>
              <w:ind w:firstLine="0"/>
              <w:jc w:val="center"/>
              <w:rPr>
                <w:sz w:val="18"/>
                <w:szCs w:val="18"/>
              </w:rPr>
            </w:pPr>
          </w:p>
        </w:tc>
        <w:tc>
          <w:tcPr>
            <w:tcW w:w="1080" w:type="dxa"/>
            <w:tcBorders>
              <w:right w:val="single" w:sz="4" w:space="0" w:color="auto"/>
            </w:tcBorders>
          </w:tcPr>
          <w:p w14:paraId="7951502C" w14:textId="77777777" w:rsidR="00196AB4" w:rsidRDefault="00196AB4" w:rsidP="00210FA7">
            <w:pPr>
              <w:ind w:firstLine="0"/>
              <w:jc w:val="center"/>
              <w:rPr>
                <w:sz w:val="18"/>
                <w:szCs w:val="18"/>
              </w:rPr>
            </w:pPr>
          </w:p>
        </w:tc>
      </w:tr>
      <w:tr w:rsidR="00196AB4" w14:paraId="48260EAB" w14:textId="77777777" w:rsidTr="00210FA7">
        <w:trPr>
          <w:trHeight w:val="265"/>
          <w:jc w:val="center"/>
        </w:trPr>
        <w:tc>
          <w:tcPr>
            <w:tcW w:w="1456" w:type="dxa"/>
            <w:tcBorders>
              <w:left w:val="single" w:sz="4" w:space="0" w:color="auto"/>
              <w:right w:val="single" w:sz="4" w:space="0" w:color="auto"/>
            </w:tcBorders>
          </w:tcPr>
          <w:p w14:paraId="539E601E"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7DDA3344" w14:textId="77777777" w:rsidR="00196AB4" w:rsidRDefault="00196AB4" w:rsidP="00210FA7">
            <w:pPr>
              <w:ind w:firstLine="0"/>
              <w:jc w:val="center"/>
              <w:rPr>
                <w:sz w:val="18"/>
                <w:szCs w:val="18"/>
              </w:rPr>
            </w:pPr>
          </w:p>
        </w:tc>
        <w:tc>
          <w:tcPr>
            <w:tcW w:w="1080" w:type="dxa"/>
          </w:tcPr>
          <w:p w14:paraId="36EDA5C6" w14:textId="77777777" w:rsidR="00196AB4" w:rsidRDefault="00196AB4" w:rsidP="00210FA7">
            <w:pPr>
              <w:ind w:firstLine="0"/>
              <w:jc w:val="center"/>
              <w:rPr>
                <w:sz w:val="18"/>
                <w:szCs w:val="18"/>
              </w:rPr>
            </w:pPr>
          </w:p>
        </w:tc>
        <w:tc>
          <w:tcPr>
            <w:tcW w:w="990" w:type="dxa"/>
            <w:tcBorders>
              <w:right w:val="single" w:sz="4" w:space="0" w:color="auto"/>
            </w:tcBorders>
          </w:tcPr>
          <w:p w14:paraId="55FD7053" w14:textId="77777777" w:rsidR="00196AB4" w:rsidRDefault="00196AB4" w:rsidP="00210FA7">
            <w:pPr>
              <w:ind w:firstLine="0"/>
              <w:jc w:val="center"/>
              <w:rPr>
                <w:sz w:val="18"/>
                <w:szCs w:val="18"/>
              </w:rPr>
            </w:pPr>
          </w:p>
        </w:tc>
        <w:tc>
          <w:tcPr>
            <w:tcW w:w="990" w:type="dxa"/>
            <w:tcBorders>
              <w:left w:val="single" w:sz="4" w:space="0" w:color="auto"/>
            </w:tcBorders>
          </w:tcPr>
          <w:p w14:paraId="76CB005B" w14:textId="77777777" w:rsidR="00196AB4" w:rsidRDefault="00196AB4" w:rsidP="00210FA7">
            <w:pPr>
              <w:ind w:firstLine="0"/>
              <w:jc w:val="center"/>
              <w:rPr>
                <w:sz w:val="18"/>
                <w:szCs w:val="18"/>
              </w:rPr>
            </w:pPr>
          </w:p>
        </w:tc>
        <w:tc>
          <w:tcPr>
            <w:tcW w:w="1170" w:type="dxa"/>
          </w:tcPr>
          <w:p w14:paraId="64D9ABF3" w14:textId="77777777" w:rsidR="00196AB4" w:rsidRDefault="00196AB4" w:rsidP="00210FA7">
            <w:pPr>
              <w:ind w:firstLine="0"/>
              <w:jc w:val="center"/>
              <w:rPr>
                <w:sz w:val="18"/>
                <w:szCs w:val="18"/>
              </w:rPr>
            </w:pPr>
          </w:p>
        </w:tc>
        <w:tc>
          <w:tcPr>
            <w:tcW w:w="1080" w:type="dxa"/>
            <w:tcBorders>
              <w:right w:val="single" w:sz="4" w:space="0" w:color="auto"/>
            </w:tcBorders>
          </w:tcPr>
          <w:p w14:paraId="0DA68417" w14:textId="77777777" w:rsidR="00196AB4" w:rsidRDefault="00196AB4" w:rsidP="00210FA7">
            <w:pPr>
              <w:ind w:firstLine="0"/>
              <w:jc w:val="center"/>
              <w:rPr>
                <w:sz w:val="18"/>
                <w:szCs w:val="18"/>
              </w:rPr>
            </w:pPr>
          </w:p>
        </w:tc>
      </w:tr>
      <w:tr w:rsidR="00196AB4" w14:paraId="0BC7FB82" w14:textId="77777777" w:rsidTr="00210FA7">
        <w:trPr>
          <w:trHeight w:val="292"/>
          <w:jc w:val="center"/>
        </w:trPr>
        <w:tc>
          <w:tcPr>
            <w:tcW w:w="1456" w:type="dxa"/>
            <w:tcBorders>
              <w:left w:val="single" w:sz="4" w:space="0" w:color="auto"/>
              <w:right w:val="single" w:sz="4" w:space="0" w:color="auto"/>
            </w:tcBorders>
          </w:tcPr>
          <w:p w14:paraId="770D8551"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5CC07467" w14:textId="77777777" w:rsidR="00196AB4" w:rsidRDefault="00196AB4" w:rsidP="00210FA7">
            <w:pPr>
              <w:ind w:firstLine="0"/>
              <w:jc w:val="center"/>
              <w:rPr>
                <w:sz w:val="18"/>
                <w:szCs w:val="18"/>
              </w:rPr>
            </w:pPr>
          </w:p>
        </w:tc>
        <w:tc>
          <w:tcPr>
            <w:tcW w:w="1080" w:type="dxa"/>
          </w:tcPr>
          <w:p w14:paraId="5E3E768C" w14:textId="77777777" w:rsidR="00196AB4" w:rsidRDefault="00196AB4" w:rsidP="00210FA7">
            <w:pPr>
              <w:ind w:firstLine="0"/>
              <w:jc w:val="center"/>
              <w:rPr>
                <w:sz w:val="18"/>
                <w:szCs w:val="18"/>
              </w:rPr>
            </w:pPr>
          </w:p>
        </w:tc>
        <w:tc>
          <w:tcPr>
            <w:tcW w:w="990" w:type="dxa"/>
            <w:tcBorders>
              <w:right w:val="single" w:sz="4" w:space="0" w:color="auto"/>
            </w:tcBorders>
          </w:tcPr>
          <w:p w14:paraId="1D56BE9D" w14:textId="77777777" w:rsidR="00196AB4" w:rsidRDefault="00196AB4" w:rsidP="00210FA7">
            <w:pPr>
              <w:ind w:firstLine="0"/>
              <w:jc w:val="center"/>
              <w:rPr>
                <w:sz w:val="18"/>
                <w:szCs w:val="18"/>
              </w:rPr>
            </w:pPr>
          </w:p>
        </w:tc>
        <w:tc>
          <w:tcPr>
            <w:tcW w:w="990" w:type="dxa"/>
            <w:tcBorders>
              <w:left w:val="single" w:sz="4" w:space="0" w:color="auto"/>
            </w:tcBorders>
          </w:tcPr>
          <w:p w14:paraId="23DB5A23" w14:textId="77777777" w:rsidR="00196AB4" w:rsidRDefault="00196AB4" w:rsidP="00210FA7">
            <w:pPr>
              <w:ind w:firstLine="0"/>
              <w:jc w:val="center"/>
              <w:rPr>
                <w:sz w:val="18"/>
                <w:szCs w:val="18"/>
              </w:rPr>
            </w:pPr>
          </w:p>
        </w:tc>
        <w:tc>
          <w:tcPr>
            <w:tcW w:w="1170" w:type="dxa"/>
          </w:tcPr>
          <w:p w14:paraId="311DC709" w14:textId="77777777" w:rsidR="00196AB4" w:rsidRDefault="00196AB4" w:rsidP="00210FA7">
            <w:pPr>
              <w:ind w:firstLine="0"/>
              <w:jc w:val="center"/>
              <w:rPr>
                <w:sz w:val="18"/>
                <w:szCs w:val="18"/>
              </w:rPr>
            </w:pPr>
          </w:p>
        </w:tc>
        <w:tc>
          <w:tcPr>
            <w:tcW w:w="1080" w:type="dxa"/>
            <w:tcBorders>
              <w:right w:val="single" w:sz="4" w:space="0" w:color="auto"/>
            </w:tcBorders>
          </w:tcPr>
          <w:p w14:paraId="5E696156" w14:textId="77777777" w:rsidR="00196AB4" w:rsidRDefault="00196AB4" w:rsidP="00210FA7">
            <w:pPr>
              <w:ind w:firstLine="0"/>
              <w:jc w:val="center"/>
              <w:rPr>
                <w:sz w:val="18"/>
                <w:szCs w:val="18"/>
              </w:rPr>
            </w:pPr>
          </w:p>
        </w:tc>
      </w:tr>
      <w:tr w:rsidR="00196AB4" w14:paraId="4B493BAE" w14:textId="77777777" w:rsidTr="00210FA7">
        <w:trPr>
          <w:trHeight w:val="265"/>
          <w:jc w:val="center"/>
        </w:trPr>
        <w:tc>
          <w:tcPr>
            <w:tcW w:w="1456" w:type="dxa"/>
            <w:tcBorders>
              <w:left w:val="single" w:sz="4" w:space="0" w:color="auto"/>
              <w:right w:val="single" w:sz="4" w:space="0" w:color="auto"/>
            </w:tcBorders>
          </w:tcPr>
          <w:p w14:paraId="120866D9"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675E4448" w14:textId="77777777" w:rsidR="00196AB4" w:rsidRDefault="00196AB4" w:rsidP="00210FA7">
            <w:pPr>
              <w:ind w:firstLine="0"/>
              <w:jc w:val="center"/>
              <w:rPr>
                <w:sz w:val="18"/>
                <w:szCs w:val="18"/>
              </w:rPr>
            </w:pPr>
          </w:p>
        </w:tc>
        <w:tc>
          <w:tcPr>
            <w:tcW w:w="1080" w:type="dxa"/>
          </w:tcPr>
          <w:p w14:paraId="266E79DD" w14:textId="77777777" w:rsidR="00196AB4" w:rsidRDefault="00196AB4" w:rsidP="00210FA7">
            <w:pPr>
              <w:ind w:firstLine="0"/>
              <w:jc w:val="center"/>
              <w:rPr>
                <w:sz w:val="18"/>
                <w:szCs w:val="18"/>
              </w:rPr>
            </w:pPr>
          </w:p>
        </w:tc>
        <w:tc>
          <w:tcPr>
            <w:tcW w:w="990" w:type="dxa"/>
            <w:tcBorders>
              <w:right w:val="single" w:sz="4" w:space="0" w:color="auto"/>
            </w:tcBorders>
          </w:tcPr>
          <w:p w14:paraId="7745E8DA" w14:textId="77777777" w:rsidR="00196AB4" w:rsidRDefault="00196AB4" w:rsidP="00210FA7">
            <w:pPr>
              <w:ind w:firstLine="0"/>
              <w:jc w:val="center"/>
              <w:rPr>
                <w:sz w:val="18"/>
                <w:szCs w:val="18"/>
              </w:rPr>
            </w:pPr>
          </w:p>
        </w:tc>
        <w:tc>
          <w:tcPr>
            <w:tcW w:w="990" w:type="dxa"/>
            <w:tcBorders>
              <w:left w:val="single" w:sz="4" w:space="0" w:color="auto"/>
            </w:tcBorders>
          </w:tcPr>
          <w:p w14:paraId="5002DDAB" w14:textId="77777777" w:rsidR="00196AB4" w:rsidRDefault="00196AB4" w:rsidP="00210FA7">
            <w:pPr>
              <w:ind w:firstLine="0"/>
              <w:jc w:val="center"/>
              <w:rPr>
                <w:sz w:val="18"/>
                <w:szCs w:val="18"/>
              </w:rPr>
            </w:pPr>
          </w:p>
        </w:tc>
        <w:tc>
          <w:tcPr>
            <w:tcW w:w="1170" w:type="dxa"/>
          </w:tcPr>
          <w:p w14:paraId="18FEC74F" w14:textId="77777777" w:rsidR="00196AB4" w:rsidRDefault="00196AB4" w:rsidP="00210FA7">
            <w:pPr>
              <w:ind w:firstLine="0"/>
              <w:jc w:val="center"/>
              <w:rPr>
                <w:sz w:val="18"/>
                <w:szCs w:val="18"/>
              </w:rPr>
            </w:pPr>
          </w:p>
        </w:tc>
        <w:tc>
          <w:tcPr>
            <w:tcW w:w="1080" w:type="dxa"/>
            <w:tcBorders>
              <w:right w:val="single" w:sz="4" w:space="0" w:color="auto"/>
            </w:tcBorders>
          </w:tcPr>
          <w:p w14:paraId="0130E18B" w14:textId="77777777" w:rsidR="00196AB4" w:rsidRDefault="00196AB4" w:rsidP="00210FA7">
            <w:pPr>
              <w:ind w:firstLine="0"/>
              <w:jc w:val="center"/>
              <w:rPr>
                <w:sz w:val="18"/>
                <w:szCs w:val="18"/>
              </w:rPr>
            </w:pPr>
          </w:p>
        </w:tc>
      </w:tr>
      <w:tr w:rsidR="00196AB4" w14:paraId="0736ED4C" w14:textId="77777777" w:rsidTr="00210FA7">
        <w:trPr>
          <w:trHeight w:val="265"/>
          <w:jc w:val="center"/>
        </w:trPr>
        <w:tc>
          <w:tcPr>
            <w:tcW w:w="1456" w:type="dxa"/>
            <w:tcBorders>
              <w:left w:val="single" w:sz="4" w:space="0" w:color="auto"/>
              <w:right w:val="single" w:sz="4" w:space="0" w:color="auto"/>
            </w:tcBorders>
          </w:tcPr>
          <w:p w14:paraId="5383662A"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72F34A66" w14:textId="77777777" w:rsidR="00196AB4" w:rsidRDefault="00196AB4" w:rsidP="00210FA7">
            <w:pPr>
              <w:ind w:firstLine="0"/>
              <w:jc w:val="center"/>
              <w:rPr>
                <w:sz w:val="18"/>
                <w:szCs w:val="18"/>
              </w:rPr>
            </w:pPr>
          </w:p>
        </w:tc>
        <w:tc>
          <w:tcPr>
            <w:tcW w:w="1080" w:type="dxa"/>
          </w:tcPr>
          <w:p w14:paraId="7A7A0F88" w14:textId="77777777" w:rsidR="00196AB4" w:rsidRDefault="00196AB4" w:rsidP="00210FA7">
            <w:pPr>
              <w:ind w:firstLine="0"/>
              <w:jc w:val="center"/>
              <w:rPr>
                <w:sz w:val="18"/>
                <w:szCs w:val="18"/>
              </w:rPr>
            </w:pPr>
          </w:p>
        </w:tc>
        <w:tc>
          <w:tcPr>
            <w:tcW w:w="990" w:type="dxa"/>
            <w:tcBorders>
              <w:right w:val="single" w:sz="4" w:space="0" w:color="auto"/>
            </w:tcBorders>
          </w:tcPr>
          <w:p w14:paraId="37B2C493" w14:textId="77777777" w:rsidR="00196AB4" w:rsidRDefault="00196AB4" w:rsidP="00210FA7">
            <w:pPr>
              <w:ind w:firstLine="0"/>
              <w:jc w:val="center"/>
              <w:rPr>
                <w:sz w:val="18"/>
                <w:szCs w:val="18"/>
              </w:rPr>
            </w:pPr>
          </w:p>
        </w:tc>
        <w:tc>
          <w:tcPr>
            <w:tcW w:w="990" w:type="dxa"/>
            <w:tcBorders>
              <w:left w:val="single" w:sz="4" w:space="0" w:color="auto"/>
            </w:tcBorders>
          </w:tcPr>
          <w:p w14:paraId="602C1218" w14:textId="77777777" w:rsidR="00196AB4" w:rsidRDefault="00196AB4" w:rsidP="00210FA7">
            <w:pPr>
              <w:ind w:firstLine="0"/>
              <w:jc w:val="center"/>
              <w:rPr>
                <w:sz w:val="18"/>
                <w:szCs w:val="18"/>
              </w:rPr>
            </w:pPr>
            <w:r>
              <w:rPr>
                <w:sz w:val="18"/>
                <w:szCs w:val="18"/>
              </w:rPr>
              <w:t>N/A</w:t>
            </w:r>
          </w:p>
        </w:tc>
        <w:tc>
          <w:tcPr>
            <w:tcW w:w="1170" w:type="dxa"/>
          </w:tcPr>
          <w:p w14:paraId="15BF02A1"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5BD4A125" w14:textId="77777777" w:rsidR="00196AB4" w:rsidRDefault="00196AB4" w:rsidP="00210FA7">
            <w:pPr>
              <w:ind w:firstLine="0"/>
              <w:jc w:val="center"/>
              <w:rPr>
                <w:sz w:val="18"/>
                <w:szCs w:val="18"/>
              </w:rPr>
            </w:pPr>
            <w:r>
              <w:rPr>
                <w:sz w:val="18"/>
                <w:szCs w:val="18"/>
              </w:rPr>
              <w:t>N/A</w:t>
            </w:r>
          </w:p>
        </w:tc>
      </w:tr>
      <w:tr w:rsidR="00196AB4" w14:paraId="26DBD37D"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613A42D1" w14:textId="77777777" w:rsidR="00196AB4" w:rsidRPr="00371779" w:rsidRDefault="00196AB4"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13222D56" w14:textId="77777777" w:rsidR="00196AB4" w:rsidRDefault="00196AB4" w:rsidP="00210FA7">
            <w:pPr>
              <w:ind w:firstLine="0"/>
              <w:jc w:val="center"/>
              <w:rPr>
                <w:sz w:val="18"/>
                <w:szCs w:val="18"/>
              </w:rPr>
            </w:pPr>
          </w:p>
        </w:tc>
        <w:tc>
          <w:tcPr>
            <w:tcW w:w="1080" w:type="dxa"/>
            <w:tcBorders>
              <w:bottom w:val="single" w:sz="12" w:space="0" w:color="000000"/>
            </w:tcBorders>
          </w:tcPr>
          <w:p w14:paraId="2131F4D1" w14:textId="77777777" w:rsidR="00196AB4" w:rsidRDefault="00196AB4"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1489AEB9"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0100BCE9" w14:textId="77777777" w:rsidR="00196AB4" w:rsidRDefault="00196AB4" w:rsidP="00210FA7">
            <w:pPr>
              <w:ind w:firstLine="0"/>
              <w:jc w:val="center"/>
              <w:rPr>
                <w:sz w:val="18"/>
                <w:szCs w:val="18"/>
              </w:rPr>
            </w:pPr>
          </w:p>
        </w:tc>
        <w:tc>
          <w:tcPr>
            <w:tcW w:w="1170" w:type="dxa"/>
            <w:tcBorders>
              <w:bottom w:val="single" w:sz="12" w:space="0" w:color="000000"/>
            </w:tcBorders>
          </w:tcPr>
          <w:p w14:paraId="145BF7FC" w14:textId="77777777" w:rsidR="00196AB4" w:rsidRDefault="00196AB4"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27454103" w14:textId="77777777" w:rsidR="00196AB4" w:rsidRDefault="00196AB4" w:rsidP="00210FA7">
            <w:pPr>
              <w:ind w:firstLine="0"/>
              <w:jc w:val="center"/>
              <w:rPr>
                <w:sz w:val="18"/>
                <w:szCs w:val="18"/>
              </w:rPr>
            </w:pPr>
            <w:r>
              <w:rPr>
                <w:sz w:val="18"/>
                <w:szCs w:val="18"/>
              </w:rPr>
              <w:t>N/A</w:t>
            </w:r>
          </w:p>
        </w:tc>
      </w:tr>
    </w:tbl>
    <w:p w14:paraId="58CDC4DC" w14:textId="77777777" w:rsidR="00D82106" w:rsidRDefault="00D82106" w:rsidP="00D554F0"/>
    <w:p w14:paraId="2A4556EA" w14:textId="77777777" w:rsidR="00D82106" w:rsidRDefault="00D82106" w:rsidP="00D554F0"/>
    <w:p w14:paraId="20E159CB" w14:textId="77777777" w:rsidR="00D82106" w:rsidRDefault="00D82106" w:rsidP="00D554F0"/>
    <w:p w14:paraId="7AC0750D" w14:textId="77777777" w:rsidR="00D82106" w:rsidRDefault="00D82106" w:rsidP="00D554F0"/>
    <w:p w14:paraId="3A25AD4B" w14:textId="5AD802CF" w:rsidR="00196AB4" w:rsidRPr="009B1D59" w:rsidRDefault="00196AB4" w:rsidP="00196AB4">
      <w:pPr>
        <w:pStyle w:val="tabletitle"/>
        <w:spacing w:after="240"/>
        <w:rPr>
          <w:lang w:val="en-GB"/>
        </w:rPr>
      </w:pPr>
      <w:r w:rsidRPr="009B1D59">
        <w:rPr>
          <w:b/>
          <w:lang w:val="en-GB"/>
        </w:rPr>
        <w:t xml:space="preserve">Table </w:t>
      </w:r>
      <w:r>
        <w:rPr>
          <w:b/>
          <w:lang w:val="en-GB"/>
        </w:rPr>
        <w:t>21</w:t>
      </w:r>
      <w:del w:id="1074"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75" w:author="Allen Hoskins" w:date="2022-11-20T21:09:00Z">
        <w:r w:rsidR="00030C23">
          <w:rPr>
            <w:b/>
            <w:lang w:val="en-GB"/>
          </w:rPr>
          <w:t xml:space="preserve">. </w:t>
        </w:r>
      </w:ins>
      <w:r>
        <w:rPr>
          <w:lang w:val="en-GB"/>
        </w:rPr>
        <w:t>2021 model portfolio 12-month 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196AB4" w14:paraId="4A9CAC51"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5275D63C"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0DA89A49"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183397DF"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0E560614" w14:textId="77777777" w:rsidR="00196AB4" w:rsidRDefault="00196AB4" w:rsidP="00210FA7">
            <w:pPr>
              <w:ind w:firstLine="0"/>
              <w:jc w:val="center"/>
              <w:rPr>
                <w:sz w:val="18"/>
                <w:szCs w:val="18"/>
              </w:rPr>
            </w:pPr>
            <w:r>
              <w:rPr>
                <w:sz w:val="18"/>
                <w:szCs w:val="18"/>
              </w:rPr>
              <w:t>Difference</w:t>
            </w:r>
          </w:p>
          <w:p w14:paraId="1533EC5C" w14:textId="77777777" w:rsidR="00196AB4" w:rsidRDefault="00196AB4"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03FF36A7" w14:textId="77777777" w:rsidR="00196AB4" w:rsidRDefault="00196AB4" w:rsidP="00210FA7">
            <w:pPr>
              <w:ind w:firstLine="0"/>
              <w:jc w:val="center"/>
              <w:rPr>
                <w:sz w:val="18"/>
                <w:szCs w:val="18"/>
              </w:rPr>
            </w:pPr>
            <w:r>
              <w:rPr>
                <w:sz w:val="18"/>
                <w:szCs w:val="18"/>
              </w:rPr>
              <w:t>Top 100</w:t>
            </w:r>
          </w:p>
          <w:p w14:paraId="70E0651B" w14:textId="77777777" w:rsidR="00196AB4" w:rsidRDefault="00196AB4"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6B939EBD" w14:textId="77777777" w:rsidR="00196AB4" w:rsidRDefault="00196AB4" w:rsidP="00210FA7">
            <w:pPr>
              <w:ind w:firstLine="0"/>
              <w:jc w:val="center"/>
              <w:rPr>
                <w:sz w:val="18"/>
                <w:szCs w:val="18"/>
              </w:rPr>
            </w:pPr>
            <w:r>
              <w:rPr>
                <w:sz w:val="18"/>
                <w:szCs w:val="18"/>
              </w:rPr>
              <w:t>Bottom 100</w:t>
            </w:r>
          </w:p>
          <w:p w14:paraId="193DA216"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6C7FEF58" w14:textId="77777777" w:rsidR="00196AB4" w:rsidRDefault="00196AB4" w:rsidP="00210FA7">
            <w:pPr>
              <w:ind w:firstLine="0"/>
              <w:jc w:val="center"/>
              <w:rPr>
                <w:sz w:val="18"/>
                <w:szCs w:val="18"/>
              </w:rPr>
            </w:pPr>
            <w:r>
              <w:rPr>
                <w:sz w:val="18"/>
                <w:szCs w:val="18"/>
              </w:rPr>
              <w:t>Difference</w:t>
            </w:r>
          </w:p>
          <w:p w14:paraId="030DFC82" w14:textId="77777777" w:rsidR="00196AB4" w:rsidRDefault="00196AB4" w:rsidP="00210FA7">
            <w:pPr>
              <w:ind w:firstLine="0"/>
              <w:jc w:val="center"/>
              <w:rPr>
                <w:sz w:val="18"/>
                <w:szCs w:val="18"/>
              </w:rPr>
            </w:pPr>
            <w:r>
              <w:rPr>
                <w:sz w:val="18"/>
                <w:szCs w:val="18"/>
              </w:rPr>
              <w:t>w/ PMO</w:t>
            </w:r>
          </w:p>
        </w:tc>
      </w:tr>
      <w:tr w:rsidR="00196AB4" w14:paraId="0F348FC2" w14:textId="77777777" w:rsidTr="00210FA7">
        <w:trPr>
          <w:trHeight w:val="250"/>
          <w:jc w:val="center"/>
        </w:trPr>
        <w:tc>
          <w:tcPr>
            <w:tcW w:w="1456" w:type="dxa"/>
            <w:tcBorders>
              <w:left w:val="single" w:sz="4" w:space="0" w:color="auto"/>
              <w:right w:val="single" w:sz="4" w:space="0" w:color="auto"/>
            </w:tcBorders>
          </w:tcPr>
          <w:p w14:paraId="778B75E4"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3C36B433" w14:textId="77777777" w:rsidR="00196AB4" w:rsidRDefault="00196AB4" w:rsidP="00210FA7">
            <w:pPr>
              <w:ind w:firstLine="0"/>
              <w:jc w:val="center"/>
              <w:rPr>
                <w:sz w:val="18"/>
                <w:szCs w:val="18"/>
              </w:rPr>
            </w:pPr>
          </w:p>
        </w:tc>
        <w:tc>
          <w:tcPr>
            <w:tcW w:w="1080" w:type="dxa"/>
          </w:tcPr>
          <w:p w14:paraId="19ABD27C" w14:textId="77777777" w:rsidR="00196AB4" w:rsidRDefault="00196AB4" w:rsidP="00210FA7">
            <w:pPr>
              <w:ind w:firstLine="0"/>
              <w:jc w:val="center"/>
              <w:rPr>
                <w:sz w:val="18"/>
                <w:szCs w:val="18"/>
              </w:rPr>
            </w:pPr>
          </w:p>
        </w:tc>
        <w:tc>
          <w:tcPr>
            <w:tcW w:w="990" w:type="dxa"/>
            <w:tcBorders>
              <w:right w:val="single" w:sz="4" w:space="0" w:color="auto"/>
            </w:tcBorders>
          </w:tcPr>
          <w:p w14:paraId="6FB69D3C" w14:textId="77777777" w:rsidR="00196AB4" w:rsidRDefault="00196AB4" w:rsidP="00210FA7">
            <w:pPr>
              <w:ind w:firstLine="0"/>
              <w:jc w:val="center"/>
              <w:rPr>
                <w:sz w:val="18"/>
                <w:szCs w:val="18"/>
              </w:rPr>
            </w:pPr>
          </w:p>
        </w:tc>
        <w:tc>
          <w:tcPr>
            <w:tcW w:w="990" w:type="dxa"/>
            <w:tcBorders>
              <w:left w:val="single" w:sz="4" w:space="0" w:color="auto"/>
            </w:tcBorders>
          </w:tcPr>
          <w:p w14:paraId="4BBAFDDC" w14:textId="77777777" w:rsidR="00196AB4" w:rsidRDefault="00196AB4" w:rsidP="00210FA7">
            <w:pPr>
              <w:ind w:firstLine="0"/>
              <w:jc w:val="center"/>
              <w:rPr>
                <w:sz w:val="18"/>
                <w:szCs w:val="18"/>
              </w:rPr>
            </w:pPr>
          </w:p>
        </w:tc>
        <w:tc>
          <w:tcPr>
            <w:tcW w:w="1170" w:type="dxa"/>
          </w:tcPr>
          <w:p w14:paraId="5FA9AC86" w14:textId="77777777" w:rsidR="00196AB4" w:rsidRDefault="00196AB4" w:rsidP="00210FA7">
            <w:pPr>
              <w:ind w:firstLine="0"/>
              <w:jc w:val="center"/>
              <w:rPr>
                <w:sz w:val="18"/>
                <w:szCs w:val="18"/>
              </w:rPr>
            </w:pPr>
          </w:p>
        </w:tc>
        <w:tc>
          <w:tcPr>
            <w:tcW w:w="1080" w:type="dxa"/>
            <w:tcBorders>
              <w:right w:val="single" w:sz="4" w:space="0" w:color="auto"/>
            </w:tcBorders>
          </w:tcPr>
          <w:p w14:paraId="0B4C7516" w14:textId="77777777" w:rsidR="00196AB4" w:rsidRDefault="00196AB4" w:rsidP="00210FA7">
            <w:pPr>
              <w:ind w:firstLine="0"/>
              <w:jc w:val="center"/>
              <w:rPr>
                <w:sz w:val="18"/>
                <w:szCs w:val="18"/>
              </w:rPr>
            </w:pPr>
          </w:p>
        </w:tc>
      </w:tr>
      <w:tr w:rsidR="00196AB4" w14:paraId="1CE09B73" w14:textId="77777777" w:rsidTr="00210FA7">
        <w:trPr>
          <w:trHeight w:val="250"/>
          <w:jc w:val="center"/>
        </w:trPr>
        <w:tc>
          <w:tcPr>
            <w:tcW w:w="1456" w:type="dxa"/>
            <w:tcBorders>
              <w:left w:val="single" w:sz="4" w:space="0" w:color="auto"/>
              <w:right w:val="single" w:sz="4" w:space="0" w:color="auto"/>
            </w:tcBorders>
          </w:tcPr>
          <w:p w14:paraId="6E7BB2E1"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1A8A64CA" w14:textId="77777777" w:rsidR="00196AB4" w:rsidRDefault="00196AB4" w:rsidP="00210FA7">
            <w:pPr>
              <w:ind w:firstLine="0"/>
              <w:jc w:val="center"/>
              <w:rPr>
                <w:sz w:val="18"/>
                <w:szCs w:val="18"/>
              </w:rPr>
            </w:pPr>
          </w:p>
        </w:tc>
        <w:tc>
          <w:tcPr>
            <w:tcW w:w="1080" w:type="dxa"/>
          </w:tcPr>
          <w:p w14:paraId="4A496762" w14:textId="77777777" w:rsidR="00196AB4" w:rsidRDefault="00196AB4" w:rsidP="00210FA7">
            <w:pPr>
              <w:ind w:firstLine="0"/>
              <w:jc w:val="center"/>
              <w:rPr>
                <w:sz w:val="18"/>
                <w:szCs w:val="18"/>
              </w:rPr>
            </w:pPr>
          </w:p>
        </w:tc>
        <w:tc>
          <w:tcPr>
            <w:tcW w:w="990" w:type="dxa"/>
            <w:tcBorders>
              <w:right w:val="single" w:sz="4" w:space="0" w:color="auto"/>
            </w:tcBorders>
          </w:tcPr>
          <w:p w14:paraId="7D0FF7CF" w14:textId="77777777" w:rsidR="00196AB4" w:rsidRDefault="00196AB4" w:rsidP="00210FA7">
            <w:pPr>
              <w:ind w:firstLine="0"/>
              <w:jc w:val="center"/>
              <w:rPr>
                <w:sz w:val="18"/>
                <w:szCs w:val="18"/>
              </w:rPr>
            </w:pPr>
          </w:p>
        </w:tc>
        <w:tc>
          <w:tcPr>
            <w:tcW w:w="990" w:type="dxa"/>
            <w:tcBorders>
              <w:left w:val="single" w:sz="4" w:space="0" w:color="auto"/>
            </w:tcBorders>
          </w:tcPr>
          <w:p w14:paraId="68A2BEE7" w14:textId="77777777" w:rsidR="00196AB4" w:rsidRDefault="00196AB4" w:rsidP="00210FA7">
            <w:pPr>
              <w:ind w:firstLine="0"/>
              <w:jc w:val="center"/>
              <w:rPr>
                <w:sz w:val="18"/>
                <w:szCs w:val="18"/>
              </w:rPr>
            </w:pPr>
          </w:p>
        </w:tc>
        <w:tc>
          <w:tcPr>
            <w:tcW w:w="1170" w:type="dxa"/>
          </w:tcPr>
          <w:p w14:paraId="468283C0" w14:textId="77777777" w:rsidR="00196AB4" w:rsidRDefault="00196AB4" w:rsidP="00210FA7">
            <w:pPr>
              <w:ind w:firstLine="0"/>
              <w:jc w:val="center"/>
              <w:rPr>
                <w:sz w:val="18"/>
                <w:szCs w:val="18"/>
              </w:rPr>
            </w:pPr>
          </w:p>
        </w:tc>
        <w:tc>
          <w:tcPr>
            <w:tcW w:w="1080" w:type="dxa"/>
            <w:tcBorders>
              <w:right w:val="single" w:sz="4" w:space="0" w:color="auto"/>
            </w:tcBorders>
          </w:tcPr>
          <w:p w14:paraId="180542CE" w14:textId="77777777" w:rsidR="00196AB4" w:rsidRDefault="00196AB4" w:rsidP="00210FA7">
            <w:pPr>
              <w:ind w:firstLine="0"/>
              <w:jc w:val="center"/>
              <w:rPr>
                <w:sz w:val="18"/>
                <w:szCs w:val="18"/>
              </w:rPr>
            </w:pPr>
          </w:p>
        </w:tc>
      </w:tr>
      <w:tr w:rsidR="00196AB4" w14:paraId="757082B1" w14:textId="77777777" w:rsidTr="00210FA7">
        <w:trPr>
          <w:trHeight w:val="275"/>
          <w:jc w:val="center"/>
        </w:trPr>
        <w:tc>
          <w:tcPr>
            <w:tcW w:w="1456" w:type="dxa"/>
            <w:tcBorders>
              <w:left w:val="single" w:sz="4" w:space="0" w:color="auto"/>
              <w:right w:val="single" w:sz="4" w:space="0" w:color="auto"/>
            </w:tcBorders>
          </w:tcPr>
          <w:p w14:paraId="6FB8509C"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0CF9559B" w14:textId="77777777" w:rsidR="00196AB4" w:rsidRDefault="00196AB4" w:rsidP="00210FA7">
            <w:pPr>
              <w:ind w:firstLine="0"/>
              <w:jc w:val="center"/>
              <w:rPr>
                <w:sz w:val="18"/>
                <w:szCs w:val="18"/>
              </w:rPr>
            </w:pPr>
          </w:p>
        </w:tc>
        <w:tc>
          <w:tcPr>
            <w:tcW w:w="1080" w:type="dxa"/>
          </w:tcPr>
          <w:p w14:paraId="5455C232" w14:textId="77777777" w:rsidR="00196AB4" w:rsidRDefault="00196AB4" w:rsidP="00210FA7">
            <w:pPr>
              <w:ind w:firstLine="0"/>
              <w:jc w:val="center"/>
              <w:rPr>
                <w:sz w:val="18"/>
                <w:szCs w:val="18"/>
              </w:rPr>
            </w:pPr>
          </w:p>
        </w:tc>
        <w:tc>
          <w:tcPr>
            <w:tcW w:w="990" w:type="dxa"/>
            <w:tcBorders>
              <w:right w:val="single" w:sz="4" w:space="0" w:color="auto"/>
            </w:tcBorders>
          </w:tcPr>
          <w:p w14:paraId="7907DC6A" w14:textId="77777777" w:rsidR="00196AB4" w:rsidRDefault="00196AB4" w:rsidP="00210FA7">
            <w:pPr>
              <w:ind w:firstLine="0"/>
              <w:jc w:val="center"/>
              <w:rPr>
                <w:sz w:val="18"/>
                <w:szCs w:val="18"/>
              </w:rPr>
            </w:pPr>
          </w:p>
        </w:tc>
        <w:tc>
          <w:tcPr>
            <w:tcW w:w="990" w:type="dxa"/>
            <w:tcBorders>
              <w:left w:val="single" w:sz="4" w:space="0" w:color="auto"/>
            </w:tcBorders>
          </w:tcPr>
          <w:p w14:paraId="3D9FD00F" w14:textId="77777777" w:rsidR="00196AB4" w:rsidRDefault="00196AB4" w:rsidP="00210FA7">
            <w:pPr>
              <w:ind w:firstLine="0"/>
              <w:jc w:val="center"/>
              <w:rPr>
                <w:sz w:val="18"/>
                <w:szCs w:val="18"/>
              </w:rPr>
            </w:pPr>
          </w:p>
        </w:tc>
        <w:tc>
          <w:tcPr>
            <w:tcW w:w="1170" w:type="dxa"/>
          </w:tcPr>
          <w:p w14:paraId="36FDAB89" w14:textId="77777777" w:rsidR="00196AB4" w:rsidRDefault="00196AB4" w:rsidP="00210FA7">
            <w:pPr>
              <w:ind w:firstLine="0"/>
              <w:jc w:val="center"/>
              <w:rPr>
                <w:sz w:val="18"/>
                <w:szCs w:val="18"/>
              </w:rPr>
            </w:pPr>
          </w:p>
        </w:tc>
        <w:tc>
          <w:tcPr>
            <w:tcW w:w="1080" w:type="dxa"/>
            <w:tcBorders>
              <w:right w:val="single" w:sz="4" w:space="0" w:color="auto"/>
            </w:tcBorders>
          </w:tcPr>
          <w:p w14:paraId="3CAA89AD" w14:textId="77777777" w:rsidR="00196AB4" w:rsidRDefault="00196AB4" w:rsidP="00210FA7">
            <w:pPr>
              <w:ind w:firstLine="0"/>
              <w:jc w:val="center"/>
              <w:rPr>
                <w:sz w:val="18"/>
                <w:szCs w:val="18"/>
              </w:rPr>
            </w:pPr>
          </w:p>
        </w:tc>
      </w:tr>
      <w:tr w:rsidR="00196AB4" w14:paraId="72E32996" w14:textId="77777777" w:rsidTr="00210FA7">
        <w:trPr>
          <w:trHeight w:val="265"/>
          <w:jc w:val="center"/>
        </w:trPr>
        <w:tc>
          <w:tcPr>
            <w:tcW w:w="1456" w:type="dxa"/>
            <w:tcBorders>
              <w:left w:val="single" w:sz="4" w:space="0" w:color="auto"/>
              <w:right w:val="single" w:sz="4" w:space="0" w:color="auto"/>
            </w:tcBorders>
          </w:tcPr>
          <w:p w14:paraId="7852C020"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19A18756" w14:textId="77777777" w:rsidR="00196AB4" w:rsidRDefault="00196AB4" w:rsidP="00210FA7">
            <w:pPr>
              <w:ind w:firstLine="0"/>
              <w:jc w:val="center"/>
              <w:rPr>
                <w:sz w:val="18"/>
                <w:szCs w:val="18"/>
              </w:rPr>
            </w:pPr>
          </w:p>
        </w:tc>
        <w:tc>
          <w:tcPr>
            <w:tcW w:w="1080" w:type="dxa"/>
          </w:tcPr>
          <w:p w14:paraId="64D19D85" w14:textId="77777777" w:rsidR="00196AB4" w:rsidRDefault="00196AB4" w:rsidP="00210FA7">
            <w:pPr>
              <w:ind w:firstLine="0"/>
              <w:jc w:val="center"/>
              <w:rPr>
                <w:sz w:val="18"/>
                <w:szCs w:val="18"/>
              </w:rPr>
            </w:pPr>
          </w:p>
        </w:tc>
        <w:tc>
          <w:tcPr>
            <w:tcW w:w="990" w:type="dxa"/>
            <w:tcBorders>
              <w:right w:val="single" w:sz="4" w:space="0" w:color="auto"/>
            </w:tcBorders>
          </w:tcPr>
          <w:p w14:paraId="5894E8C2" w14:textId="77777777" w:rsidR="00196AB4" w:rsidRDefault="00196AB4" w:rsidP="00210FA7">
            <w:pPr>
              <w:ind w:firstLine="0"/>
              <w:jc w:val="center"/>
              <w:rPr>
                <w:sz w:val="18"/>
                <w:szCs w:val="18"/>
              </w:rPr>
            </w:pPr>
          </w:p>
        </w:tc>
        <w:tc>
          <w:tcPr>
            <w:tcW w:w="990" w:type="dxa"/>
            <w:tcBorders>
              <w:left w:val="single" w:sz="4" w:space="0" w:color="auto"/>
            </w:tcBorders>
          </w:tcPr>
          <w:p w14:paraId="63B23477" w14:textId="77777777" w:rsidR="00196AB4" w:rsidRDefault="00196AB4" w:rsidP="00210FA7">
            <w:pPr>
              <w:ind w:firstLine="0"/>
              <w:jc w:val="center"/>
              <w:rPr>
                <w:sz w:val="18"/>
                <w:szCs w:val="18"/>
              </w:rPr>
            </w:pPr>
          </w:p>
        </w:tc>
        <w:tc>
          <w:tcPr>
            <w:tcW w:w="1170" w:type="dxa"/>
          </w:tcPr>
          <w:p w14:paraId="469398D7" w14:textId="77777777" w:rsidR="00196AB4" w:rsidRDefault="00196AB4" w:rsidP="00210FA7">
            <w:pPr>
              <w:ind w:firstLine="0"/>
              <w:jc w:val="center"/>
              <w:rPr>
                <w:sz w:val="18"/>
                <w:szCs w:val="18"/>
              </w:rPr>
            </w:pPr>
          </w:p>
        </w:tc>
        <w:tc>
          <w:tcPr>
            <w:tcW w:w="1080" w:type="dxa"/>
            <w:tcBorders>
              <w:right w:val="single" w:sz="4" w:space="0" w:color="auto"/>
            </w:tcBorders>
          </w:tcPr>
          <w:p w14:paraId="275B4141" w14:textId="77777777" w:rsidR="00196AB4" w:rsidRDefault="00196AB4" w:rsidP="00210FA7">
            <w:pPr>
              <w:ind w:firstLine="0"/>
              <w:jc w:val="center"/>
              <w:rPr>
                <w:sz w:val="18"/>
                <w:szCs w:val="18"/>
              </w:rPr>
            </w:pPr>
          </w:p>
        </w:tc>
      </w:tr>
      <w:tr w:rsidR="00196AB4" w14:paraId="59FB38D8" w14:textId="77777777" w:rsidTr="00210FA7">
        <w:trPr>
          <w:trHeight w:val="292"/>
          <w:jc w:val="center"/>
        </w:trPr>
        <w:tc>
          <w:tcPr>
            <w:tcW w:w="1456" w:type="dxa"/>
            <w:tcBorders>
              <w:left w:val="single" w:sz="4" w:space="0" w:color="auto"/>
              <w:right w:val="single" w:sz="4" w:space="0" w:color="auto"/>
            </w:tcBorders>
          </w:tcPr>
          <w:p w14:paraId="0FBF4A91"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389C65E2" w14:textId="77777777" w:rsidR="00196AB4" w:rsidRDefault="00196AB4" w:rsidP="00210FA7">
            <w:pPr>
              <w:ind w:firstLine="0"/>
              <w:jc w:val="center"/>
              <w:rPr>
                <w:sz w:val="18"/>
                <w:szCs w:val="18"/>
              </w:rPr>
            </w:pPr>
          </w:p>
        </w:tc>
        <w:tc>
          <w:tcPr>
            <w:tcW w:w="1080" w:type="dxa"/>
          </w:tcPr>
          <w:p w14:paraId="62FD5455" w14:textId="77777777" w:rsidR="00196AB4" w:rsidRDefault="00196AB4" w:rsidP="00210FA7">
            <w:pPr>
              <w:ind w:firstLine="0"/>
              <w:jc w:val="center"/>
              <w:rPr>
                <w:sz w:val="18"/>
                <w:szCs w:val="18"/>
              </w:rPr>
            </w:pPr>
          </w:p>
        </w:tc>
        <w:tc>
          <w:tcPr>
            <w:tcW w:w="990" w:type="dxa"/>
            <w:tcBorders>
              <w:right w:val="single" w:sz="4" w:space="0" w:color="auto"/>
            </w:tcBorders>
          </w:tcPr>
          <w:p w14:paraId="2B993ACA" w14:textId="77777777" w:rsidR="00196AB4" w:rsidRDefault="00196AB4" w:rsidP="00210FA7">
            <w:pPr>
              <w:ind w:firstLine="0"/>
              <w:jc w:val="center"/>
              <w:rPr>
                <w:sz w:val="18"/>
                <w:szCs w:val="18"/>
              </w:rPr>
            </w:pPr>
          </w:p>
        </w:tc>
        <w:tc>
          <w:tcPr>
            <w:tcW w:w="990" w:type="dxa"/>
            <w:tcBorders>
              <w:left w:val="single" w:sz="4" w:space="0" w:color="auto"/>
            </w:tcBorders>
          </w:tcPr>
          <w:p w14:paraId="30711F2A" w14:textId="77777777" w:rsidR="00196AB4" w:rsidRDefault="00196AB4" w:rsidP="00210FA7">
            <w:pPr>
              <w:ind w:firstLine="0"/>
              <w:jc w:val="center"/>
              <w:rPr>
                <w:sz w:val="18"/>
                <w:szCs w:val="18"/>
              </w:rPr>
            </w:pPr>
          </w:p>
        </w:tc>
        <w:tc>
          <w:tcPr>
            <w:tcW w:w="1170" w:type="dxa"/>
          </w:tcPr>
          <w:p w14:paraId="7EC5688B" w14:textId="77777777" w:rsidR="00196AB4" w:rsidRDefault="00196AB4" w:rsidP="00210FA7">
            <w:pPr>
              <w:ind w:firstLine="0"/>
              <w:jc w:val="center"/>
              <w:rPr>
                <w:sz w:val="18"/>
                <w:szCs w:val="18"/>
              </w:rPr>
            </w:pPr>
          </w:p>
        </w:tc>
        <w:tc>
          <w:tcPr>
            <w:tcW w:w="1080" w:type="dxa"/>
            <w:tcBorders>
              <w:right w:val="single" w:sz="4" w:space="0" w:color="auto"/>
            </w:tcBorders>
          </w:tcPr>
          <w:p w14:paraId="764897FA" w14:textId="77777777" w:rsidR="00196AB4" w:rsidRDefault="00196AB4" w:rsidP="00210FA7">
            <w:pPr>
              <w:ind w:firstLine="0"/>
              <w:jc w:val="center"/>
              <w:rPr>
                <w:sz w:val="18"/>
                <w:szCs w:val="18"/>
              </w:rPr>
            </w:pPr>
          </w:p>
        </w:tc>
      </w:tr>
      <w:tr w:rsidR="00196AB4" w14:paraId="2186920E" w14:textId="77777777" w:rsidTr="00210FA7">
        <w:trPr>
          <w:trHeight w:val="265"/>
          <w:jc w:val="center"/>
        </w:trPr>
        <w:tc>
          <w:tcPr>
            <w:tcW w:w="1456" w:type="dxa"/>
            <w:tcBorders>
              <w:left w:val="single" w:sz="4" w:space="0" w:color="auto"/>
              <w:right w:val="single" w:sz="4" w:space="0" w:color="auto"/>
            </w:tcBorders>
          </w:tcPr>
          <w:p w14:paraId="15C0AD62"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1BC84632" w14:textId="77777777" w:rsidR="00196AB4" w:rsidRDefault="00196AB4" w:rsidP="00210FA7">
            <w:pPr>
              <w:ind w:firstLine="0"/>
              <w:jc w:val="center"/>
              <w:rPr>
                <w:sz w:val="18"/>
                <w:szCs w:val="18"/>
              </w:rPr>
            </w:pPr>
          </w:p>
        </w:tc>
        <w:tc>
          <w:tcPr>
            <w:tcW w:w="1080" w:type="dxa"/>
          </w:tcPr>
          <w:p w14:paraId="6D39AB7A" w14:textId="77777777" w:rsidR="00196AB4" w:rsidRDefault="00196AB4" w:rsidP="00210FA7">
            <w:pPr>
              <w:ind w:firstLine="0"/>
              <w:jc w:val="center"/>
              <w:rPr>
                <w:sz w:val="18"/>
                <w:szCs w:val="18"/>
              </w:rPr>
            </w:pPr>
          </w:p>
        </w:tc>
        <w:tc>
          <w:tcPr>
            <w:tcW w:w="990" w:type="dxa"/>
            <w:tcBorders>
              <w:right w:val="single" w:sz="4" w:space="0" w:color="auto"/>
            </w:tcBorders>
          </w:tcPr>
          <w:p w14:paraId="587453D1" w14:textId="77777777" w:rsidR="00196AB4" w:rsidRDefault="00196AB4" w:rsidP="00210FA7">
            <w:pPr>
              <w:ind w:firstLine="0"/>
              <w:jc w:val="center"/>
              <w:rPr>
                <w:sz w:val="18"/>
                <w:szCs w:val="18"/>
              </w:rPr>
            </w:pPr>
          </w:p>
        </w:tc>
        <w:tc>
          <w:tcPr>
            <w:tcW w:w="990" w:type="dxa"/>
            <w:tcBorders>
              <w:left w:val="single" w:sz="4" w:space="0" w:color="auto"/>
            </w:tcBorders>
          </w:tcPr>
          <w:p w14:paraId="01C0535E" w14:textId="77777777" w:rsidR="00196AB4" w:rsidRDefault="00196AB4" w:rsidP="00210FA7">
            <w:pPr>
              <w:ind w:firstLine="0"/>
              <w:jc w:val="center"/>
              <w:rPr>
                <w:sz w:val="18"/>
                <w:szCs w:val="18"/>
              </w:rPr>
            </w:pPr>
          </w:p>
        </w:tc>
        <w:tc>
          <w:tcPr>
            <w:tcW w:w="1170" w:type="dxa"/>
          </w:tcPr>
          <w:p w14:paraId="4A4AF9D7" w14:textId="77777777" w:rsidR="00196AB4" w:rsidRDefault="00196AB4" w:rsidP="00210FA7">
            <w:pPr>
              <w:ind w:firstLine="0"/>
              <w:jc w:val="center"/>
              <w:rPr>
                <w:sz w:val="18"/>
                <w:szCs w:val="18"/>
              </w:rPr>
            </w:pPr>
          </w:p>
        </w:tc>
        <w:tc>
          <w:tcPr>
            <w:tcW w:w="1080" w:type="dxa"/>
            <w:tcBorders>
              <w:right w:val="single" w:sz="4" w:space="0" w:color="auto"/>
            </w:tcBorders>
          </w:tcPr>
          <w:p w14:paraId="395F8BE5" w14:textId="77777777" w:rsidR="00196AB4" w:rsidRDefault="00196AB4" w:rsidP="00210FA7">
            <w:pPr>
              <w:ind w:firstLine="0"/>
              <w:jc w:val="center"/>
              <w:rPr>
                <w:sz w:val="18"/>
                <w:szCs w:val="18"/>
              </w:rPr>
            </w:pPr>
          </w:p>
        </w:tc>
      </w:tr>
      <w:tr w:rsidR="00196AB4" w14:paraId="43DB3427" w14:textId="77777777" w:rsidTr="00210FA7">
        <w:trPr>
          <w:trHeight w:val="265"/>
          <w:jc w:val="center"/>
        </w:trPr>
        <w:tc>
          <w:tcPr>
            <w:tcW w:w="1456" w:type="dxa"/>
            <w:tcBorders>
              <w:left w:val="single" w:sz="4" w:space="0" w:color="auto"/>
              <w:right w:val="single" w:sz="4" w:space="0" w:color="auto"/>
            </w:tcBorders>
          </w:tcPr>
          <w:p w14:paraId="429DEFF6"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400B9825" w14:textId="77777777" w:rsidR="00196AB4" w:rsidRDefault="00196AB4" w:rsidP="00210FA7">
            <w:pPr>
              <w:ind w:firstLine="0"/>
              <w:jc w:val="center"/>
              <w:rPr>
                <w:sz w:val="18"/>
                <w:szCs w:val="18"/>
              </w:rPr>
            </w:pPr>
          </w:p>
        </w:tc>
        <w:tc>
          <w:tcPr>
            <w:tcW w:w="1080" w:type="dxa"/>
          </w:tcPr>
          <w:p w14:paraId="17D88CE0" w14:textId="77777777" w:rsidR="00196AB4" w:rsidRDefault="00196AB4" w:rsidP="00210FA7">
            <w:pPr>
              <w:ind w:firstLine="0"/>
              <w:jc w:val="center"/>
              <w:rPr>
                <w:sz w:val="18"/>
                <w:szCs w:val="18"/>
              </w:rPr>
            </w:pPr>
          </w:p>
        </w:tc>
        <w:tc>
          <w:tcPr>
            <w:tcW w:w="990" w:type="dxa"/>
            <w:tcBorders>
              <w:right w:val="single" w:sz="4" w:space="0" w:color="auto"/>
            </w:tcBorders>
          </w:tcPr>
          <w:p w14:paraId="69A12126" w14:textId="77777777" w:rsidR="00196AB4" w:rsidRDefault="00196AB4" w:rsidP="00210FA7">
            <w:pPr>
              <w:ind w:firstLine="0"/>
              <w:jc w:val="center"/>
              <w:rPr>
                <w:sz w:val="18"/>
                <w:szCs w:val="18"/>
              </w:rPr>
            </w:pPr>
          </w:p>
        </w:tc>
        <w:tc>
          <w:tcPr>
            <w:tcW w:w="990" w:type="dxa"/>
            <w:tcBorders>
              <w:left w:val="single" w:sz="4" w:space="0" w:color="auto"/>
            </w:tcBorders>
          </w:tcPr>
          <w:p w14:paraId="65819C59" w14:textId="77777777" w:rsidR="00196AB4" w:rsidRDefault="00196AB4" w:rsidP="00210FA7">
            <w:pPr>
              <w:ind w:firstLine="0"/>
              <w:jc w:val="center"/>
              <w:rPr>
                <w:sz w:val="18"/>
                <w:szCs w:val="18"/>
              </w:rPr>
            </w:pPr>
            <w:r>
              <w:rPr>
                <w:sz w:val="18"/>
                <w:szCs w:val="18"/>
              </w:rPr>
              <w:t>N/A</w:t>
            </w:r>
          </w:p>
        </w:tc>
        <w:tc>
          <w:tcPr>
            <w:tcW w:w="1170" w:type="dxa"/>
          </w:tcPr>
          <w:p w14:paraId="3857F19A"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20DC70AC" w14:textId="77777777" w:rsidR="00196AB4" w:rsidRDefault="00196AB4" w:rsidP="00210FA7">
            <w:pPr>
              <w:ind w:firstLine="0"/>
              <w:jc w:val="center"/>
              <w:rPr>
                <w:sz w:val="18"/>
                <w:szCs w:val="18"/>
              </w:rPr>
            </w:pPr>
            <w:r>
              <w:rPr>
                <w:sz w:val="18"/>
                <w:szCs w:val="18"/>
              </w:rPr>
              <w:t>N/A</w:t>
            </w:r>
          </w:p>
        </w:tc>
      </w:tr>
      <w:tr w:rsidR="00196AB4" w14:paraId="5827CCA4"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4B6C8273" w14:textId="77777777" w:rsidR="00196AB4" w:rsidRPr="00371779" w:rsidRDefault="00196AB4" w:rsidP="00210FA7">
            <w:pPr>
              <w:ind w:firstLine="0"/>
              <w:rPr>
                <w:sz w:val="18"/>
                <w:szCs w:val="18"/>
              </w:rPr>
            </w:pPr>
            <w:r>
              <w:rPr>
                <w:sz w:val="18"/>
                <w:szCs w:val="18"/>
              </w:rPr>
              <w:t>Combo</w:t>
            </w:r>
          </w:p>
        </w:tc>
        <w:tc>
          <w:tcPr>
            <w:tcW w:w="831" w:type="dxa"/>
            <w:tcBorders>
              <w:left w:val="single" w:sz="4" w:space="0" w:color="auto"/>
              <w:bottom w:val="single" w:sz="12" w:space="0" w:color="000000"/>
            </w:tcBorders>
          </w:tcPr>
          <w:p w14:paraId="1CD55E28" w14:textId="77777777" w:rsidR="00196AB4" w:rsidRDefault="00196AB4" w:rsidP="00210FA7">
            <w:pPr>
              <w:ind w:firstLine="0"/>
              <w:jc w:val="center"/>
              <w:rPr>
                <w:sz w:val="18"/>
                <w:szCs w:val="18"/>
              </w:rPr>
            </w:pPr>
          </w:p>
        </w:tc>
        <w:tc>
          <w:tcPr>
            <w:tcW w:w="1080" w:type="dxa"/>
            <w:tcBorders>
              <w:bottom w:val="single" w:sz="12" w:space="0" w:color="000000"/>
            </w:tcBorders>
          </w:tcPr>
          <w:p w14:paraId="4089D8FB" w14:textId="77777777" w:rsidR="00196AB4" w:rsidRDefault="00196AB4"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0355F4B9"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39A0107" w14:textId="77777777" w:rsidR="00196AB4" w:rsidRDefault="00196AB4" w:rsidP="00210FA7">
            <w:pPr>
              <w:ind w:firstLine="0"/>
              <w:jc w:val="center"/>
              <w:rPr>
                <w:sz w:val="18"/>
                <w:szCs w:val="18"/>
              </w:rPr>
            </w:pPr>
          </w:p>
        </w:tc>
        <w:tc>
          <w:tcPr>
            <w:tcW w:w="1170" w:type="dxa"/>
            <w:tcBorders>
              <w:bottom w:val="single" w:sz="12" w:space="0" w:color="000000"/>
            </w:tcBorders>
          </w:tcPr>
          <w:p w14:paraId="16261647" w14:textId="77777777" w:rsidR="00196AB4" w:rsidRDefault="00196AB4"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4E316621" w14:textId="77777777" w:rsidR="00196AB4" w:rsidRDefault="00196AB4" w:rsidP="00210FA7">
            <w:pPr>
              <w:ind w:firstLine="0"/>
              <w:jc w:val="center"/>
              <w:rPr>
                <w:sz w:val="18"/>
                <w:szCs w:val="18"/>
              </w:rPr>
            </w:pPr>
            <w:r>
              <w:rPr>
                <w:sz w:val="18"/>
                <w:szCs w:val="18"/>
              </w:rPr>
              <w:t>N/A</w:t>
            </w:r>
          </w:p>
        </w:tc>
      </w:tr>
    </w:tbl>
    <w:p w14:paraId="6A0A0B06" w14:textId="77777777" w:rsidR="00D82106" w:rsidRDefault="00D82106" w:rsidP="00D554F0"/>
    <w:p w14:paraId="0DCF819B" w14:textId="77777777" w:rsidR="00D82106" w:rsidRDefault="00D82106" w:rsidP="00D82106"/>
    <w:p w14:paraId="0E823568" w14:textId="70D1607B" w:rsidR="00196AB4" w:rsidRPr="009B1D59" w:rsidRDefault="00196AB4" w:rsidP="00196AB4">
      <w:pPr>
        <w:pStyle w:val="tabletitle"/>
        <w:spacing w:after="240"/>
        <w:rPr>
          <w:lang w:val="en-GB"/>
        </w:rPr>
      </w:pPr>
      <w:r w:rsidRPr="009B1D59">
        <w:rPr>
          <w:b/>
          <w:lang w:val="en-GB"/>
        </w:rPr>
        <w:t xml:space="preserve">Table </w:t>
      </w:r>
      <w:r>
        <w:rPr>
          <w:b/>
          <w:lang w:val="en-GB"/>
        </w:rPr>
        <w:t>22</w:t>
      </w:r>
      <w:del w:id="1076" w:author="Allen Hoskins" w:date="2022-11-20T21:09:00Z">
        <w:r w:rsidRPr="009B1D59" w:rsidDel="00030C23">
          <w:rPr>
            <w:b/>
            <w:lang w:val="en-GB"/>
          </w:rPr>
          <w:delText>.</w:delText>
        </w:r>
        <w:r w:rsidRPr="009B1D59" w:rsidDel="00030C23">
          <w:rPr>
            <w:lang w:val="en-GB"/>
          </w:rPr>
          <w:delText xml:space="preserve"> </w:delText>
        </w:r>
        <w:r w:rsidDel="00030C23">
          <w:rPr>
            <w:lang w:val="en-GB"/>
          </w:rPr>
          <w:delText xml:space="preserve"> </w:delText>
        </w:r>
      </w:del>
      <w:ins w:id="1077" w:author="Allen Hoskins" w:date="2022-11-20T21:09:00Z">
        <w:r w:rsidR="00030C23">
          <w:rPr>
            <w:b/>
            <w:lang w:val="en-GB"/>
          </w:rPr>
          <w:t xml:space="preserve">. </w:t>
        </w:r>
      </w:ins>
      <w:r>
        <w:rPr>
          <w:lang w:val="en-GB"/>
        </w:rPr>
        <w:t>202</w:t>
      </w:r>
      <w:r w:rsidR="00BE402E">
        <w:rPr>
          <w:lang w:val="en-GB"/>
        </w:rPr>
        <w:t>0 through 2021</w:t>
      </w:r>
      <w:r>
        <w:rPr>
          <w:lang w:val="en-GB"/>
        </w:rPr>
        <w:t xml:space="preserve"> model portfolio </w:t>
      </w:r>
      <w:r w:rsidR="00BE402E">
        <w:rPr>
          <w:lang w:val="en-GB"/>
        </w:rPr>
        <w:t xml:space="preserve">cumulative </w:t>
      </w:r>
      <w:r>
        <w:rPr>
          <w:lang w:val="en-GB"/>
        </w:rPr>
        <w:t>median relative out- / (under-) performance</w:t>
      </w:r>
    </w:p>
    <w:tbl>
      <w:tblPr>
        <w:tblW w:w="7597" w:type="dxa"/>
        <w:jc w:val="center"/>
        <w:tblLayout w:type="fixed"/>
        <w:tblCellMar>
          <w:left w:w="70" w:type="dxa"/>
          <w:right w:w="70" w:type="dxa"/>
        </w:tblCellMar>
        <w:tblLook w:val="0000" w:firstRow="0" w:lastRow="0" w:firstColumn="0" w:lastColumn="0" w:noHBand="0" w:noVBand="0"/>
      </w:tblPr>
      <w:tblGrid>
        <w:gridCol w:w="1456"/>
        <w:gridCol w:w="831"/>
        <w:gridCol w:w="1080"/>
        <w:gridCol w:w="990"/>
        <w:gridCol w:w="990"/>
        <w:gridCol w:w="1170"/>
        <w:gridCol w:w="1080"/>
      </w:tblGrid>
      <w:tr w:rsidR="00196AB4" w14:paraId="159069AB" w14:textId="77777777" w:rsidTr="00210FA7">
        <w:trPr>
          <w:trHeight w:val="244"/>
          <w:jc w:val="center"/>
        </w:trPr>
        <w:tc>
          <w:tcPr>
            <w:tcW w:w="1456" w:type="dxa"/>
            <w:tcBorders>
              <w:top w:val="single" w:sz="12" w:space="0" w:color="000000"/>
              <w:left w:val="single" w:sz="4" w:space="0" w:color="auto"/>
              <w:bottom w:val="single" w:sz="6" w:space="0" w:color="000000"/>
              <w:right w:val="single" w:sz="4" w:space="0" w:color="auto"/>
            </w:tcBorders>
          </w:tcPr>
          <w:p w14:paraId="34479AAB" w14:textId="77777777" w:rsidR="00196AB4" w:rsidRPr="00371779" w:rsidRDefault="00196AB4" w:rsidP="00210FA7">
            <w:pPr>
              <w:ind w:firstLine="0"/>
              <w:rPr>
                <w:sz w:val="18"/>
                <w:szCs w:val="18"/>
              </w:rPr>
            </w:pPr>
            <w:r>
              <w:rPr>
                <w:sz w:val="18"/>
                <w:szCs w:val="18"/>
              </w:rPr>
              <w:t>Model Portfolio</w:t>
            </w:r>
          </w:p>
        </w:tc>
        <w:tc>
          <w:tcPr>
            <w:tcW w:w="831" w:type="dxa"/>
            <w:tcBorders>
              <w:top w:val="single" w:sz="12" w:space="0" w:color="000000"/>
              <w:left w:val="single" w:sz="4" w:space="0" w:color="auto"/>
              <w:bottom w:val="single" w:sz="6" w:space="0" w:color="000000"/>
            </w:tcBorders>
          </w:tcPr>
          <w:p w14:paraId="3A055B54" w14:textId="77777777" w:rsidR="00196AB4" w:rsidRDefault="00196AB4" w:rsidP="00210FA7">
            <w:pPr>
              <w:ind w:firstLine="0"/>
              <w:jc w:val="center"/>
              <w:rPr>
                <w:sz w:val="18"/>
                <w:szCs w:val="18"/>
              </w:rPr>
            </w:pPr>
            <w:r>
              <w:rPr>
                <w:sz w:val="18"/>
                <w:szCs w:val="18"/>
              </w:rPr>
              <w:t>Top 100</w:t>
            </w:r>
          </w:p>
        </w:tc>
        <w:tc>
          <w:tcPr>
            <w:tcW w:w="1080" w:type="dxa"/>
            <w:tcBorders>
              <w:top w:val="single" w:sz="12" w:space="0" w:color="000000"/>
              <w:bottom w:val="single" w:sz="6" w:space="0" w:color="000000"/>
            </w:tcBorders>
          </w:tcPr>
          <w:p w14:paraId="7A8D6ABF" w14:textId="77777777" w:rsidR="00196AB4" w:rsidRDefault="00196AB4" w:rsidP="00210FA7">
            <w:pPr>
              <w:ind w:firstLine="0"/>
              <w:jc w:val="center"/>
              <w:rPr>
                <w:sz w:val="18"/>
                <w:szCs w:val="18"/>
              </w:rPr>
            </w:pPr>
            <w:r>
              <w:rPr>
                <w:sz w:val="18"/>
                <w:szCs w:val="18"/>
              </w:rPr>
              <w:t>Bottom 100</w:t>
            </w:r>
          </w:p>
        </w:tc>
        <w:tc>
          <w:tcPr>
            <w:tcW w:w="990" w:type="dxa"/>
            <w:tcBorders>
              <w:top w:val="single" w:sz="12" w:space="0" w:color="000000"/>
              <w:bottom w:val="single" w:sz="6" w:space="0" w:color="000000"/>
              <w:right w:val="single" w:sz="4" w:space="0" w:color="auto"/>
            </w:tcBorders>
          </w:tcPr>
          <w:p w14:paraId="1E451B4C" w14:textId="77777777" w:rsidR="00196AB4" w:rsidRDefault="00196AB4" w:rsidP="00210FA7">
            <w:pPr>
              <w:ind w:firstLine="0"/>
              <w:jc w:val="center"/>
              <w:rPr>
                <w:sz w:val="18"/>
                <w:szCs w:val="18"/>
              </w:rPr>
            </w:pPr>
            <w:r>
              <w:rPr>
                <w:sz w:val="18"/>
                <w:szCs w:val="18"/>
              </w:rPr>
              <w:t>Difference</w:t>
            </w:r>
          </w:p>
          <w:p w14:paraId="5C34FA77" w14:textId="77777777" w:rsidR="00196AB4" w:rsidRDefault="00196AB4" w:rsidP="00210FA7">
            <w:pPr>
              <w:ind w:firstLine="0"/>
              <w:jc w:val="center"/>
              <w:rPr>
                <w:sz w:val="18"/>
                <w:szCs w:val="18"/>
              </w:rPr>
            </w:pPr>
          </w:p>
        </w:tc>
        <w:tc>
          <w:tcPr>
            <w:tcW w:w="990" w:type="dxa"/>
            <w:tcBorders>
              <w:top w:val="single" w:sz="12" w:space="0" w:color="000000"/>
              <w:left w:val="single" w:sz="4" w:space="0" w:color="auto"/>
              <w:bottom w:val="single" w:sz="6" w:space="0" w:color="000000"/>
            </w:tcBorders>
          </w:tcPr>
          <w:p w14:paraId="7779887C" w14:textId="77777777" w:rsidR="00196AB4" w:rsidRDefault="00196AB4" w:rsidP="00210FA7">
            <w:pPr>
              <w:ind w:firstLine="0"/>
              <w:jc w:val="center"/>
              <w:rPr>
                <w:sz w:val="18"/>
                <w:szCs w:val="18"/>
              </w:rPr>
            </w:pPr>
            <w:r>
              <w:rPr>
                <w:sz w:val="18"/>
                <w:szCs w:val="18"/>
              </w:rPr>
              <w:t>Top 100</w:t>
            </w:r>
          </w:p>
          <w:p w14:paraId="0C75F469" w14:textId="77777777" w:rsidR="00196AB4" w:rsidRDefault="00196AB4" w:rsidP="00210FA7">
            <w:pPr>
              <w:ind w:firstLine="0"/>
              <w:jc w:val="center"/>
              <w:rPr>
                <w:sz w:val="18"/>
                <w:szCs w:val="18"/>
              </w:rPr>
            </w:pPr>
            <w:r>
              <w:rPr>
                <w:sz w:val="18"/>
                <w:szCs w:val="18"/>
              </w:rPr>
              <w:t>w/ PMO</w:t>
            </w:r>
          </w:p>
        </w:tc>
        <w:tc>
          <w:tcPr>
            <w:tcW w:w="1170" w:type="dxa"/>
            <w:tcBorders>
              <w:top w:val="single" w:sz="12" w:space="0" w:color="000000"/>
              <w:bottom w:val="single" w:sz="6" w:space="0" w:color="000000"/>
            </w:tcBorders>
          </w:tcPr>
          <w:p w14:paraId="242E2142" w14:textId="77777777" w:rsidR="00196AB4" w:rsidRDefault="00196AB4" w:rsidP="00210FA7">
            <w:pPr>
              <w:ind w:firstLine="0"/>
              <w:jc w:val="center"/>
              <w:rPr>
                <w:sz w:val="18"/>
                <w:szCs w:val="18"/>
              </w:rPr>
            </w:pPr>
            <w:r>
              <w:rPr>
                <w:sz w:val="18"/>
                <w:szCs w:val="18"/>
              </w:rPr>
              <w:t>Bottom 100</w:t>
            </w:r>
          </w:p>
          <w:p w14:paraId="18BEB4E6" w14:textId="77777777" w:rsidR="00196AB4" w:rsidRDefault="00196AB4" w:rsidP="00210FA7">
            <w:pPr>
              <w:ind w:firstLine="0"/>
              <w:jc w:val="center"/>
              <w:rPr>
                <w:sz w:val="18"/>
                <w:szCs w:val="18"/>
              </w:rPr>
            </w:pPr>
            <w:r>
              <w:rPr>
                <w:sz w:val="18"/>
                <w:szCs w:val="18"/>
              </w:rPr>
              <w:t>w/ PMO</w:t>
            </w:r>
          </w:p>
        </w:tc>
        <w:tc>
          <w:tcPr>
            <w:tcW w:w="1080" w:type="dxa"/>
            <w:tcBorders>
              <w:top w:val="single" w:sz="12" w:space="0" w:color="000000"/>
              <w:bottom w:val="single" w:sz="6" w:space="0" w:color="000000"/>
              <w:right w:val="single" w:sz="4" w:space="0" w:color="auto"/>
            </w:tcBorders>
          </w:tcPr>
          <w:p w14:paraId="672E9FD0" w14:textId="77777777" w:rsidR="00196AB4" w:rsidRDefault="00196AB4" w:rsidP="00210FA7">
            <w:pPr>
              <w:ind w:firstLine="0"/>
              <w:jc w:val="center"/>
              <w:rPr>
                <w:sz w:val="18"/>
                <w:szCs w:val="18"/>
              </w:rPr>
            </w:pPr>
            <w:r>
              <w:rPr>
                <w:sz w:val="18"/>
                <w:szCs w:val="18"/>
              </w:rPr>
              <w:t>Difference</w:t>
            </w:r>
          </w:p>
          <w:p w14:paraId="02B5DA9D" w14:textId="77777777" w:rsidR="00196AB4" w:rsidRDefault="00196AB4" w:rsidP="00210FA7">
            <w:pPr>
              <w:ind w:firstLine="0"/>
              <w:jc w:val="center"/>
              <w:rPr>
                <w:sz w:val="18"/>
                <w:szCs w:val="18"/>
              </w:rPr>
            </w:pPr>
            <w:r>
              <w:rPr>
                <w:sz w:val="18"/>
                <w:szCs w:val="18"/>
              </w:rPr>
              <w:t>w/ PMO</w:t>
            </w:r>
          </w:p>
        </w:tc>
      </w:tr>
      <w:tr w:rsidR="00196AB4" w14:paraId="6C10DDE9" w14:textId="77777777" w:rsidTr="00210FA7">
        <w:trPr>
          <w:trHeight w:val="250"/>
          <w:jc w:val="center"/>
        </w:trPr>
        <w:tc>
          <w:tcPr>
            <w:tcW w:w="1456" w:type="dxa"/>
            <w:tcBorders>
              <w:left w:val="single" w:sz="4" w:space="0" w:color="auto"/>
              <w:right w:val="single" w:sz="4" w:space="0" w:color="auto"/>
            </w:tcBorders>
          </w:tcPr>
          <w:p w14:paraId="6032742D" w14:textId="77777777" w:rsidR="00196AB4" w:rsidRPr="00371779" w:rsidRDefault="00196AB4" w:rsidP="00210FA7">
            <w:pPr>
              <w:ind w:firstLine="0"/>
              <w:rPr>
                <w:sz w:val="18"/>
                <w:szCs w:val="18"/>
              </w:rPr>
            </w:pPr>
            <w:r>
              <w:rPr>
                <w:sz w:val="18"/>
                <w:szCs w:val="18"/>
              </w:rPr>
              <w:t>FPE</w:t>
            </w:r>
          </w:p>
        </w:tc>
        <w:tc>
          <w:tcPr>
            <w:tcW w:w="831" w:type="dxa"/>
            <w:tcBorders>
              <w:left w:val="single" w:sz="4" w:space="0" w:color="auto"/>
            </w:tcBorders>
          </w:tcPr>
          <w:p w14:paraId="0A9FD5E4" w14:textId="77777777" w:rsidR="00196AB4" w:rsidRDefault="00196AB4" w:rsidP="00210FA7">
            <w:pPr>
              <w:ind w:firstLine="0"/>
              <w:jc w:val="center"/>
              <w:rPr>
                <w:sz w:val="18"/>
                <w:szCs w:val="18"/>
              </w:rPr>
            </w:pPr>
          </w:p>
        </w:tc>
        <w:tc>
          <w:tcPr>
            <w:tcW w:w="1080" w:type="dxa"/>
          </w:tcPr>
          <w:p w14:paraId="30DD42C0" w14:textId="77777777" w:rsidR="00196AB4" w:rsidRDefault="00196AB4" w:rsidP="00210FA7">
            <w:pPr>
              <w:ind w:firstLine="0"/>
              <w:jc w:val="center"/>
              <w:rPr>
                <w:sz w:val="18"/>
                <w:szCs w:val="18"/>
              </w:rPr>
            </w:pPr>
          </w:p>
        </w:tc>
        <w:tc>
          <w:tcPr>
            <w:tcW w:w="990" w:type="dxa"/>
            <w:tcBorders>
              <w:right w:val="single" w:sz="4" w:space="0" w:color="auto"/>
            </w:tcBorders>
          </w:tcPr>
          <w:p w14:paraId="33569F0F" w14:textId="77777777" w:rsidR="00196AB4" w:rsidRDefault="00196AB4" w:rsidP="00210FA7">
            <w:pPr>
              <w:ind w:firstLine="0"/>
              <w:jc w:val="center"/>
              <w:rPr>
                <w:sz w:val="18"/>
                <w:szCs w:val="18"/>
              </w:rPr>
            </w:pPr>
          </w:p>
        </w:tc>
        <w:tc>
          <w:tcPr>
            <w:tcW w:w="990" w:type="dxa"/>
            <w:tcBorders>
              <w:left w:val="single" w:sz="4" w:space="0" w:color="auto"/>
            </w:tcBorders>
          </w:tcPr>
          <w:p w14:paraId="1D20DE17" w14:textId="77777777" w:rsidR="00196AB4" w:rsidRDefault="00196AB4" w:rsidP="00210FA7">
            <w:pPr>
              <w:ind w:firstLine="0"/>
              <w:jc w:val="center"/>
              <w:rPr>
                <w:sz w:val="18"/>
                <w:szCs w:val="18"/>
              </w:rPr>
            </w:pPr>
          </w:p>
        </w:tc>
        <w:tc>
          <w:tcPr>
            <w:tcW w:w="1170" w:type="dxa"/>
          </w:tcPr>
          <w:p w14:paraId="10F4D174" w14:textId="77777777" w:rsidR="00196AB4" w:rsidRDefault="00196AB4" w:rsidP="00210FA7">
            <w:pPr>
              <w:ind w:firstLine="0"/>
              <w:jc w:val="center"/>
              <w:rPr>
                <w:sz w:val="18"/>
                <w:szCs w:val="18"/>
              </w:rPr>
            </w:pPr>
          </w:p>
        </w:tc>
        <w:tc>
          <w:tcPr>
            <w:tcW w:w="1080" w:type="dxa"/>
            <w:tcBorders>
              <w:right w:val="single" w:sz="4" w:space="0" w:color="auto"/>
            </w:tcBorders>
          </w:tcPr>
          <w:p w14:paraId="1B14125B" w14:textId="77777777" w:rsidR="00196AB4" w:rsidRDefault="00196AB4" w:rsidP="00210FA7">
            <w:pPr>
              <w:ind w:firstLine="0"/>
              <w:jc w:val="center"/>
              <w:rPr>
                <w:sz w:val="18"/>
                <w:szCs w:val="18"/>
              </w:rPr>
            </w:pPr>
          </w:p>
        </w:tc>
      </w:tr>
      <w:tr w:rsidR="00196AB4" w14:paraId="6F1DE7F6" w14:textId="77777777" w:rsidTr="00210FA7">
        <w:trPr>
          <w:trHeight w:val="250"/>
          <w:jc w:val="center"/>
        </w:trPr>
        <w:tc>
          <w:tcPr>
            <w:tcW w:w="1456" w:type="dxa"/>
            <w:tcBorders>
              <w:left w:val="single" w:sz="4" w:space="0" w:color="auto"/>
              <w:right w:val="single" w:sz="4" w:space="0" w:color="auto"/>
            </w:tcBorders>
          </w:tcPr>
          <w:p w14:paraId="5E1E1DF7" w14:textId="77777777" w:rsidR="00196AB4" w:rsidRDefault="00196AB4" w:rsidP="00210FA7">
            <w:pPr>
              <w:ind w:firstLine="0"/>
              <w:rPr>
                <w:sz w:val="18"/>
                <w:szCs w:val="18"/>
              </w:rPr>
            </w:pPr>
            <w:r>
              <w:rPr>
                <w:sz w:val="18"/>
                <w:szCs w:val="18"/>
              </w:rPr>
              <w:t>EVS</w:t>
            </w:r>
          </w:p>
        </w:tc>
        <w:tc>
          <w:tcPr>
            <w:tcW w:w="831" w:type="dxa"/>
            <w:tcBorders>
              <w:left w:val="single" w:sz="4" w:space="0" w:color="auto"/>
            </w:tcBorders>
          </w:tcPr>
          <w:p w14:paraId="44708358" w14:textId="77777777" w:rsidR="00196AB4" w:rsidRDefault="00196AB4" w:rsidP="00210FA7">
            <w:pPr>
              <w:ind w:firstLine="0"/>
              <w:jc w:val="center"/>
              <w:rPr>
                <w:sz w:val="18"/>
                <w:szCs w:val="18"/>
              </w:rPr>
            </w:pPr>
          </w:p>
        </w:tc>
        <w:tc>
          <w:tcPr>
            <w:tcW w:w="1080" w:type="dxa"/>
          </w:tcPr>
          <w:p w14:paraId="2B6B8F0D" w14:textId="77777777" w:rsidR="00196AB4" w:rsidRDefault="00196AB4" w:rsidP="00210FA7">
            <w:pPr>
              <w:ind w:firstLine="0"/>
              <w:jc w:val="center"/>
              <w:rPr>
                <w:sz w:val="18"/>
                <w:szCs w:val="18"/>
              </w:rPr>
            </w:pPr>
          </w:p>
        </w:tc>
        <w:tc>
          <w:tcPr>
            <w:tcW w:w="990" w:type="dxa"/>
            <w:tcBorders>
              <w:right w:val="single" w:sz="4" w:space="0" w:color="auto"/>
            </w:tcBorders>
          </w:tcPr>
          <w:p w14:paraId="585BB585" w14:textId="77777777" w:rsidR="00196AB4" w:rsidRDefault="00196AB4" w:rsidP="00210FA7">
            <w:pPr>
              <w:ind w:firstLine="0"/>
              <w:jc w:val="center"/>
              <w:rPr>
                <w:sz w:val="18"/>
                <w:szCs w:val="18"/>
              </w:rPr>
            </w:pPr>
          </w:p>
        </w:tc>
        <w:tc>
          <w:tcPr>
            <w:tcW w:w="990" w:type="dxa"/>
            <w:tcBorders>
              <w:left w:val="single" w:sz="4" w:space="0" w:color="auto"/>
            </w:tcBorders>
          </w:tcPr>
          <w:p w14:paraId="514F9A50" w14:textId="77777777" w:rsidR="00196AB4" w:rsidRDefault="00196AB4" w:rsidP="00210FA7">
            <w:pPr>
              <w:ind w:firstLine="0"/>
              <w:jc w:val="center"/>
              <w:rPr>
                <w:sz w:val="18"/>
                <w:szCs w:val="18"/>
              </w:rPr>
            </w:pPr>
          </w:p>
        </w:tc>
        <w:tc>
          <w:tcPr>
            <w:tcW w:w="1170" w:type="dxa"/>
          </w:tcPr>
          <w:p w14:paraId="75DFD796" w14:textId="77777777" w:rsidR="00196AB4" w:rsidRDefault="00196AB4" w:rsidP="00210FA7">
            <w:pPr>
              <w:ind w:firstLine="0"/>
              <w:jc w:val="center"/>
              <w:rPr>
                <w:sz w:val="18"/>
                <w:szCs w:val="18"/>
              </w:rPr>
            </w:pPr>
          </w:p>
        </w:tc>
        <w:tc>
          <w:tcPr>
            <w:tcW w:w="1080" w:type="dxa"/>
            <w:tcBorders>
              <w:right w:val="single" w:sz="4" w:space="0" w:color="auto"/>
            </w:tcBorders>
          </w:tcPr>
          <w:p w14:paraId="275E7E3E" w14:textId="77777777" w:rsidR="00196AB4" w:rsidRDefault="00196AB4" w:rsidP="00210FA7">
            <w:pPr>
              <w:ind w:firstLine="0"/>
              <w:jc w:val="center"/>
              <w:rPr>
                <w:sz w:val="18"/>
                <w:szCs w:val="18"/>
              </w:rPr>
            </w:pPr>
          </w:p>
        </w:tc>
      </w:tr>
      <w:tr w:rsidR="00196AB4" w14:paraId="38C7B7E5" w14:textId="77777777" w:rsidTr="00210FA7">
        <w:trPr>
          <w:trHeight w:val="275"/>
          <w:jc w:val="center"/>
        </w:trPr>
        <w:tc>
          <w:tcPr>
            <w:tcW w:w="1456" w:type="dxa"/>
            <w:tcBorders>
              <w:left w:val="single" w:sz="4" w:space="0" w:color="auto"/>
              <w:right w:val="single" w:sz="4" w:space="0" w:color="auto"/>
            </w:tcBorders>
          </w:tcPr>
          <w:p w14:paraId="6958C798" w14:textId="77777777" w:rsidR="00196AB4" w:rsidRPr="00371779" w:rsidRDefault="00196AB4" w:rsidP="00210FA7">
            <w:pPr>
              <w:ind w:firstLine="0"/>
              <w:rPr>
                <w:sz w:val="18"/>
                <w:szCs w:val="18"/>
              </w:rPr>
            </w:pPr>
            <w:r>
              <w:rPr>
                <w:sz w:val="18"/>
                <w:szCs w:val="18"/>
              </w:rPr>
              <w:t>DY</w:t>
            </w:r>
          </w:p>
        </w:tc>
        <w:tc>
          <w:tcPr>
            <w:tcW w:w="831" w:type="dxa"/>
            <w:tcBorders>
              <w:left w:val="single" w:sz="4" w:space="0" w:color="auto"/>
            </w:tcBorders>
          </w:tcPr>
          <w:p w14:paraId="0DEDFC8C" w14:textId="77777777" w:rsidR="00196AB4" w:rsidRDefault="00196AB4" w:rsidP="00210FA7">
            <w:pPr>
              <w:ind w:firstLine="0"/>
              <w:jc w:val="center"/>
              <w:rPr>
                <w:sz w:val="18"/>
                <w:szCs w:val="18"/>
              </w:rPr>
            </w:pPr>
          </w:p>
        </w:tc>
        <w:tc>
          <w:tcPr>
            <w:tcW w:w="1080" w:type="dxa"/>
          </w:tcPr>
          <w:p w14:paraId="7DFE30AA" w14:textId="77777777" w:rsidR="00196AB4" w:rsidRDefault="00196AB4" w:rsidP="00210FA7">
            <w:pPr>
              <w:ind w:firstLine="0"/>
              <w:jc w:val="center"/>
              <w:rPr>
                <w:sz w:val="18"/>
                <w:szCs w:val="18"/>
              </w:rPr>
            </w:pPr>
          </w:p>
        </w:tc>
        <w:tc>
          <w:tcPr>
            <w:tcW w:w="990" w:type="dxa"/>
            <w:tcBorders>
              <w:right w:val="single" w:sz="4" w:space="0" w:color="auto"/>
            </w:tcBorders>
          </w:tcPr>
          <w:p w14:paraId="1B9DF79A" w14:textId="77777777" w:rsidR="00196AB4" w:rsidRDefault="00196AB4" w:rsidP="00210FA7">
            <w:pPr>
              <w:ind w:firstLine="0"/>
              <w:jc w:val="center"/>
              <w:rPr>
                <w:sz w:val="18"/>
                <w:szCs w:val="18"/>
              </w:rPr>
            </w:pPr>
          </w:p>
        </w:tc>
        <w:tc>
          <w:tcPr>
            <w:tcW w:w="990" w:type="dxa"/>
            <w:tcBorders>
              <w:left w:val="single" w:sz="4" w:space="0" w:color="auto"/>
            </w:tcBorders>
          </w:tcPr>
          <w:p w14:paraId="16307C94" w14:textId="77777777" w:rsidR="00196AB4" w:rsidRDefault="00196AB4" w:rsidP="00210FA7">
            <w:pPr>
              <w:ind w:firstLine="0"/>
              <w:jc w:val="center"/>
              <w:rPr>
                <w:sz w:val="18"/>
                <w:szCs w:val="18"/>
              </w:rPr>
            </w:pPr>
          </w:p>
        </w:tc>
        <w:tc>
          <w:tcPr>
            <w:tcW w:w="1170" w:type="dxa"/>
          </w:tcPr>
          <w:p w14:paraId="5D2804FE" w14:textId="77777777" w:rsidR="00196AB4" w:rsidRDefault="00196AB4" w:rsidP="00210FA7">
            <w:pPr>
              <w:ind w:firstLine="0"/>
              <w:jc w:val="center"/>
              <w:rPr>
                <w:sz w:val="18"/>
                <w:szCs w:val="18"/>
              </w:rPr>
            </w:pPr>
          </w:p>
        </w:tc>
        <w:tc>
          <w:tcPr>
            <w:tcW w:w="1080" w:type="dxa"/>
            <w:tcBorders>
              <w:right w:val="single" w:sz="4" w:space="0" w:color="auto"/>
            </w:tcBorders>
          </w:tcPr>
          <w:p w14:paraId="63546C32" w14:textId="77777777" w:rsidR="00196AB4" w:rsidRDefault="00196AB4" w:rsidP="00210FA7">
            <w:pPr>
              <w:ind w:firstLine="0"/>
              <w:jc w:val="center"/>
              <w:rPr>
                <w:sz w:val="18"/>
                <w:szCs w:val="18"/>
              </w:rPr>
            </w:pPr>
          </w:p>
        </w:tc>
      </w:tr>
      <w:tr w:rsidR="00196AB4" w14:paraId="319AAA37" w14:textId="77777777" w:rsidTr="00210FA7">
        <w:trPr>
          <w:trHeight w:val="265"/>
          <w:jc w:val="center"/>
        </w:trPr>
        <w:tc>
          <w:tcPr>
            <w:tcW w:w="1456" w:type="dxa"/>
            <w:tcBorders>
              <w:left w:val="single" w:sz="4" w:space="0" w:color="auto"/>
              <w:right w:val="single" w:sz="4" w:space="0" w:color="auto"/>
            </w:tcBorders>
          </w:tcPr>
          <w:p w14:paraId="60E69E16" w14:textId="77777777" w:rsidR="00196AB4" w:rsidRPr="00371779" w:rsidRDefault="00196AB4" w:rsidP="00210FA7">
            <w:pPr>
              <w:ind w:firstLine="0"/>
              <w:rPr>
                <w:sz w:val="18"/>
                <w:szCs w:val="18"/>
              </w:rPr>
            </w:pPr>
            <w:r>
              <w:rPr>
                <w:sz w:val="18"/>
                <w:szCs w:val="18"/>
              </w:rPr>
              <w:t>PB</w:t>
            </w:r>
          </w:p>
        </w:tc>
        <w:tc>
          <w:tcPr>
            <w:tcW w:w="831" w:type="dxa"/>
            <w:tcBorders>
              <w:left w:val="single" w:sz="4" w:space="0" w:color="auto"/>
            </w:tcBorders>
          </w:tcPr>
          <w:p w14:paraId="0A4BA04A" w14:textId="77777777" w:rsidR="00196AB4" w:rsidRDefault="00196AB4" w:rsidP="00210FA7">
            <w:pPr>
              <w:ind w:firstLine="0"/>
              <w:jc w:val="center"/>
              <w:rPr>
                <w:sz w:val="18"/>
                <w:szCs w:val="18"/>
              </w:rPr>
            </w:pPr>
          </w:p>
        </w:tc>
        <w:tc>
          <w:tcPr>
            <w:tcW w:w="1080" w:type="dxa"/>
          </w:tcPr>
          <w:p w14:paraId="1250F8BF" w14:textId="77777777" w:rsidR="00196AB4" w:rsidRDefault="00196AB4" w:rsidP="00210FA7">
            <w:pPr>
              <w:ind w:firstLine="0"/>
              <w:jc w:val="center"/>
              <w:rPr>
                <w:sz w:val="18"/>
                <w:szCs w:val="18"/>
              </w:rPr>
            </w:pPr>
          </w:p>
        </w:tc>
        <w:tc>
          <w:tcPr>
            <w:tcW w:w="990" w:type="dxa"/>
            <w:tcBorders>
              <w:right w:val="single" w:sz="4" w:space="0" w:color="auto"/>
            </w:tcBorders>
          </w:tcPr>
          <w:p w14:paraId="47638443" w14:textId="77777777" w:rsidR="00196AB4" w:rsidRDefault="00196AB4" w:rsidP="00210FA7">
            <w:pPr>
              <w:ind w:firstLine="0"/>
              <w:jc w:val="center"/>
              <w:rPr>
                <w:sz w:val="18"/>
                <w:szCs w:val="18"/>
              </w:rPr>
            </w:pPr>
          </w:p>
        </w:tc>
        <w:tc>
          <w:tcPr>
            <w:tcW w:w="990" w:type="dxa"/>
            <w:tcBorders>
              <w:left w:val="single" w:sz="4" w:space="0" w:color="auto"/>
            </w:tcBorders>
          </w:tcPr>
          <w:p w14:paraId="4FD5E61D" w14:textId="77777777" w:rsidR="00196AB4" w:rsidRDefault="00196AB4" w:rsidP="00210FA7">
            <w:pPr>
              <w:ind w:firstLine="0"/>
              <w:jc w:val="center"/>
              <w:rPr>
                <w:sz w:val="18"/>
                <w:szCs w:val="18"/>
              </w:rPr>
            </w:pPr>
          </w:p>
        </w:tc>
        <w:tc>
          <w:tcPr>
            <w:tcW w:w="1170" w:type="dxa"/>
          </w:tcPr>
          <w:p w14:paraId="5BE9D654" w14:textId="77777777" w:rsidR="00196AB4" w:rsidRDefault="00196AB4" w:rsidP="00210FA7">
            <w:pPr>
              <w:ind w:firstLine="0"/>
              <w:jc w:val="center"/>
              <w:rPr>
                <w:sz w:val="18"/>
                <w:szCs w:val="18"/>
              </w:rPr>
            </w:pPr>
          </w:p>
        </w:tc>
        <w:tc>
          <w:tcPr>
            <w:tcW w:w="1080" w:type="dxa"/>
            <w:tcBorders>
              <w:right w:val="single" w:sz="4" w:space="0" w:color="auto"/>
            </w:tcBorders>
          </w:tcPr>
          <w:p w14:paraId="34D02EA8" w14:textId="77777777" w:rsidR="00196AB4" w:rsidRDefault="00196AB4" w:rsidP="00210FA7">
            <w:pPr>
              <w:ind w:firstLine="0"/>
              <w:jc w:val="center"/>
              <w:rPr>
                <w:sz w:val="18"/>
                <w:szCs w:val="18"/>
              </w:rPr>
            </w:pPr>
          </w:p>
        </w:tc>
      </w:tr>
      <w:tr w:rsidR="00196AB4" w14:paraId="27E33103" w14:textId="77777777" w:rsidTr="00210FA7">
        <w:trPr>
          <w:trHeight w:val="292"/>
          <w:jc w:val="center"/>
        </w:trPr>
        <w:tc>
          <w:tcPr>
            <w:tcW w:w="1456" w:type="dxa"/>
            <w:tcBorders>
              <w:left w:val="single" w:sz="4" w:space="0" w:color="auto"/>
              <w:right w:val="single" w:sz="4" w:space="0" w:color="auto"/>
            </w:tcBorders>
          </w:tcPr>
          <w:p w14:paraId="1580C8E3" w14:textId="77777777" w:rsidR="00196AB4" w:rsidRPr="00371779" w:rsidRDefault="00196AB4" w:rsidP="00210FA7">
            <w:pPr>
              <w:ind w:firstLine="0"/>
              <w:rPr>
                <w:sz w:val="18"/>
                <w:szCs w:val="18"/>
              </w:rPr>
            </w:pPr>
            <w:r>
              <w:rPr>
                <w:sz w:val="18"/>
                <w:szCs w:val="18"/>
              </w:rPr>
              <w:t>EPS Growth</w:t>
            </w:r>
          </w:p>
        </w:tc>
        <w:tc>
          <w:tcPr>
            <w:tcW w:w="831" w:type="dxa"/>
            <w:tcBorders>
              <w:left w:val="single" w:sz="4" w:space="0" w:color="auto"/>
            </w:tcBorders>
          </w:tcPr>
          <w:p w14:paraId="08A77C31" w14:textId="77777777" w:rsidR="00196AB4" w:rsidRDefault="00196AB4" w:rsidP="00210FA7">
            <w:pPr>
              <w:ind w:firstLine="0"/>
              <w:jc w:val="center"/>
              <w:rPr>
                <w:sz w:val="18"/>
                <w:szCs w:val="18"/>
              </w:rPr>
            </w:pPr>
          </w:p>
        </w:tc>
        <w:tc>
          <w:tcPr>
            <w:tcW w:w="1080" w:type="dxa"/>
          </w:tcPr>
          <w:p w14:paraId="1C542178" w14:textId="77777777" w:rsidR="00196AB4" w:rsidRDefault="00196AB4" w:rsidP="00210FA7">
            <w:pPr>
              <w:ind w:firstLine="0"/>
              <w:jc w:val="center"/>
              <w:rPr>
                <w:sz w:val="18"/>
                <w:szCs w:val="18"/>
              </w:rPr>
            </w:pPr>
          </w:p>
        </w:tc>
        <w:tc>
          <w:tcPr>
            <w:tcW w:w="990" w:type="dxa"/>
            <w:tcBorders>
              <w:right w:val="single" w:sz="4" w:space="0" w:color="auto"/>
            </w:tcBorders>
          </w:tcPr>
          <w:p w14:paraId="6294BEE0" w14:textId="77777777" w:rsidR="00196AB4" w:rsidRDefault="00196AB4" w:rsidP="00210FA7">
            <w:pPr>
              <w:ind w:firstLine="0"/>
              <w:jc w:val="center"/>
              <w:rPr>
                <w:sz w:val="18"/>
                <w:szCs w:val="18"/>
              </w:rPr>
            </w:pPr>
          </w:p>
        </w:tc>
        <w:tc>
          <w:tcPr>
            <w:tcW w:w="990" w:type="dxa"/>
            <w:tcBorders>
              <w:left w:val="single" w:sz="4" w:space="0" w:color="auto"/>
            </w:tcBorders>
          </w:tcPr>
          <w:p w14:paraId="7F6B7FBF" w14:textId="77777777" w:rsidR="00196AB4" w:rsidRDefault="00196AB4" w:rsidP="00210FA7">
            <w:pPr>
              <w:ind w:firstLine="0"/>
              <w:jc w:val="center"/>
              <w:rPr>
                <w:sz w:val="18"/>
                <w:szCs w:val="18"/>
              </w:rPr>
            </w:pPr>
          </w:p>
        </w:tc>
        <w:tc>
          <w:tcPr>
            <w:tcW w:w="1170" w:type="dxa"/>
          </w:tcPr>
          <w:p w14:paraId="5A10C390" w14:textId="77777777" w:rsidR="00196AB4" w:rsidRDefault="00196AB4" w:rsidP="00210FA7">
            <w:pPr>
              <w:ind w:firstLine="0"/>
              <w:jc w:val="center"/>
              <w:rPr>
                <w:sz w:val="18"/>
                <w:szCs w:val="18"/>
              </w:rPr>
            </w:pPr>
          </w:p>
        </w:tc>
        <w:tc>
          <w:tcPr>
            <w:tcW w:w="1080" w:type="dxa"/>
            <w:tcBorders>
              <w:right w:val="single" w:sz="4" w:space="0" w:color="auto"/>
            </w:tcBorders>
          </w:tcPr>
          <w:p w14:paraId="502B4AD8" w14:textId="77777777" w:rsidR="00196AB4" w:rsidRDefault="00196AB4" w:rsidP="00210FA7">
            <w:pPr>
              <w:ind w:firstLine="0"/>
              <w:jc w:val="center"/>
              <w:rPr>
                <w:sz w:val="18"/>
                <w:szCs w:val="18"/>
              </w:rPr>
            </w:pPr>
          </w:p>
        </w:tc>
      </w:tr>
      <w:tr w:rsidR="00196AB4" w14:paraId="2300231A" w14:textId="77777777" w:rsidTr="00210FA7">
        <w:trPr>
          <w:trHeight w:val="265"/>
          <w:jc w:val="center"/>
        </w:trPr>
        <w:tc>
          <w:tcPr>
            <w:tcW w:w="1456" w:type="dxa"/>
            <w:tcBorders>
              <w:left w:val="single" w:sz="4" w:space="0" w:color="auto"/>
              <w:right w:val="single" w:sz="4" w:space="0" w:color="auto"/>
            </w:tcBorders>
          </w:tcPr>
          <w:p w14:paraId="51DC132F" w14:textId="77777777" w:rsidR="00196AB4" w:rsidRDefault="00196AB4" w:rsidP="00210FA7">
            <w:pPr>
              <w:ind w:firstLine="0"/>
              <w:rPr>
                <w:sz w:val="18"/>
                <w:szCs w:val="18"/>
              </w:rPr>
            </w:pPr>
            <w:r>
              <w:rPr>
                <w:sz w:val="18"/>
                <w:szCs w:val="18"/>
              </w:rPr>
              <w:t>Revenue Growth</w:t>
            </w:r>
          </w:p>
        </w:tc>
        <w:tc>
          <w:tcPr>
            <w:tcW w:w="831" w:type="dxa"/>
            <w:tcBorders>
              <w:left w:val="single" w:sz="4" w:space="0" w:color="auto"/>
            </w:tcBorders>
          </w:tcPr>
          <w:p w14:paraId="02D8DCC7" w14:textId="77777777" w:rsidR="00196AB4" w:rsidRDefault="00196AB4" w:rsidP="00210FA7">
            <w:pPr>
              <w:ind w:firstLine="0"/>
              <w:jc w:val="center"/>
              <w:rPr>
                <w:sz w:val="18"/>
                <w:szCs w:val="18"/>
              </w:rPr>
            </w:pPr>
          </w:p>
        </w:tc>
        <w:tc>
          <w:tcPr>
            <w:tcW w:w="1080" w:type="dxa"/>
          </w:tcPr>
          <w:p w14:paraId="549A6495" w14:textId="77777777" w:rsidR="00196AB4" w:rsidRDefault="00196AB4" w:rsidP="00210FA7">
            <w:pPr>
              <w:ind w:firstLine="0"/>
              <w:jc w:val="center"/>
              <w:rPr>
                <w:sz w:val="18"/>
                <w:szCs w:val="18"/>
              </w:rPr>
            </w:pPr>
          </w:p>
        </w:tc>
        <w:tc>
          <w:tcPr>
            <w:tcW w:w="990" w:type="dxa"/>
            <w:tcBorders>
              <w:right w:val="single" w:sz="4" w:space="0" w:color="auto"/>
            </w:tcBorders>
          </w:tcPr>
          <w:p w14:paraId="42117B01" w14:textId="77777777" w:rsidR="00196AB4" w:rsidRDefault="00196AB4" w:rsidP="00210FA7">
            <w:pPr>
              <w:ind w:firstLine="0"/>
              <w:jc w:val="center"/>
              <w:rPr>
                <w:sz w:val="18"/>
                <w:szCs w:val="18"/>
              </w:rPr>
            </w:pPr>
          </w:p>
        </w:tc>
        <w:tc>
          <w:tcPr>
            <w:tcW w:w="990" w:type="dxa"/>
            <w:tcBorders>
              <w:left w:val="single" w:sz="4" w:space="0" w:color="auto"/>
            </w:tcBorders>
          </w:tcPr>
          <w:p w14:paraId="33A89BCC" w14:textId="77777777" w:rsidR="00196AB4" w:rsidRDefault="00196AB4" w:rsidP="00210FA7">
            <w:pPr>
              <w:ind w:firstLine="0"/>
              <w:jc w:val="center"/>
              <w:rPr>
                <w:sz w:val="18"/>
                <w:szCs w:val="18"/>
              </w:rPr>
            </w:pPr>
          </w:p>
        </w:tc>
        <w:tc>
          <w:tcPr>
            <w:tcW w:w="1170" w:type="dxa"/>
          </w:tcPr>
          <w:p w14:paraId="666DB10E" w14:textId="77777777" w:rsidR="00196AB4" w:rsidRDefault="00196AB4" w:rsidP="00210FA7">
            <w:pPr>
              <w:ind w:firstLine="0"/>
              <w:jc w:val="center"/>
              <w:rPr>
                <w:sz w:val="18"/>
                <w:szCs w:val="18"/>
              </w:rPr>
            </w:pPr>
          </w:p>
        </w:tc>
        <w:tc>
          <w:tcPr>
            <w:tcW w:w="1080" w:type="dxa"/>
            <w:tcBorders>
              <w:right w:val="single" w:sz="4" w:space="0" w:color="auto"/>
            </w:tcBorders>
          </w:tcPr>
          <w:p w14:paraId="192E5F06" w14:textId="77777777" w:rsidR="00196AB4" w:rsidRDefault="00196AB4" w:rsidP="00210FA7">
            <w:pPr>
              <w:ind w:firstLine="0"/>
              <w:jc w:val="center"/>
              <w:rPr>
                <w:sz w:val="18"/>
                <w:szCs w:val="18"/>
              </w:rPr>
            </w:pPr>
          </w:p>
        </w:tc>
      </w:tr>
      <w:tr w:rsidR="00196AB4" w14:paraId="06E7BCB3" w14:textId="77777777" w:rsidTr="00210FA7">
        <w:trPr>
          <w:trHeight w:val="265"/>
          <w:jc w:val="center"/>
        </w:trPr>
        <w:tc>
          <w:tcPr>
            <w:tcW w:w="1456" w:type="dxa"/>
            <w:tcBorders>
              <w:left w:val="single" w:sz="4" w:space="0" w:color="auto"/>
              <w:right w:val="single" w:sz="4" w:space="0" w:color="auto"/>
            </w:tcBorders>
          </w:tcPr>
          <w:p w14:paraId="574F5F94" w14:textId="77777777" w:rsidR="00196AB4" w:rsidRDefault="00196AB4" w:rsidP="00210FA7">
            <w:pPr>
              <w:ind w:firstLine="0"/>
              <w:rPr>
                <w:sz w:val="18"/>
                <w:szCs w:val="18"/>
              </w:rPr>
            </w:pPr>
            <w:r>
              <w:rPr>
                <w:sz w:val="18"/>
                <w:szCs w:val="18"/>
              </w:rPr>
              <w:t>PMO</w:t>
            </w:r>
          </w:p>
        </w:tc>
        <w:tc>
          <w:tcPr>
            <w:tcW w:w="831" w:type="dxa"/>
            <w:tcBorders>
              <w:left w:val="single" w:sz="4" w:space="0" w:color="auto"/>
            </w:tcBorders>
          </w:tcPr>
          <w:p w14:paraId="1B12A761" w14:textId="77777777" w:rsidR="00196AB4" w:rsidRDefault="00196AB4" w:rsidP="00210FA7">
            <w:pPr>
              <w:ind w:firstLine="0"/>
              <w:jc w:val="center"/>
              <w:rPr>
                <w:sz w:val="18"/>
                <w:szCs w:val="18"/>
              </w:rPr>
            </w:pPr>
          </w:p>
        </w:tc>
        <w:tc>
          <w:tcPr>
            <w:tcW w:w="1080" w:type="dxa"/>
          </w:tcPr>
          <w:p w14:paraId="35ABFC52" w14:textId="77777777" w:rsidR="00196AB4" w:rsidRDefault="00196AB4" w:rsidP="00210FA7">
            <w:pPr>
              <w:ind w:firstLine="0"/>
              <w:jc w:val="center"/>
              <w:rPr>
                <w:sz w:val="18"/>
                <w:szCs w:val="18"/>
              </w:rPr>
            </w:pPr>
          </w:p>
        </w:tc>
        <w:tc>
          <w:tcPr>
            <w:tcW w:w="990" w:type="dxa"/>
            <w:tcBorders>
              <w:right w:val="single" w:sz="4" w:space="0" w:color="auto"/>
            </w:tcBorders>
          </w:tcPr>
          <w:p w14:paraId="21FBA597" w14:textId="77777777" w:rsidR="00196AB4" w:rsidRDefault="00196AB4" w:rsidP="00210FA7">
            <w:pPr>
              <w:ind w:firstLine="0"/>
              <w:jc w:val="center"/>
              <w:rPr>
                <w:sz w:val="18"/>
                <w:szCs w:val="18"/>
              </w:rPr>
            </w:pPr>
          </w:p>
        </w:tc>
        <w:tc>
          <w:tcPr>
            <w:tcW w:w="990" w:type="dxa"/>
            <w:tcBorders>
              <w:left w:val="single" w:sz="4" w:space="0" w:color="auto"/>
            </w:tcBorders>
          </w:tcPr>
          <w:p w14:paraId="4E0C567D" w14:textId="77777777" w:rsidR="00196AB4" w:rsidRDefault="00196AB4" w:rsidP="00210FA7">
            <w:pPr>
              <w:ind w:firstLine="0"/>
              <w:jc w:val="center"/>
              <w:rPr>
                <w:sz w:val="18"/>
                <w:szCs w:val="18"/>
              </w:rPr>
            </w:pPr>
            <w:r>
              <w:rPr>
                <w:sz w:val="18"/>
                <w:szCs w:val="18"/>
              </w:rPr>
              <w:t>N/A</w:t>
            </w:r>
          </w:p>
        </w:tc>
        <w:tc>
          <w:tcPr>
            <w:tcW w:w="1170" w:type="dxa"/>
          </w:tcPr>
          <w:p w14:paraId="4A5EE1EF" w14:textId="77777777" w:rsidR="00196AB4" w:rsidRDefault="00196AB4" w:rsidP="00210FA7">
            <w:pPr>
              <w:ind w:firstLine="0"/>
              <w:jc w:val="center"/>
              <w:rPr>
                <w:sz w:val="18"/>
                <w:szCs w:val="18"/>
              </w:rPr>
            </w:pPr>
            <w:r>
              <w:rPr>
                <w:sz w:val="18"/>
                <w:szCs w:val="18"/>
              </w:rPr>
              <w:t>N/A</w:t>
            </w:r>
          </w:p>
        </w:tc>
        <w:tc>
          <w:tcPr>
            <w:tcW w:w="1080" w:type="dxa"/>
            <w:tcBorders>
              <w:right w:val="single" w:sz="4" w:space="0" w:color="auto"/>
            </w:tcBorders>
          </w:tcPr>
          <w:p w14:paraId="350E7693" w14:textId="77777777" w:rsidR="00196AB4" w:rsidRDefault="00196AB4" w:rsidP="00210FA7">
            <w:pPr>
              <w:ind w:firstLine="0"/>
              <w:jc w:val="center"/>
              <w:rPr>
                <w:sz w:val="18"/>
                <w:szCs w:val="18"/>
              </w:rPr>
            </w:pPr>
            <w:r>
              <w:rPr>
                <w:sz w:val="18"/>
                <w:szCs w:val="18"/>
              </w:rPr>
              <w:t>N/A</w:t>
            </w:r>
          </w:p>
        </w:tc>
      </w:tr>
      <w:tr w:rsidR="00196AB4" w14:paraId="72868576" w14:textId="77777777" w:rsidTr="00210FA7">
        <w:trPr>
          <w:trHeight w:val="223"/>
          <w:jc w:val="center"/>
        </w:trPr>
        <w:tc>
          <w:tcPr>
            <w:tcW w:w="1456" w:type="dxa"/>
            <w:tcBorders>
              <w:left w:val="single" w:sz="4" w:space="0" w:color="auto"/>
              <w:bottom w:val="single" w:sz="12" w:space="0" w:color="000000"/>
              <w:right w:val="single" w:sz="4" w:space="0" w:color="auto"/>
            </w:tcBorders>
          </w:tcPr>
          <w:p w14:paraId="033EC399" w14:textId="77777777" w:rsidR="00196AB4" w:rsidRPr="00371779" w:rsidRDefault="00196AB4" w:rsidP="00210FA7">
            <w:pPr>
              <w:ind w:firstLine="0"/>
              <w:rPr>
                <w:sz w:val="18"/>
                <w:szCs w:val="18"/>
              </w:rPr>
            </w:pPr>
            <w:r>
              <w:rPr>
                <w:sz w:val="18"/>
                <w:szCs w:val="18"/>
              </w:rPr>
              <w:lastRenderedPageBreak/>
              <w:t>Combo</w:t>
            </w:r>
          </w:p>
        </w:tc>
        <w:tc>
          <w:tcPr>
            <w:tcW w:w="831" w:type="dxa"/>
            <w:tcBorders>
              <w:left w:val="single" w:sz="4" w:space="0" w:color="auto"/>
              <w:bottom w:val="single" w:sz="12" w:space="0" w:color="000000"/>
            </w:tcBorders>
          </w:tcPr>
          <w:p w14:paraId="19E26A46" w14:textId="77777777" w:rsidR="00196AB4" w:rsidRDefault="00196AB4" w:rsidP="00210FA7">
            <w:pPr>
              <w:ind w:firstLine="0"/>
              <w:jc w:val="center"/>
              <w:rPr>
                <w:sz w:val="18"/>
                <w:szCs w:val="18"/>
              </w:rPr>
            </w:pPr>
          </w:p>
        </w:tc>
        <w:tc>
          <w:tcPr>
            <w:tcW w:w="1080" w:type="dxa"/>
            <w:tcBorders>
              <w:bottom w:val="single" w:sz="12" w:space="0" w:color="000000"/>
            </w:tcBorders>
          </w:tcPr>
          <w:p w14:paraId="1E13C0EC" w14:textId="77777777" w:rsidR="00196AB4" w:rsidRDefault="00196AB4" w:rsidP="00210FA7">
            <w:pPr>
              <w:ind w:firstLine="0"/>
              <w:jc w:val="center"/>
              <w:rPr>
                <w:sz w:val="18"/>
                <w:szCs w:val="18"/>
              </w:rPr>
            </w:pPr>
            <w:r>
              <w:rPr>
                <w:sz w:val="18"/>
                <w:szCs w:val="18"/>
              </w:rPr>
              <w:t>N/A</w:t>
            </w:r>
          </w:p>
        </w:tc>
        <w:tc>
          <w:tcPr>
            <w:tcW w:w="990" w:type="dxa"/>
            <w:tcBorders>
              <w:bottom w:val="single" w:sz="12" w:space="0" w:color="000000"/>
              <w:right w:val="single" w:sz="4" w:space="0" w:color="auto"/>
            </w:tcBorders>
          </w:tcPr>
          <w:p w14:paraId="76DCDEC5" w14:textId="77777777" w:rsidR="00196AB4" w:rsidRDefault="00196AB4" w:rsidP="00210FA7">
            <w:pPr>
              <w:ind w:firstLine="0"/>
              <w:jc w:val="center"/>
              <w:rPr>
                <w:sz w:val="18"/>
                <w:szCs w:val="18"/>
              </w:rPr>
            </w:pPr>
            <w:r>
              <w:rPr>
                <w:sz w:val="18"/>
                <w:szCs w:val="18"/>
              </w:rPr>
              <w:t>N/A</w:t>
            </w:r>
          </w:p>
        </w:tc>
        <w:tc>
          <w:tcPr>
            <w:tcW w:w="990" w:type="dxa"/>
            <w:tcBorders>
              <w:left w:val="single" w:sz="4" w:space="0" w:color="auto"/>
              <w:bottom w:val="single" w:sz="12" w:space="0" w:color="000000"/>
            </w:tcBorders>
          </w:tcPr>
          <w:p w14:paraId="125B1EE2" w14:textId="77777777" w:rsidR="00196AB4" w:rsidRDefault="00196AB4" w:rsidP="00210FA7">
            <w:pPr>
              <w:ind w:firstLine="0"/>
              <w:jc w:val="center"/>
              <w:rPr>
                <w:sz w:val="18"/>
                <w:szCs w:val="18"/>
              </w:rPr>
            </w:pPr>
          </w:p>
        </w:tc>
        <w:tc>
          <w:tcPr>
            <w:tcW w:w="1170" w:type="dxa"/>
            <w:tcBorders>
              <w:bottom w:val="single" w:sz="12" w:space="0" w:color="000000"/>
            </w:tcBorders>
          </w:tcPr>
          <w:p w14:paraId="4CBC8C8F" w14:textId="77777777" w:rsidR="00196AB4" w:rsidRDefault="00196AB4" w:rsidP="00210FA7">
            <w:pPr>
              <w:ind w:firstLine="0"/>
              <w:jc w:val="center"/>
              <w:rPr>
                <w:sz w:val="18"/>
                <w:szCs w:val="18"/>
              </w:rPr>
            </w:pPr>
            <w:r>
              <w:rPr>
                <w:sz w:val="18"/>
                <w:szCs w:val="18"/>
              </w:rPr>
              <w:t>N/A</w:t>
            </w:r>
          </w:p>
        </w:tc>
        <w:tc>
          <w:tcPr>
            <w:tcW w:w="1080" w:type="dxa"/>
            <w:tcBorders>
              <w:bottom w:val="single" w:sz="12" w:space="0" w:color="000000"/>
              <w:right w:val="single" w:sz="4" w:space="0" w:color="auto"/>
            </w:tcBorders>
          </w:tcPr>
          <w:p w14:paraId="78691639" w14:textId="77777777" w:rsidR="00196AB4" w:rsidRDefault="00196AB4" w:rsidP="00210FA7">
            <w:pPr>
              <w:ind w:firstLine="0"/>
              <w:jc w:val="center"/>
              <w:rPr>
                <w:sz w:val="18"/>
                <w:szCs w:val="18"/>
              </w:rPr>
            </w:pPr>
            <w:r>
              <w:rPr>
                <w:sz w:val="18"/>
                <w:szCs w:val="18"/>
              </w:rPr>
              <w:t>N/A</w:t>
            </w:r>
          </w:p>
        </w:tc>
      </w:tr>
    </w:tbl>
    <w:p w14:paraId="2DBAEA57" w14:textId="77777777" w:rsidR="00196AB4" w:rsidRDefault="00196AB4" w:rsidP="00196AB4"/>
    <w:p w14:paraId="76BCE9CA" w14:textId="77777777" w:rsidR="00196AB4" w:rsidRDefault="00196AB4" w:rsidP="00196AB4"/>
    <w:p w14:paraId="4861D096" w14:textId="77777777" w:rsidR="00196AB4" w:rsidRDefault="00196AB4" w:rsidP="00196AB4"/>
    <w:p w14:paraId="6B8BDB0A" w14:textId="77777777" w:rsidR="00196AB4" w:rsidRDefault="00196AB4" w:rsidP="00196AB4"/>
    <w:p w14:paraId="14A39D4D" w14:textId="77777777" w:rsidR="00D82106" w:rsidRDefault="00D82106" w:rsidP="00D82106"/>
    <w:p w14:paraId="2D2E88E7" w14:textId="77777777" w:rsidR="00D82106" w:rsidRDefault="00D82106" w:rsidP="00D82106"/>
    <w:p w14:paraId="4E2EDEC2" w14:textId="77777777" w:rsidR="00D82106" w:rsidRDefault="00D82106" w:rsidP="00D82106"/>
    <w:p w14:paraId="52167333" w14:textId="77777777" w:rsidR="00D82106" w:rsidRDefault="00D82106" w:rsidP="00D82106"/>
    <w:p w14:paraId="5068F194" w14:textId="77777777" w:rsidR="00D82106" w:rsidRDefault="00D82106" w:rsidP="00D82106"/>
    <w:p w14:paraId="151191CB" w14:textId="77777777" w:rsidR="00D82106" w:rsidRDefault="00D82106" w:rsidP="00D82106"/>
    <w:p w14:paraId="1505D7CB" w14:textId="77777777" w:rsidR="00D82106" w:rsidRDefault="00D82106" w:rsidP="00D82106"/>
    <w:p w14:paraId="1A31B3D0" w14:textId="77777777" w:rsidR="00D82106" w:rsidRDefault="00D82106" w:rsidP="00D82106"/>
    <w:p w14:paraId="4F24BE32" w14:textId="77777777" w:rsidR="00D82106" w:rsidRDefault="00D82106" w:rsidP="00D82106"/>
    <w:p w14:paraId="7F747D71" w14:textId="77777777" w:rsidR="00D82106" w:rsidRDefault="00D82106" w:rsidP="00D82106"/>
    <w:p w14:paraId="0D2D13A7" w14:textId="2D323EF9" w:rsidR="00E26EE5" w:rsidRPr="009A3755" w:rsidRDefault="00D82106" w:rsidP="00D82106">
      <w:r>
        <w:t>There were no adjustments made for trading costs or market liquidity impact</w:t>
      </w:r>
      <w:del w:id="1078" w:author="Allen Hoskins" w:date="2022-11-20T21:09:00Z">
        <w:r w:rsidDel="00030C23">
          <w:delText xml:space="preserve">.  </w:delText>
        </w:r>
      </w:del>
      <w:ins w:id="1079" w:author="Allen Hoskins" w:date="2022-11-20T21:09:00Z">
        <w:r w:rsidR="00030C23">
          <w:t xml:space="preserve">. </w:t>
        </w:r>
      </w:ins>
      <w:r>
        <w:t>Given the high liquidity of mid- and large-cap US stocks, such impacts would be minimal</w:t>
      </w:r>
      <w:del w:id="1080" w:author="Allen Hoskins" w:date="2022-11-20T21:09:00Z">
        <w:r w:rsidDel="00030C23">
          <w:delText xml:space="preserve">.  </w:delText>
        </w:r>
      </w:del>
      <w:ins w:id="1081" w:author="Allen Hoskins" w:date="2022-11-20T21:09:00Z">
        <w:r w:rsidR="00030C23">
          <w:t xml:space="preserve">. </w:t>
        </w:r>
      </w:ins>
      <w:r>
        <w:t>Even if one were to conservatively deduct a few percentage points of the absolute returns, the overall results would only see a minimal impact given the amount of outperformance of these portfolios.</w:t>
      </w:r>
    </w:p>
    <w:p w14:paraId="0F306F36" w14:textId="7C6136FB" w:rsidR="009B1D59" w:rsidRDefault="00A136E6" w:rsidP="009942DC">
      <w:pPr>
        <w:pStyle w:val="heading10"/>
      </w:pPr>
      <w:r>
        <w:t>5</w:t>
      </w:r>
      <w:r w:rsidRPr="009A3755">
        <w:t xml:space="preserve">   </w:t>
      </w:r>
      <w:r w:rsidR="00C823C8">
        <w:t>Discussion</w:t>
      </w:r>
    </w:p>
    <w:p w14:paraId="3CEBE2A5" w14:textId="6ADAD924" w:rsidR="00D82106" w:rsidDel="0088754C" w:rsidRDefault="00A136E6" w:rsidP="00C37A35">
      <w:pPr>
        <w:rPr>
          <w:del w:id="1082" w:author="Allen Hoskins" w:date="2022-11-20T20:54:00Z"/>
        </w:rPr>
      </w:pPr>
      <w:r>
        <w:t>T</w:t>
      </w:r>
      <w:r w:rsidR="00661F71">
        <w:t xml:space="preserve">he researchers view the </w:t>
      </w:r>
      <w:r>
        <w:t xml:space="preserve">overall </w:t>
      </w:r>
      <w:r w:rsidR="00661F71">
        <w:t xml:space="preserve">results </w:t>
      </w:r>
      <w:r>
        <w:t xml:space="preserve">of this study </w:t>
      </w:r>
      <w:r w:rsidR="00661F71">
        <w:t>as highly favorable and supportive of the aforementioned hypotheses</w:t>
      </w:r>
      <w:del w:id="1083" w:author="Allen Hoskins" w:date="2022-11-20T21:09:00Z">
        <w:r w:rsidR="00661F71" w:rsidDel="00030C23">
          <w:delText xml:space="preserve">.  </w:delText>
        </w:r>
      </w:del>
      <w:ins w:id="1084" w:author="Allen Hoskins" w:date="2022-11-20T21:09:00Z">
        <w:r w:rsidR="00030C23">
          <w:t xml:space="preserve">. </w:t>
        </w:r>
      </w:ins>
      <w:r w:rsidR="00661F71">
        <w:t>The initial model building efforts gave evidence of potential model efficacy</w:t>
      </w:r>
      <w:ins w:id="1085" w:author="Allen Hoskins" w:date="2022-11-20T20:53:00Z">
        <w:r w:rsidR="00783105">
          <w:t>,</w:t>
        </w:r>
      </w:ins>
      <w:r w:rsidR="00661F71">
        <w:t xml:space="preserve"> but the scenario analysis provided more quantifiable and objective measure</w:t>
      </w:r>
      <w:r>
        <w:t>ments</w:t>
      </w:r>
      <w:r w:rsidR="00661F71">
        <w:t xml:space="preserve"> of the results</w:t>
      </w:r>
      <w:del w:id="1086" w:author="Allen Hoskins" w:date="2022-11-20T21:09:00Z">
        <w:r w:rsidR="00661F71" w:rsidDel="00030C23">
          <w:delText xml:space="preserve">.  </w:delText>
        </w:r>
      </w:del>
      <w:ins w:id="1087" w:author="Allen Hoskins" w:date="2022-11-20T21:09:00Z">
        <w:r w:rsidR="00030C23">
          <w:t xml:space="preserve">. </w:t>
        </w:r>
      </w:ins>
    </w:p>
    <w:p w14:paraId="238990A7" w14:textId="77777777" w:rsidR="00D82106" w:rsidDel="0088754C" w:rsidRDefault="00D82106" w:rsidP="00C37A35">
      <w:pPr>
        <w:rPr>
          <w:del w:id="1088" w:author="Allen Hoskins" w:date="2022-11-20T20:54:00Z"/>
        </w:rPr>
      </w:pPr>
    </w:p>
    <w:p w14:paraId="78029B9E" w14:textId="77777777" w:rsidR="00D82106" w:rsidRDefault="00D82106" w:rsidP="0088754C"/>
    <w:p w14:paraId="1378409C" w14:textId="2EBBD80B" w:rsidR="003D3DE2" w:rsidRDefault="00661F71" w:rsidP="00D82106">
      <w:r>
        <w:t xml:space="preserve">The model portfolios </w:t>
      </w:r>
      <w:r w:rsidR="005947B9">
        <w:t xml:space="preserve">were premised on a broad range of metrics and </w:t>
      </w:r>
      <w:r w:rsidR="002C2DD6">
        <w:t xml:space="preserve">produced varied returns, though every single one generated </w:t>
      </w:r>
      <w:r w:rsidR="002C2DD6" w:rsidRPr="001A27DC">
        <w:t>outperformance over the benchmark during the collective analyzed time periods</w:t>
      </w:r>
      <w:del w:id="1089" w:author="Allen Hoskins" w:date="2022-11-20T21:09:00Z">
        <w:r w:rsidR="002C2DD6" w:rsidRPr="001A27DC" w:rsidDel="00030C23">
          <w:delText xml:space="preserve">.  </w:delText>
        </w:r>
      </w:del>
      <w:ins w:id="1090" w:author="Allen Hoskins" w:date="2022-11-20T21:09:00Z">
        <w:r w:rsidR="00030C23">
          <w:t xml:space="preserve">. </w:t>
        </w:r>
      </w:ins>
      <w:r w:rsidR="00375126" w:rsidRPr="001A27DC">
        <w:t xml:space="preserve">Not only was the </w:t>
      </w:r>
      <w:r w:rsidR="002C2DD6" w:rsidRPr="001A27DC">
        <w:t xml:space="preserve">amount </w:t>
      </w:r>
      <w:r w:rsidR="00375126" w:rsidRPr="001A27DC">
        <w:t xml:space="preserve">of alpha deemed </w:t>
      </w:r>
      <w:r w:rsidR="00A136E6" w:rsidRPr="001A27DC">
        <w:t>strong</w:t>
      </w:r>
      <w:ins w:id="1091" w:author="Allen Hoskins" w:date="2022-11-20T20:54:00Z">
        <w:r w:rsidR="0088754C">
          <w:t>,</w:t>
        </w:r>
      </w:ins>
      <w:r w:rsidR="00375126" w:rsidRPr="001A27DC">
        <w:t xml:space="preserve"> but so was the consistency</w:t>
      </w:r>
      <w:ins w:id="1092" w:author="Allen Hoskins" w:date="2022-11-20T20:54:00Z">
        <w:r w:rsidR="0088754C">
          <w:t xml:space="preserve">, </w:t>
        </w:r>
      </w:ins>
      <w:del w:id="1093" w:author="Allen Hoskins" w:date="2022-11-20T20:54:00Z">
        <w:r w:rsidR="00375126" w:rsidRPr="001A27DC" w:rsidDel="0088754C">
          <w:delText xml:space="preserve"> </w:delText>
        </w:r>
      </w:del>
      <w:r w:rsidR="00375126" w:rsidRPr="001A27DC">
        <w:t>as there was only one quarter where the strategies underperformed</w:t>
      </w:r>
      <w:del w:id="1094" w:author="Allen Hoskins" w:date="2022-11-20T21:09:00Z">
        <w:r w:rsidR="00375126" w:rsidRPr="001A27DC" w:rsidDel="00030C23">
          <w:delText xml:space="preserve">.  </w:delText>
        </w:r>
      </w:del>
      <w:ins w:id="1095" w:author="Allen Hoskins" w:date="2022-11-20T21:09:00Z">
        <w:r w:rsidR="00030C23">
          <w:t xml:space="preserve">. </w:t>
        </w:r>
      </w:ins>
    </w:p>
    <w:p w14:paraId="73313E48" w14:textId="624D49CE" w:rsidR="00661F71" w:rsidRDefault="00A136E6" w:rsidP="00C37A35">
      <w:r>
        <w:t>This level of outperformance may be viewed by some in a skeptical manner</w:t>
      </w:r>
      <w:ins w:id="1096" w:author="Allen Hoskins" w:date="2022-11-20T20:54:00Z">
        <w:r w:rsidR="0088754C">
          <w:t>,</w:t>
        </w:r>
      </w:ins>
      <w:r w:rsidR="004E5ED1">
        <w:t xml:space="preserve"> given the </w:t>
      </w:r>
      <w:r w:rsidR="00FD6659">
        <w:t xml:space="preserve">high level of </w:t>
      </w:r>
      <w:r w:rsidR="004E5ED1">
        <w:t>competition and factor decay prevalent in the industry</w:t>
      </w:r>
      <w:del w:id="1097" w:author="Allen Hoskins" w:date="2022-11-20T21:09:00Z">
        <w:r w:rsidDel="00030C23">
          <w:delText xml:space="preserve">.  </w:delText>
        </w:r>
      </w:del>
      <w:ins w:id="1098" w:author="Allen Hoskins" w:date="2022-11-20T21:09:00Z">
        <w:r w:rsidR="00030C23">
          <w:t xml:space="preserve">. </w:t>
        </w:r>
      </w:ins>
      <w:r>
        <w:t xml:space="preserve">In response to such doubt, the researchers </w:t>
      </w:r>
      <w:r w:rsidR="00E033FA">
        <w:t>propose the possibility of unique insights providing the foundation for unique results</w:t>
      </w:r>
      <w:del w:id="1099" w:author="Allen Hoskins" w:date="2022-11-20T21:09:00Z">
        <w:r w:rsidR="00E033FA" w:rsidDel="00030C23">
          <w:delText xml:space="preserve">.  </w:delText>
        </w:r>
      </w:del>
      <w:ins w:id="1100" w:author="Allen Hoskins" w:date="2022-11-20T21:09:00Z">
        <w:r w:rsidR="00030C23">
          <w:t xml:space="preserve">. </w:t>
        </w:r>
      </w:ins>
      <w:r w:rsidR="00E033FA">
        <w:t xml:space="preserve">One </w:t>
      </w:r>
      <w:del w:id="1101" w:author="Allen Hoskins" w:date="2022-11-20T20:54:00Z">
        <w:r w:rsidR="00E033FA" w:rsidDel="0088754C">
          <w:delText xml:space="preserve">can’t </w:delText>
        </w:r>
      </w:del>
      <w:ins w:id="1102" w:author="Allen Hoskins" w:date="2022-11-20T20:54:00Z">
        <w:r w:rsidR="0088754C">
          <w:t>cannot</w:t>
        </w:r>
        <w:r w:rsidR="0088754C">
          <w:t xml:space="preserve"> </w:t>
        </w:r>
      </w:ins>
      <w:r w:rsidR="004E5ED1">
        <w:t xml:space="preserve">do what everyone else is doing and expect to </w:t>
      </w:r>
      <w:r w:rsidR="007F53D9">
        <w:t>have vastly different results</w:t>
      </w:r>
      <w:del w:id="1103" w:author="Allen Hoskins" w:date="2022-11-20T21:09:00Z">
        <w:r w:rsidR="00E6759C" w:rsidDel="00030C23">
          <w:delText xml:space="preserve">.  </w:delText>
        </w:r>
      </w:del>
      <w:ins w:id="1104" w:author="Allen Hoskins" w:date="2022-11-20T21:09:00Z">
        <w:r w:rsidR="00030C23">
          <w:t xml:space="preserve">. </w:t>
        </w:r>
      </w:ins>
      <w:r w:rsidR="00E6759C">
        <w:t>Rather, one must think differently</w:t>
      </w:r>
      <w:ins w:id="1105" w:author="Allen Hoskins" w:date="2022-11-20T20:55:00Z">
        <w:r w:rsidR="0088754C">
          <w:t xml:space="preserve">, and </w:t>
        </w:r>
      </w:ins>
      <w:del w:id="1106" w:author="Allen Hoskins" w:date="2022-11-20T20:55:00Z">
        <w:r w:rsidR="00E6759C" w:rsidDel="0088754C">
          <w:delText xml:space="preserve"> to which </w:delText>
        </w:r>
      </w:del>
      <w:r w:rsidR="00E6759C">
        <w:t xml:space="preserve">the researchers believe that </w:t>
      </w:r>
      <w:r w:rsidR="00725B13">
        <w:t xml:space="preserve">this study serves as an example of </w:t>
      </w:r>
      <w:r w:rsidR="00E56652">
        <w:t>attempting to test and analyze</w:t>
      </w:r>
      <w:ins w:id="1107" w:author="Allen Hoskins" w:date="2022-11-20T20:55:00Z">
        <w:r w:rsidR="00420BB6">
          <w:t xml:space="preserve"> a different method</w:t>
        </w:r>
      </w:ins>
      <w:del w:id="1108" w:author="Allen Hoskins" w:date="2022-11-20T21:09:00Z">
        <w:r w:rsidR="00C04C81" w:rsidDel="00030C23">
          <w:delText>.</w:delText>
        </w:r>
        <w:r w:rsidR="00C2352F" w:rsidDel="00030C23">
          <w:delText xml:space="preserve">  </w:delText>
        </w:r>
      </w:del>
      <w:ins w:id="1109" w:author="Allen Hoskins" w:date="2022-11-20T21:09:00Z">
        <w:r w:rsidR="00030C23">
          <w:t xml:space="preserve">. </w:t>
        </w:r>
      </w:ins>
    </w:p>
    <w:p w14:paraId="07841E1C" w14:textId="1899DE5E" w:rsidR="00661F71" w:rsidRDefault="00A136E6" w:rsidP="00C37A35">
      <w:r>
        <w:t xml:space="preserve">The stock market is known to </w:t>
      </w:r>
      <w:r w:rsidR="00294473">
        <w:t xml:space="preserve">go through cycles </w:t>
      </w:r>
      <w:del w:id="1110" w:author="Allen Hoskins" w:date="2022-11-20T20:55:00Z">
        <w:r w:rsidR="00294473" w:rsidDel="00420BB6">
          <w:delText xml:space="preserve">whereby </w:delText>
        </w:r>
      </w:del>
      <w:ins w:id="1111" w:author="Allen Hoskins" w:date="2022-11-20T20:55:00Z">
        <w:r w:rsidR="00420BB6">
          <w:t>with</w:t>
        </w:r>
        <w:r w:rsidR="00420BB6">
          <w:t xml:space="preserve"> </w:t>
        </w:r>
      </w:ins>
      <w:r w:rsidR="00294473">
        <w:t xml:space="preserve">various </w:t>
      </w:r>
      <w:r w:rsidR="00B42BB7">
        <w:t xml:space="preserve">processes, </w:t>
      </w:r>
      <w:r w:rsidR="00294473">
        <w:t>strategies</w:t>
      </w:r>
      <w:ins w:id="1112" w:author="Allen Hoskins" w:date="2022-11-20T20:55:00Z">
        <w:r w:rsidR="00420BB6">
          <w:t>,</w:t>
        </w:r>
      </w:ins>
      <w:r w:rsidR="00294473">
        <w:t xml:space="preserve"> and tools </w:t>
      </w:r>
      <w:del w:id="1113" w:author="Allen Hoskins" w:date="2022-11-20T20:55:00Z">
        <w:r w:rsidR="00294473" w:rsidDel="00420BB6">
          <w:delText>can go in</w:delText>
        </w:r>
      </w:del>
      <w:ins w:id="1114" w:author="Allen Hoskins" w:date="2022-11-20T20:55:00Z">
        <w:r w:rsidR="00420BB6">
          <w:t>going in</w:t>
        </w:r>
      </w:ins>
      <w:r w:rsidR="00294473">
        <w:t xml:space="preserve"> and out of favor</w:t>
      </w:r>
      <w:del w:id="1115" w:author="Allen Hoskins" w:date="2022-11-20T21:09:00Z">
        <w:r w:rsidR="00294473" w:rsidDel="00030C23">
          <w:delText xml:space="preserve">.  </w:delText>
        </w:r>
      </w:del>
      <w:ins w:id="1116" w:author="Allen Hoskins" w:date="2022-11-20T21:09:00Z">
        <w:r w:rsidR="00030C23">
          <w:t xml:space="preserve">. </w:t>
        </w:r>
      </w:ins>
      <w:r w:rsidR="00294473">
        <w:t xml:space="preserve">Though the strategies </w:t>
      </w:r>
      <w:r w:rsidR="008A15AF">
        <w:t xml:space="preserve">developed in this study are likely to be </w:t>
      </w:r>
      <w:del w:id="1117" w:author="Allen Hoskins" w:date="2022-11-20T20:55:00Z">
        <w:r w:rsidR="008A15AF" w:rsidDel="00420BB6">
          <w:delText>affected similar</w:delText>
        </w:r>
      </w:del>
      <w:ins w:id="1118" w:author="Allen Hoskins" w:date="2022-11-20T20:55:00Z">
        <w:r w:rsidR="00420BB6">
          <w:t>similarly affected</w:t>
        </w:r>
      </w:ins>
      <w:del w:id="1119" w:author="Allen Hoskins" w:date="2022-11-20T20:55:00Z">
        <w:r w:rsidR="008A15AF" w:rsidDel="00420BB6">
          <w:delText xml:space="preserve"> to all other strategies</w:delText>
        </w:r>
      </w:del>
      <w:r w:rsidR="008A15AF">
        <w:t>, the consistency of performance</w:t>
      </w:r>
      <w:r w:rsidR="004B5C57">
        <w:t xml:space="preserve"> achieved in this study </w:t>
      </w:r>
      <w:del w:id="1120" w:author="Allen Hoskins" w:date="2022-11-20T20:56:00Z">
        <w:r w:rsidR="004B5C57" w:rsidDel="00420BB6">
          <w:delText xml:space="preserve">was </w:delText>
        </w:r>
      </w:del>
      <w:ins w:id="1121" w:author="Allen Hoskins" w:date="2022-11-20T20:56:00Z">
        <w:r w:rsidR="00420BB6">
          <w:t>is</w:t>
        </w:r>
        <w:r w:rsidR="00420BB6">
          <w:t xml:space="preserve"> </w:t>
        </w:r>
      </w:ins>
      <w:r w:rsidR="004B5C57">
        <w:t>notable</w:t>
      </w:r>
      <w:del w:id="1122" w:author="Allen Hoskins" w:date="2022-11-20T21:10:00Z">
        <w:r w:rsidR="004B5C57" w:rsidDel="00030C23">
          <w:delText xml:space="preserve">.  </w:delText>
        </w:r>
      </w:del>
      <w:ins w:id="1123" w:author="Allen Hoskins" w:date="2022-11-20T21:10:00Z">
        <w:r w:rsidR="00030C23">
          <w:t xml:space="preserve">. </w:t>
        </w:r>
      </w:ins>
      <w:r w:rsidR="004B5C57">
        <w:t xml:space="preserve">The researchers are of the opinion that </w:t>
      </w:r>
      <w:r w:rsidR="006B5E9B">
        <w:t xml:space="preserve">such consistency may be the result of gathering and creating variables that </w:t>
      </w:r>
      <w:r w:rsidR="005F3EA4">
        <w:t>are mainly premised on comparing stocks to each other within a given universe</w:t>
      </w:r>
      <w:del w:id="1124" w:author="Allen Hoskins" w:date="2022-11-20T21:10:00Z">
        <w:r w:rsidR="005F3EA4" w:rsidDel="00030C23">
          <w:delText xml:space="preserve">.  </w:delText>
        </w:r>
      </w:del>
      <w:ins w:id="1125" w:author="Allen Hoskins" w:date="2022-11-20T21:10:00Z">
        <w:r w:rsidR="00030C23">
          <w:t xml:space="preserve">. </w:t>
        </w:r>
      </w:ins>
      <w:r w:rsidR="005F3EA4">
        <w:t>While</w:t>
      </w:r>
      <w:r w:rsidR="00166D01">
        <w:t xml:space="preserve"> the overall market and macroeconomic </w:t>
      </w:r>
      <w:r w:rsidR="00166D01">
        <w:lastRenderedPageBreak/>
        <w:t>environment can change</w:t>
      </w:r>
      <w:r w:rsidR="007F53D9">
        <w:t>,</w:t>
      </w:r>
      <w:r w:rsidR="00166D01">
        <w:t xml:space="preserve"> if one’s measurements are </w:t>
      </w:r>
      <w:r w:rsidR="0069639D">
        <w:t xml:space="preserve">more stable and </w:t>
      </w:r>
      <w:r w:rsidR="008A16FE">
        <w:t xml:space="preserve">less </w:t>
      </w:r>
      <w:r w:rsidR="00BF0AFF">
        <w:t>affected by such forces in a direct manner but rather seek to find the statistically most</w:t>
      </w:r>
      <w:r w:rsidR="00BD76C8">
        <w:t xml:space="preserve"> favorable opportunity within a universe at any given time, the results may prove to be more consistent</w:t>
      </w:r>
      <w:del w:id="1126" w:author="Allen Hoskins" w:date="2022-11-20T21:10:00Z">
        <w:r w:rsidR="005625EA" w:rsidDel="00030C23">
          <w:delText xml:space="preserve">.  </w:delText>
        </w:r>
      </w:del>
      <w:ins w:id="1127" w:author="Allen Hoskins" w:date="2022-11-20T21:10:00Z">
        <w:r w:rsidR="00030C23">
          <w:t xml:space="preserve">. </w:t>
        </w:r>
      </w:ins>
      <w:r w:rsidR="005625EA">
        <w:t>Not only may this help to dampen the forces behind</w:t>
      </w:r>
      <w:r w:rsidR="00F52A31">
        <w:t xml:space="preserve"> the cyclical </w:t>
      </w:r>
      <w:r w:rsidR="00073DE1">
        <w:t>volatility</w:t>
      </w:r>
      <w:r w:rsidR="00F52A31">
        <w:t xml:space="preserve"> but may be able to capture such changes in a value-additive manner </w:t>
      </w:r>
      <w:r w:rsidR="00C307B8">
        <w:t xml:space="preserve">if there is built in flexibility and capability of doing so which this study </w:t>
      </w:r>
      <w:r w:rsidR="00073DE1">
        <w:t>sought</w:t>
      </w:r>
      <w:r w:rsidR="00C307B8">
        <w:t xml:space="preserve"> to achieve.</w:t>
      </w:r>
    </w:p>
    <w:p w14:paraId="6B9F90C2" w14:textId="23E81742" w:rsidR="00171EDB" w:rsidRDefault="00A136E6" w:rsidP="001761A3">
      <w:r>
        <w:t>In the investment industry the phrase</w:t>
      </w:r>
      <w:r w:rsidR="007B2C0F">
        <w:t xml:space="preserve">, “Past results </w:t>
      </w:r>
      <w:del w:id="1128" w:author="Allen Hoskins" w:date="2022-11-20T20:57:00Z">
        <w:r w:rsidR="007B2C0F" w:rsidDel="00A05F1B">
          <w:delText xml:space="preserve">don’t </w:delText>
        </w:r>
      </w:del>
      <w:ins w:id="1129" w:author="Allen Hoskins" w:date="2022-11-20T20:57:00Z">
        <w:r w:rsidR="00A05F1B">
          <w:t>are no</w:t>
        </w:r>
        <w:r w:rsidR="00A05F1B">
          <w:t xml:space="preserve"> </w:t>
        </w:r>
      </w:ins>
      <w:r w:rsidR="007B2C0F">
        <w:t>guarantee</w:t>
      </w:r>
      <w:ins w:id="1130" w:author="Allen Hoskins" w:date="2022-11-20T20:57:00Z">
        <w:r w:rsidR="00A05F1B">
          <w:t xml:space="preserve"> of</w:t>
        </w:r>
      </w:ins>
      <w:r w:rsidR="007B2C0F">
        <w:t xml:space="preserve"> future performance</w:t>
      </w:r>
      <w:ins w:id="1131" w:author="Allen Hoskins" w:date="2022-11-20T20:56:00Z">
        <w:r w:rsidR="00A05F1B">
          <w:t>,</w:t>
        </w:r>
      </w:ins>
      <w:r w:rsidR="007B2C0F">
        <w:t>” is used for legal and</w:t>
      </w:r>
      <w:r w:rsidR="003466D8">
        <w:t xml:space="preserve"> client</w:t>
      </w:r>
      <w:r w:rsidR="007B2C0F">
        <w:t xml:space="preserve"> expectation reasons</w:t>
      </w:r>
      <w:del w:id="1132" w:author="Allen Hoskins" w:date="2022-11-20T21:10:00Z">
        <w:r w:rsidR="007B2C0F" w:rsidDel="00030C23">
          <w:delText xml:space="preserve">.  </w:delText>
        </w:r>
      </w:del>
      <w:ins w:id="1133" w:author="Allen Hoskins" w:date="2022-11-20T21:10:00Z">
        <w:r w:rsidR="00030C23">
          <w:t xml:space="preserve">. </w:t>
        </w:r>
      </w:ins>
      <w:r w:rsidR="002D4033">
        <w:t>While the future cannot be known</w:t>
      </w:r>
      <w:r w:rsidR="00AB5679">
        <w:t xml:space="preserve"> nor </w:t>
      </w:r>
      <w:r w:rsidR="002333B5">
        <w:t>guaranteed</w:t>
      </w:r>
      <w:del w:id="1134" w:author="Allen Hoskins" w:date="2022-11-20T20:57:00Z">
        <w:r w:rsidR="002333B5" w:rsidDel="006C3B07">
          <w:delText xml:space="preserve"> as this statement makes clear</w:delText>
        </w:r>
      </w:del>
      <w:r w:rsidR="002333B5">
        <w:t xml:space="preserve">, the researchers </w:t>
      </w:r>
      <w:r w:rsidR="001761A3">
        <w:t xml:space="preserve">structured the </w:t>
      </w:r>
      <w:r w:rsidR="00073DE1">
        <w:t>chosen variables to have a</w:t>
      </w:r>
      <w:r w:rsidR="004E6D46">
        <w:t xml:space="preserve"> distribution </w:t>
      </w:r>
      <w:r w:rsidR="00073DE1">
        <w:t>that</w:t>
      </w:r>
      <w:r w:rsidR="004E6D46">
        <w:t xml:space="preserve"> is likely to remain </w:t>
      </w:r>
      <w:r w:rsidR="00967BC6">
        <w:t>relatively stable into the future</w:t>
      </w:r>
      <w:r w:rsidR="00141DCE">
        <w:t xml:space="preserve"> given it is mainly predicated on rankings within the selected universe</w:t>
      </w:r>
      <w:del w:id="1135" w:author="Allen Hoskins" w:date="2022-11-20T21:10:00Z">
        <w:r w:rsidR="00141DCE" w:rsidDel="00030C23">
          <w:delText xml:space="preserve">.  </w:delText>
        </w:r>
      </w:del>
      <w:ins w:id="1136" w:author="Allen Hoskins" w:date="2022-11-20T21:10:00Z">
        <w:r w:rsidR="00030C23">
          <w:t xml:space="preserve">. </w:t>
        </w:r>
      </w:ins>
      <w:r w:rsidR="00141DCE">
        <w:t xml:space="preserve">For this reason, the researchers </w:t>
      </w:r>
      <w:r w:rsidR="00073DE1">
        <w:t>are optimistic</w:t>
      </w:r>
      <w:r w:rsidR="00141DCE">
        <w:t xml:space="preserve"> that the developed tools and strategies can be value-additive into the future</w:t>
      </w:r>
      <w:r w:rsidR="00B1233A">
        <w:t>.</w:t>
      </w:r>
      <w:r w:rsidR="002333B5">
        <w:t xml:space="preserve"> </w:t>
      </w:r>
    </w:p>
    <w:p w14:paraId="74939DBB" w14:textId="34D91A32" w:rsidR="00462CCE" w:rsidRDefault="00A136E6" w:rsidP="00462CCE">
      <w:r>
        <w:t xml:space="preserve">As previously discussed, </w:t>
      </w:r>
      <w:r w:rsidR="00793BD7">
        <w:t xml:space="preserve">the investment management industry </w:t>
      </w:r>
      <w:r w:rsidR="006221BC">
        <w:t xml:space="preserve">has not embraced AI and ML tools broadly </w:t>
      </w:r>
      <w:r w:rsidR="00073DE1">
        <w:t>yet</w:t>
      </w:r>
      <w:ins w:id="1137" w:author="Allen Hoskins" w:date="2022-11-20T20:57:00Z">
        <w:r w:rsidR="00A05F1B">
          <w:t>,</w:t>
        </w:r>
      </w:ins>
      <w:r w:rsidR="00073DE1">
        <w:t xml:space="preserve"> </w:t>
      </w:r>
      <w:r w:rsidR="006221BC">
        <w:t>likely due t</w:t>
      </w:r>
      <w:r w:rsidR="00C90E7B">
        <w:t xml:space="preserve">o lack of knowledge and an overall </w:t>
      </w:r>
      <w:r w:rsidR="00FA1B3D">
        <w:t xml:space="preserve">skeptical </w:t>
      </w:r>
      <w:r w:rsidR="00C90E7B">
        <w:t>view</w:t>
      </w:r>
      <w:del w:id="1138" w:author="Allen Hoskins" w:date="2022-11-20T21:10:00Z">
        <w:r w:rsidR="00C90E7B" w:rsidDel="00030C23">
          <w:delText xml:space="preserve">.  </w:delText>
        </w:r>
      </w:del>
      <w:ins w:id="1139" w:author="Allen Hoskins" w:date="2022-11-20T21:10:00Z">
        <w:r w:rsidR="00030C23">
          <w:t xml:space="preserve">. </w:t>
        </w:r>
      </w:ins>
      <w:r w:rsidR="00DF4BAD">
        <w:t xml:space="preserve">While it can be difficult to </w:t>
      </w:r>
      <w:r w:rsidR="007B1BD2">
        <w:t>p</w:t>
      </w:r>
      <w:r w:rsidR="00DF4BAD">
        <w:t xml:space="preserve">ut one’s trust in a black box model that </w:t>
      </w:r>
      <w:r w:rsidR="00A46D57">
        <w:t xml:space="preserve">is not fully understood in terms of decision-making processes and steps, the researchers are of </w:t>
      </w:r>
      <w:r w:rsidR="00966955">
        <w:t>a different perspective on this topic</w:t>
      </w:r>
      <w:del w:id="1140" w:author="Allen Hoskins" w:date="2022-11-20T21:10:00Z">
        <w:r w:rsidR="00966955" w:rsidDel="00030C23">
          <w:delText xml:space="preserve">.  </w:delText>
        </w:r>
      </w:del>
      <w:ins w:id="1141" w:author="Allen Hoskins" w:date="2022-11-20T21:10:00Z">
        <w:r w:rsidR="00030C23">
          <w:t xml:space="preserve">. </w:t>
        </w:r>
      </w:ins>
      <w:r w:rsidR="00966955">
        <w:t xml:space="preserve">If one utilizes a </w:t>
      </w:r>
      <w:r w:rsidR="00273928">
        <w:t xml:space="preserve">fully supervised learning model and has deep understanding and rational for every variable input fed into a given model, </w:t>
      </w:r>
      <w:r w:rsidR="00B3306F">
        <w:t xml:space="preserve">then the researchers believe that confidence can </w:t>
      </w:r>
      <w:r w:rsidR="007B1BD2">
        <w:t xml:space="preserve">and should </w:t>
      </w:r>
      <w:r w:rsidR="00B3306F">
        <w:t xml:space="preserve">be </w:t>
      </w:r>
      <w:r w:rsidR="007B1BD2">
        <w:t>present</w:t>
      </w:r>
      <w:r w:rsidR="00DA5C58">
        <w:t xml:space="preserve"> regarding a model’s output</w:t>
      </w:r>
      <w:r w:rsidR="00B36703">
        <w:t xml:space="preserve">, regardless </w:t>
      </w:r>
      <w:ins w:id="1142" w:author="Allen Hoskins" w:date="2022-11-20T20:58:00Z">
        <w:r w:rsidR="006C3B07">
          <w:t>of the knowledge</w:t>
        </w:r>
      </w:ins>
      <w:ins w:id="1143" w:author="Allen Hoskins" w:date="2022-11-20T20:59:00Z">
        <w:r w:rsidR="006C3B07">
          <w:t xml:space="preserve"> of</w:t>
        </w:r>
      </w:ins>
      <w:del w:id="1144" w:author="Allen Hoskins" w:date="2022-11-20T20:58:00Z">
        <w:r w:rsidR="00B36703" w:rsidDel="006C3B07">
          <w:delText>if</w:delText>
        </w:r>
      </w:del>
      <w:r w:rsidR="00B36703">
        <w:t xml:space="preserve"> feature </w:t>
      </w:r>
      <w:proofErr w:type="spellStart"/>
      <w:r w:rsidR="00B36703">
        <w:t>importance</w:t>
      </w:r>
      <w:ins w:id="1145" w:author="Allen Hoskins" w:date="2022-11-20T20:59:00Z">
        <w:r w:rsidR="006C3B07">
          <w:t>s</w:t>
        </w:r>
      </w:ins>
      <w:proofErr w:type="spellEnd"/>
      <w:del w:id="1146" w:author="Allen Hoskins" w:date="2022-11-20T20:59:00Z">
        <w:r w:rsidR="00B36703" w:rsidDel="006C3B07">
          <w:delText xml:space="preserve"> is known or not</w:delText>
        </w:r>
      </w:del>
      <w:del w:id="1147" w:author="Allen Hoskins" w:date="2022-11-20T21:10:00Z">
        <w:r w:rsidR="00B3306F" w:rsidDel="00030C23">
          <w:delText xml:space="preserve">.  </w:delText>
        </w:r>
      </w:del>
      <w:ins w:id="1148" w:author="Allen Hoskins" w:date="2022-11-20T21:10:00Z">
        <w:r w:rsidR="00030C23">
          <w:t xml:space="preserve">. </w:t>
        </w:r>
      </w:ins>
      <w:r w:rsidR="00D32E34">
        <w:t xml:space="preserve">Additionally, </w:t>
      </w:r>
      <w:r w:rsidR="00B87204">
        <w:t xml:space="preserve">the process that is most often utilized by humans with </w:t>
      </w:r>
      <w:del w:id="1149" w:author="Allen Hoskins" w:date="2022-11-20T21:00:00Z">
        <w:r w:rsidR="00B87204" w:rsidDel="006C3B07">
          <w:delText xml:space="preserve">regards </w:delText>
        </w:r>
      </w:del>
      <w:ins w:id="1150" w:author="Allen Hoskins" w:date="2022-11-20T21:00:00Z">
        <w:r w:rsidR="006C3B07">
          <w:t>regard</w:t>
        </w:r>
        <w:r w:rsidR="006C3B07">
          <w:t xml:space="preserve"> </w:t>
        </w:r>
      </w:ins>
      <w:r w:rsidR="00B87204">
        <w:t xml:space="preserve">to stock investments </w:t>
      </w:r>
      <w:r w:rsidR="00EA3136">
        <w:t>could arguably be described as a black box process</w:t>
      </w:r>
      <w:r w:rsidR="005C1358">
        <w:t xml:space="preserve"> within a human mind</w:t>
      </w:r>
      <w:del w:id="1151" w:author="Allen Hoskins" w:date="2022-11-20T21:10:00Z">
        <w:r w:rsidR="00EA3136" w:rsidDel="00030C23">
          <w:delText>.</w:delText>
        </w:r>
        <w:r w:rsidR="00C55619" w:rsidDel="00030C23">
          <w:delText xml:space="preserve">  </w:delText>
        </w:r>
      </w:del>
      <w:ins w:id="1152" w:author="Allen Hoskins" w:date="2022-11-20T21:10:00Z">
        <w:r w:rsidR="00030C23">
          <w:t xml:space="preserve">. </w:t>
        </w:r>
      </w:ins>
      <w:r w:rsidR="00972F7B">
        <w:t xml:space="preserve">As such, though the processing by </w:t>
      </w:r>
      <w:r w:rsidR="00231770">
        <w:t xml:space="preserve">models and humans cannot always be fully understood, the researchers would lend support for the former of the two given the </w:t>
      </w:r>
      <w:r>
        <w:t xml:space="preserve">superior computing power </w:t>
      </w:r>
      <w:r w:rsidR="005C1358">
        <w:t>and unbiased decision</w:t>
      </w:r>
      <w:ins w:id="1153" w:author="Allen Hoskins" w:date="2022-11-20T21:00:00Z">
        <w:r w:rsidR="006C3B07">
          <w:t>-</w:t>
        </w:r>
      </w:ins>
      <w:del w:id="1154" w:author="Allen Hoskins" w:date="2022-11-20T21:00:00Z">
        <w:r w:rsidR="005C1358" w:rsidDel="006C3B07">
          <w:delText xml:space="preserve"> </w:delText>
        </w:r>
      </w:del>
      <w:r w:rsidR="005C1358">
        <w:t xml:space="preserve">making </w:t>
      </w:r>
      <w:r>
        <w:t>capabilities.</w:t>
      </w:r>
    </w:p>
    <w:p w14:paraId="79A97E3A" w14:textId="550E0DCF" w:rsidR="00462CCE" w:rsidRDefault="00A136E6" w:rsidP="00462CCE">
      <w:del w:id="1155" w:author="Allen Hoskins" w:date="2022-11-20T21:00:00Z">
        <w:r w:rsidDel="00E01F51">
          <w:delText xml:space="preserve">In terms of how an investment manager could utilize the developed tools </w:delText>
        </w:r>
        <w:r w:rsidR="007A465F" w:rsidDel="00E01F51">
          <w:delText xml:space="preserve">from this study into </w:delText>
        </w:r>
        <w:r w:rsidR="00F918D0" w:rsidDel="00E01F51">
          <w:delText>an investment process, there</w:delText>
        </w:r>
        <w:r w:rsidDel="00E01F51">
          <w:delText xml:space="preserve"> are </w:delText>
        </w:r>
        <w:r w:rsidR="00E92E27" w:rsidDel="00E01F51">
          <w:delText>numerous options</w:delText>
        </w:r>
      </w:del>
      <w:ins w:id="1156" w:author="Allen Hoskins" w:date="2022-11-20T21:00:00Z">
        <w:r w:rsidR="00E01F51">
          <w:t>Numerous options exist for the method by which an investment manager could utilize the developed tools from this study</w:t>
        </w:r>
      </w:ins>
      <w:del w:id="1157" w:author="Allen Hoskins" w:date="2022-11-20T21:10:00Z">
        <w:r w:rsidR="00E92E27" w:rsidDel="00030C23">
          <w:delText xml:space="preserve">.  </w:delText>
        </w:r>
      </w:del>
      <w:ins w:id="1158" w:author="Allen Hoskins" w:date="2022-11-20T21:10:00Z">
        <w:r w:rsidR="00030C23">
          <w:t xml:space="preserve">. </w:t>
        </w:r>
      </w:ins>
      <w:r w:rsidR="00E92E27">
        <w:t>One could fully embrace the tools for front-end screening and/or stock selection</w:t>
      </w:r>
      <w:r w:rsidR="00F918D0">
        <w:t xml:space="preserve"> efforts</w:t>
      </w:r>
      <w:del w:id="1159" w:author="Allen Hoskins" w:date="2022-11-20T21:10:00Z">
        <w:r w:rsidR="001F1C6D" w:rsidDel="00030C23">
          <w:delText xml:space="preserve">.  </w:delText>
        </w:r>
      </w:del>
      <w:ins w:id="1160" w:author="Allen Hoskins" w:date="2022-11-20T21:10:00Z">
        <w:r w:rsidR="00030C23">
          <w:t xml:space="preserve">. </w:t>
        </w:r>
      </w:ins>
      <w:r w:rsidR="001F1C6D">
        <w:t>Others may prefer to apply the tools to an existing process and philosophy</w:t>
      </w:r>
      <w:del w:id="1161" w:author="Allen Hoskins" w:date="2022-11-20T21:10:00Z">
        <w:r w:rsidR="001F1C6D" w:rsidDel="00030C23">
          <w:delText xml:space="preserve">.  </w:delText>
        </w:r>
      </w:del>
      <w:ins w:id="1162" w:author="Allen Hoskins" w:date="2022-11-20T21:10:00Z">
        <w:r w:rsidR="00030C23">
          <w:t xml:space="preserve">. </w:t>
        </w:r>
      </w:ins>
      <w:r w:rsidR="001F1C6D">
        <w:t xml:space="preserve">In this case, the use of </w:t>
      </w:r>
      <w:r w:rsidR="00967299">
        <w:t xml:space="preserve">a model </w:t>
      </w:r>
      <w:del w:id="1163" w:author="Allen Hoskins" w:date="2022-11-20T21:00:00Z">
        <w:r w:rsidR="00967299" w:rsidDel="007F34D2">
          <w:delText xml:space="preserve">like </w:delText>
        </w:r>
      </w:del>
      <w:proofErr w:type="spellStart"/>
      <w:ins w:id="1164" w:author="Allen Hoskins" w:date="2022-11-20T21:00:00Z">
        <w:r w:rsidR="007F34D2">
          <w:t>suc</w:t>
        </w:r>
        <w:proofErr w:type="spellEnd"/>
        <w:r w:rsidR="007F34D2">
          <w:t xml:space="preserve"> as</w:t>
        </w:r>
        <w:r w:rsidR="007F34D2">
          <w:t xml:space="preserve"> </w:t>
        </w:r>
      </w:ins>
      <w:r w:rsidR="00967299">
        <w:t xml:space="preserve">the PMO overlay tool could aid in </w:t>
      </w:r>
      <w:r w:rsidR="00176726">
        <w:t>timing of entry of potential candidates and exit of existing holdings</w:t>
      </w:r>
      <w:del w:id="1165" w:author="Allen Hoskins" w:date="2022-11-20T21:10:00Z">
        <w:r w:rsidR="00176726" w:rsidDel="00030C23">
          <w:delText>.</w:delText>
        </w:r>
        <w:r w:rsidR="00DB6FE2" w:rsidDel="00030C23">
          <w:delText xml:space="preserve">  </w:delText>
        </w:r>
      </w:del>
      <w:ins w:id="1166" w:author="Allen Hoskins" w:date="2022-11-20T21:10:00Z">
        <w:r w:rsidR="00030C23">
          <w:t xml:space="preserve">. </w:t>
        </w:r>
      </w:ins>
      <w:r w:rsidR="00DB6FE2">
        <w:t>As is often the case, investment managers are prone to buying and selling too early</w:t>
      </w:r>
      <w:del w:id="1167" w:author="Allen Hoskins" w:date="2022-11-20T21:10:00Z">
        <w:r w:rsidR="00DB6FE2" w:rsidDel="00030C23">
          <w:delText xml:space="preserve">.  </w:delText>
        </w:r>
      </w:del>
      <w:ins w:id="1168" w:author="Allen Hoskins" w:date="2022-11-20T21:10:00Z">
        <w:r w:rsidR="00030C23">
          <w:t xml:space="preserve">. </w:t>
        </w:r>
      </w:ins>
      <w:r w:rsidR="00DB6FE2">
        <w:t xml:space="preserve">With a PMO overlay tool, one would be </w:t>
      </w:r>
      <w:del w:id="1169" w:author="Allen Hoskins" w:date="2022-11-20T21:01:00Z">
        <w:r w:rsidR="00DB6FE2" w:rsidDel="007F34D2">
          <w:delText xml:space="preserve">helped </w:delText>
        </w:r>
      </w:del>
      <w:ins w:id="1170" w:author="Allen Hoskins" w:date="2022-11-20T21:01:00Z">
        <w:r w:rsidR="007F34D2">
          <w:t>assisted</w:t>
        </w:r>
        <w:r w:rsidR="007F34D2">
          <w:t xml:space="preserve"> </w:t>
        </w:r>
      </w:ins>
      <w:r w:rsidR="00DB6FE2">
        <w:t xml:space="preserve">in being more patient </w:t>
      </w:r>
      <w:r w:rsidR="00C07A4E">
        <w:t>in both situations</w:t>
      </w:r>
      <w:del w:id="1171" w:author="Allen Hoskins" w:date="2022-11-20T21:10:00Z">
        <w:r w:rsidR="00C07A4E" w:rsidDel="00030C23">
          <w:delText>.</w:delText>
        </w:r>
        <w:r w:rsidR="005C1358" w:rsidDel="00030C23">
          <w:delText xml:space="preserve">  </w:delText>
        </w:r>
      </w:del>
      <w:ins w:id="1172" w:author="Allen Hoskins" w:date="2022-11-20T21:10:00Z">
        <w:r w:rsidR="00030C23">
          <w:t xml:space="preserve">. </w:t>
        </w:r>
      </w:ins>
      <w:r w:rsidR="005C1358">
        <w:t>Additionally, an entire investment strategy could also be built out based upon this type of data and modeling framework.</w:t>
      </w:r>
    </w:p>
    <w:p w14:paraId="5330D1A0" w14:textId="2170A8CD" w:rsidR="006F46A5" w:rsidRDefault="00A136E6" w:rsidP="000F5495">
      <w:r>
        <w:t xml:space="preserve">Future research that could be explored </w:t>
      </w:r>
      <w:r w:rsidR="00C056B8">
        <w:t>to</w:t>
      </w:r>
      <w:r>
        <w:t xml:space="preserve"> build upon this study could include the following:  Analyzing the valuation components in more depth whereby the stocks are compared to relevant peers </w:t>
      </w:r>
      <w:ins w:id="1173" w:author="Allen Hoskins" w:date="2022-11-20T21:01:00Z">
        <w:r w:rsidR="003D6962">
          <w:t xml:space="preserve">would be beneficial, </w:t>
        </w:r>
      </w:ins>
      <w:r>
        <w:t xml:space="preserve">as this study mainly </w:t>
      </w:r>
      <w:del w:id="1174" w:author="Allen Hoskins" w:date="2022-11-20T21:01:00Z">
        <w:r w:rsidDel="003D6962">
          <w:delText xml:space="preserve">accounted </w:delText>
        </w:r>
      </w:del>
      <w:ins w:id="1175" w:author="Allen Hoskins" w:date="2022-11-20T21:01:00Z">
        <w:r w:rsidR="003D6962">
          <w:t>accounts</w:t>
        </w:r>
        <w:r w:rsidR="003D6962">
          <w:t xml:space="preserve"> </w:t>
        </w:r>
      </w:ins>
      <w:r>
        <w:t>for stocks</w:t>
      </w:r>
      <w:del w:id="1176" w:author="Allen Hoskins" w:date="2022-11-20T21:01:00Z">
        <w:r w:rsidDel="003D6962">
          <w:delText>’</w:delText>
        </w:r>
      </w:del>
      <w:r>
        <w:t xml:space="preserve"> valuation relative to the overall universe and </w:t>
      </w:r>
      <w:del w:id="1177" w:author="Allen Hoskins" w:date="2022-11-20T21:02:00Z">
        <w:r w:rsidR="00C056B8" w:rsidDel="003D6962">
          <w:delText xml:space="preserve">it’s </w:delText>
        </w:r>
      </w:del>
      <w:ins w:id="1178" w:author="Allen Hoskins" w:date="2022-11-20T21:02:00Z">
        <w:r w:rsidR="003D6962">
          <w:t>the stock’s</w:t>
        </w:r>
        <w:r w:rsidR="003D6962">
          <w:t xml:space="preserve"> </w:t>
        </w:r>
      </w:ins>
      <w:r w:rsidR="00C056B8">
        <w:t>own trading history</w:t>
      </w:r>
      <w:del w:id="1179" w:author="Allen Hoskins" w:date="2022-11-20T21:10:00Z">
        <w:r w:rsidR="00C056B8" w:rsidDel="00030C23">
          <w:delText>.</w:delText>
        </w:r>
        <w:r w:rsidDel="00030C23">
          <w:delText xml:space="preserve">  </w:delText>
        </w:r>
      </w:del>
      <w:ins w:id="1180" w:author="Allen Hoskins" w:date="2022-11-20T21:10:00Z">
        <w:r w:rsidR="00030C23">
          <w:t xml:space="preserve">. </w:t>
        </w:r>
      </w:ins>
      <w:r>
        <w:t>Exploring other crowdsourcing avenues such as additional technical analysis variables</w:t>
      </w:r>
      <w:r w:rsidR="004C6A5D">
        <w:t xml:space="preserve"> and </w:t>
      </w:r>
      <w:r w:rsidR="00D944A4">
        <w:t xml:space="preserve">notable </w:t>
      </w:r>
      <w:r w:rsidR="004C6A5D">
        <w:t xml:space="preserve">transactions made by key insiders of companies such as </w:t>
      </w:r>
      <w:r w:rsidR="00E914A3">
        <w:t>C-suite managers and board members</w:t>
      </w:r>
      <w:del w:id="1181" w:author="Allen Hoskins" w:date="2022-11-20T21:10:00Z">
        <w:r w:rsidR="00E914A3" w:rsidDel="00030C23">
          <w:delText xml:space="preserve">.  </w:delText>
        </w:r>
      </w:del>
      <w:ins w:id="1182" w:author="Allen Hoskins" w:date="2022-11-20T21:10:00Z">
        <w:r w:rsidR="00030C23">
          <w:t xml:space="preserve">. </w:t>
        </w:r>
      </w:ins>
      <w:r w:rsidR="00E914A3">
        <w:t xml:space="preserve">For those with macroeconomic proficiency, such variables could also be included </w:t>
      </w:r>
      <w:r w:rsidR="00BB5D83">
        <w:t>in the dataset</w:t>
      </w:r>
      <w:del w:id="1183" w:author="Allen Hoskins" w:date="2022-11-20T21:10:00Z">
        <w:r w:rsidR="00E914A3" w:rsidDel="00030C23">
          <w:delText xml:space="preserve">.  </w:delText>
        </w:r>
      </w:del>
      <w:ins w:id="1184" w:author="Allen Hoskins" w:date="2022-11-20T21:10:00Z">
        <w:r w:rsidR="00030C23">
          <w:t xml:space="preserve">. </w:t>
        </w:r>
      </w:ins>
      <w:r w:rsidR="00E914A3">
        <w:t xml:space="preserve">Additionally, </w:t>
      </w:r>
      <w:r w:rsidR="006812AC">
        <w:t xml:space="preserve">exploring different time periods for the study </w:t>
      </w:r>
      <w:r w:rsidR="00BB5D83">
        <w:t>and</w:t>
      </w:r>
      <w:r w:rsidR="006812AC">
        <w:t xml:space="preserve"> prediction periods would be intriguing</w:t>
      </w:r>
      <w:ins w:id="1185" w:author="Allen Hoskins" w:date="2022-11-20T21:02:00Z">
        <w:r w:rsidR="00BD3911">
          <w:t>,</w:t>
        </w:r>
      </w:ins>
      <w:r w:rsidR="006812AC">
        <w:t xml:space="preserve"> not only to assess efficacy</w:t>
      </w:r>
      <w:ins w:id="1186" w:author="Allen Hoskins" w:date="2022-11-20T21:02:00Z">
        <w:r w:rsidR="00BD3911">
          <w:t>,</w:t>
        </w:r>
      </w:ins>
      <w:r w:rsidR="006812AC">
        <w:t xml:space="preserve"> but as a way to potentially reduce the turnover of </w:t>
      </w:r>
      <w:r w:rsidR="001B1DD8">
        <w:t>the models.</w:t>
      </w:r>
    </w:p>
    <w:p w14:paraId="604E29B8" w14:textId="1B74F3AF" w:rsidR="00C823C8" w:rsidRDefault="00A136E6" w:rsidP="00C823C8">
      <w:pPr>
        <w:pStyle w:val="heading10"/>
      </w:pPr>
      <w:r>
        <w:lastRenderedPageBreak/>
        <w:t>6</w:t>
      </w:r>
      <w:r w:rsidRPr="009A3755">
        <w:t xml:space="preserve">   </w:t>
      </w:r>
      <w:r>
        <w:t>Conclusion</w:t>
      </w:r>
    </w:p>
    <w:p w14:paraId="58B1982B" w14:textId="0E1EE342" w:rsidR="007206EA" w:rsidRDefault="00A136E6" w:rsidP="00733C1E">
      <w:r>
        <w:t>The goal of this study was to develop tools for active investment managers to effectively compete i</w:t>
      </w:r>
      <w:r w:rsidR="00385059">
        <w:t>n the current industry landscape</w:t>
      </w:r>
      <w:del w:id="1187" w:author="Allen Hoskins" w:date="2022-11-20T21:10:00Z">
        <w:r w:rsidR="00385059" w:rsidDel="00030C23">
          <w:delText xml:space="preserve">.  </w:delText>
        </w:r>
      </w:del>
      <w:ins w:id="1188" w:author="Allen Hoskins" w:date="2022-11-20T21:10:00Z">
        <w:r w:rsidR="00030C23">
          <w:t xml:space="preserve">. </w:t>
        </w:r>
      </w:ins>
      <w:r w:rsidR="00D16B95">
        <w:t>The researchers provided reasonable evidence of achieving this goal and being able to bridge the aforementioned chasm between fundamental</w:t>
      </w:r>
      <w:r w:rsidR="00C8583F">
        <w:t>, momentum</w:t>
      </w:r>
      <w:ins w:id="1189" w:author="Allen Hoskins" w:date="2022-11-20T21:02:00Z">
        <w:r w:rsidR="00BD3911">
          <w:t>,</w:t>
        </w:r>
      </w:ins>
      <w:r w:rsidR="00D16B95">
        <w:t xml:space="preserve"> and quantitative investing</w:t>
      </w:r>
      <w:del w:id="1190" w:author="Allen Hoskins" w:date="2022-11-20T21:10:00Z">
        <w:r w:rsidR="00D16B95" w:rsidDel="00030C23">
          <w:delText xml:space="preserve">.  </w:delText>
        </w:r>
      </w:del>
      <w:ins w:id="1191" w:author="Allen Hoskins" w:date="2022-11-20T21:10:00Z">
        <w:r w:rsidR="00030C23">
          <w:t xml:space="preserve">. </w:t>
        </w:r>
      </w:ins>
      <w:r w:rsidR="001B1DD8">
        <w:t>The tools developed and tested</w:t>
      </w:r>
      <w:r w:rsidR="00344992">
        <w:t xml:space="preserve"> are believed to </w:t>
      </w:r>
      <w:r w:rsidR="00E3317E">
        <w:t xml:space="preserve">align with the </w:t>
      </w:r>
      <w:r w:rsidR="00335A2A">
        <w:t>need</w:t>
      </w:r>
      <w:r w:rsidR="00D16B95">
        <w:t>s</w:t>
      </w:r>
      <w:r w:rsidR="00335A2A">
        <w:t xml:space="preserve"> </w:t>
      </w:r>
      <w:r w:rsidR="00D16B95">
        <w:t>of</w:t>
      </w:r>
      <w:r w:rsidR="00335A2A">
        <w:t xml:space="preserve"> investment firms</w:t>
      </w:r>
      <w:ins w:id="1192" w:author="Allen Hoskins" w:date="2022-11-20T21:02:00Z">
        <w:r w:rsidR="00BD3911">
          <w:t>,</w:t>
        </w:r>
      </w:ins>
      <w:r w:rsidR="00335A2A">
        <w:t xml:space="preserve"> </w:t>
      </w:r>
      <w:r w:rsidR="000B47E3">
        <w:t>which include</w:t>
      </w:r>
      <w:r w:rsidR="006376DA">
        <w:t xml:space="preserve"> being</w:t>
      </w:r>
      <w:del w:id="1193" w:author="Allen Hoskins" w:date="2022-11-20T21:02:00Z">
        <w:r w:rsidR="000B47E3" w:rsidDel="00BD3911">
          <w:delText>:</w:delText>
        </w:r>
      </w:del>
      <w:r w:rsidR="006376DA">
        <w:t xml:space="preserve"> </w:t>
      </w:r>
      <w:r w:rsidR="001B1DD8">
        <w:t>systematic, understandable, adaptable, complementary, efficient, scalable, multidimensional, innovative</w:t>
      </w:r>
      <w:ins w:id="1194" w:author="Allen Hoskins" w:date="2022-11-20T21:02:00Z">
        <w:r w:rsidR="00BD3911">
          <w:t>,</w:t>
        </w:r>
      </w:ins>
      <w:r w:rsidR="001B1DD8">
        <w:t xml:space="preserve"> and effective</w:t>
      </w:r>
      <w:r w:rsidR="006376DA">
        <w:t>.</w:t>
      </w:r>
      <w:del w:id="1195" w:author="Allen Hoskins" w:date="2022-11-20T21:03:00Z">
        <w:r w:rsidR="006376DA" w:rsidDel="005D6376">
          <w:delText xml:space="preserve"> </w:delText>
        </w:r>
      </w:del>
      <w:r w:rsidR="006376DA">
        <w:t xml:space="preserve"> </w:t>
      </w:r>
      <w:del w:id="1196" w:author="Allen Hoskins" w:date="2022-11-20T21:03:00Z">
        <w:r w:rsidR="00733C1E" w:rsidDel="00BD3911">
          <w:delText xml:space="preserve">Initial model results </w:delText>
        </w:r>
        <w:r w:rsidR="002D08AF" w:rsidDel="00BD3911">
          <w:delText>were supportive of being effective</w:delText>
        </w:r>
        <w:r w:rsidR="00733C1E" w:rsidDel="00BD3911">
          <w:delText xml:space="preserve"> but </w:delText>
        </w:r>
        <w:r w:rsidDel="00BD3911">
          <w:delText xml:space="preserve">more importantly were shown </w:delText>
        </w:r>
        <w:r w:rsidR="00984D8D" w:rsidDel="00BD3911">
          <w:delText xml:space="preserve">how </w:delText>
        </w:r>
        <w:r w:rsidDel="00BD3911">
          <w:delText xml:space="preserve">to be </w:delText>
        </w:r>
        <w:r w:rsidR="00984D8D" w:rsidDel="00BD3911">
          <w:delText>applied</w:delText>
        </w:r>
        <w:r w:rsidR="002D1D8D" w:rsidDel="00BD3911">
          <w:delText xml:space="preserve"> in </w:delText>
        </w:r>
        <w:r w:rsidR="00984D8D" w:rsidDel="00BD3911">
          <w:delText>value additive</w:delText>
        </w:r>
        <w:r w:rsidDel="00BD3911">
          <w:delText xml:space="preserve"> </w:delText>
        </w:r>
        <w:r w:rsidR="002D1D8D" w:rsidDel="00BD3911">
          <w:delText xml:space="preserve">ways </w:delText>
        </w:r>
        <w:r w:rsidDel="00BD3911">
          <w:delText>to actual market situations.</w:delText>
        </w:r>
      </w:del>
      <w:ins w:id="1197" w:author="Allen Hoskins" w:date="2022-11-20T21:03:00Z">
        <w:r w:rsidR="00BD3911">
          <w:t xml:space="preserve">Initial model </w:t>
        </w:r>
        <w:proofErr w:type="spellStart"/>
        <w:r w:rsidR="00BD3911">
          <w:t>restuls</w:t>
        </w:r>
        <w:proofErr w:type="spellEnd"/>
        <w:r w:rsidR="00BD3911">
          <w:t xml:space="preserve"> are supportive of being effective but more importantly demonstrate application in value additive ways to actual market situations.</w:t>
        </w:r>
      </w:ins>
    </w:p>
    <w:p w14:paraId="57F87973" w14:textId="17B057AB" w:rsidR="00DC0B4C" w:rsidRPr="00512EB0" w:rsidRDefault="00A136E6" w:rsidP="00E70372">
      <w:r>
        <w:t xml:space="preserve">A key takeaway from this study is the power of </w:t>
      </w:r>
      <w:r w:rsidR="00926777">
        <w:t>leveraging the strengths of various sources</w:t>
      </w:r>
      <w:r w:rsidR="00D25EF8">
        <w:t xml:space="preserve"> in a collaborative and integrated manner</w:t>
      </w:r>
      <w:r w:rsidR="00926777">
        <w:t xml:space="preserve">. </w:t>
      </w:r>
      <w:del w:id="1198" w:author="Allen Hoskins" w:date="2022-11-20T21:04:00Z">
        <w:r w:rsidR="00926777" w:rsidDel="005D6376">
          <w:delText xml:space="preserve"> </w:delText>
        </w:r>
      </w:del>
      <w:r>
        <w:t xml:space="preserve">The power of data science </w:t>
      </w:r>
      <w:r w:rsidR="00467765">
        <w:t>methods was evidenced in this study by ga</w:t>
      </w:r>
      <w:r w:rsidR="00E70372">
        <w:t xml:space="preserve">thering insightful and unique data, </w:t>
      </w:r>
      <w:r>
        <w:t xml:space="preserve">then </w:t>
      </w:r>
      <w:r w:rsidR="00E47B57">
        <w:t>applying powerful</w:t>
      </w:r>
      <w:r>
        <w:t xml:space="preserve"> tools and methods to to draw out</w:t>
      </w:r>
      <w:r w:rsidR="00844624">
        <w:t xml:space="preserve"> </w:t>
      </w:r>
      <w:r w:rsidR="00E47B57">
        <w:t>the underlying potential of the data</w:t>
      </w:r>
      <w:r w:rsidR="00844624">
        <w:t>.</w:t>
      </w:r>
      <w:del w:id="1199" w:author="Allen Hoskins" w:date="2022-11-20T21:04:00Z">
        <w:r w:rsidR="00844624" w:rsidDel="003C3CB1">
          <w:delText xml:space="preserve"> </w:delText>
        </w:r>
      </w:del>
      <w:r w:rsidR="00844624">
        <w:t xml:space="preserve"> </w:t>
      </w:r>
      <w:r w:rsidR="0065660E">
        <w:t xml:space="preserve">This was the </w:t>
      </w:r>
      <w:r w:rsidR="00BA3B52">
        <w:t xml:space="preserve">foundation applied </w:t>
      </w:r>
      <w:r w:rsidR="00115B7A">
        <w:t>for th</w:t>
      </w:r>
      <w:r w:rsidR="00BA3B52">
        <w:t>e hypotheses</w:t>
      </w:r>
      <w:r w:rsidR="00861E85">
        <w:t xml:space="preserve"> explored in this</w:t>
      </w:r>
      <w:r w:rsidR="00115B7A">
        <w:t xml:space="preserve"> study and is </w:t>
      </w:r>
      <w:r w:rsidR="00861E85">
        <w:t xml:space="preserve">believed to be </w:t>
      </w:r>
      <w:r w:rsidR="00115B7A">
        <w:t>applicable to many other industries and</w:t>
      </w:r>
      <w:r w:rsidR="0065375C">
        <w:t xml:space="preserve"> </w:t>
      </w:r>
      <w:r w:rsidR="005E1DA9">
        <w:t xml:space="preserve">many other </w:t>
      </w:r>
      <w:r w:rsidR="00926231">
        <w:t>outstanding problems that seek to be solved</w:t>
      </w:r>
      <w:r w:rsidR="00234429">
        <w:t>.</w:t>
      </w:r>
    </w:p>
    <w:p w14:paraId="0655E06E" w14:textId="77777777" w:rsidR="009F4136" w:rsidRDefault="009F4136" w:rsidP="009F4136">
      <w:pPr>
        <w:pStyle w:val="p1a"/>
      </w:pPr>
    </w:p>
    <w:p w14:paraId="278F9B47" w14:textId="77777777" w:rsidR="009F4136" w:rsidRPr="009F4136" w:rsidRDefault="00A136E6" w:rsidP="009F4136">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14:paraId="5A867E33" w14:textId="77777777" w:rsidR="00996463" w:rsidRPr="009A3755" w:rsidRDefault="00A136E6" w:rsidP="00996463">
      <w:pPr>
        <w:pStyle w:val="heading10"/>
      </w:pPr>
      <w:r w:rsidRPr="009A3755">
        <w:t>References</w:t>
      </w:r>
    </w:p>
    <w:p w14:paraId="74A452F9" w14:textId="3B1077C1" w:rsidR="00996463" w:rsidRDefault="00A136E6" w:rsidP="00996463">
      <w:pPr>
        <w:pStyle w:val="reference"/>
        <w:numPr>
          <w:ilvl w:val="0"/>
          <w:numId w:val="9"/>
        </w:numPr>
      </w:pPr>
      <w:r>
        <w:t>Subramanian, S. (2022)</w:t>
      </w:r>
      <w:del w:id="1200" w:author="Allen Hoskins" w:date="2022-11-20T21:10:00Z">
        <w:r w:rsidDel="00030C23">
          <w:delText xml:space="preserve">.  </w:delText>
        </w:r>
      </w:del>
      <w:ins w:id="1201" w:author="Allen Hoskins" w:date="2022-11-20T21:10:00Z">
        <w:r w:rsidR="00030C23">
          <w:t xml:space="preserve">. </w:t>
        </w:r>
      </w:ins>
      <w:r>
        <w:t>Quantitative Primer – Everything you wanted to know about quant</w:t>
      </w:r>
      <w:del w:id="1202" w:author="Allen Hoskins" w:date="2022-11-20T21:10:00Z">
        <w:r w:rsidDel="00030C23">
          <w:delText xml:space="preserve">.  </w:delText>
        </w:r>
      </w:del>
      <w:ins w:id="1203" w:author="Allen Hoskins" w:date="2022-11-20T21:10:00Z">
        <w:r w:rsidR="00030C23">
          <w:t xml:space="preserve">. </w:t>
        </w:r>
      </w:ins>
      <w:r>
        <w:t>Bank of America Securities.</w:t>
      </w:r>
    </w:p>
    <w:p w14:paraId="5F10229A" w14:textId="2D20202B" w:rsidR="00996463" w:rsidRDefault="00A136E6" w:rsidP="00996463">
      <w:pPr>
        <w:pStyle w:val="reference"/>
        <w:numPr>
          <w:ilvl w:val="0"/>
          <w:numId w:val="9"/>
        </w:numPr>
      </w:pPr>
      <w:r>
        <w:t>Goldstein, M., Yang, S., Bai, Y. (2021)</w:t>
      </w:r>
      <w:del w:id="1204" w:author="Allen Hoskins" w:date="2022-11-20T21:10:00Z">
        <w:r w:rsidDel="00030C23">
          <w:delText xml:space="preserve">.  </w:delText>
        </w:r>
      </w:del>
      <w:ins w:id="1205" w:author="Allen Hoskins" w:date="2022-11-20T21:10:00Z">
        <w:r w:rsidR="00030C23">
          <w:t xml:space="preserve">. </w:t>
        </w:r>
      </w:ins>
      <w:r>
        <w:t>Stock Selection:  Research and Results – September 2021</w:t>
      </w:r>
      <w:del w:id="1206" w:author="Allen Hoskins" w:date="2022-11-20T21:10:00Z">
        <w:r w:rsidDel="00030C23">
          <w:delText xml:space="preserve">.  </w:delText>
        </w:r>
      </w:del>
      <w:ins w:id="1207" w:author="Allen Hoskins" w:date="2022-11-20T21:10:00Z">
        <w:r w:rsidR="00030C23">
          <w:t xml:space="preserve">. </w:t>
        </w:r>
      </w:ins>
      <w:r>
        <w:t>The Big Growers:  Finding an Edge Using Machine Learning and Big Data</w:t>
      </w:r>
      <w:del w:id="1208" w:author="Allen Hoskins" w:date="2022-11-20T21:10:00Z">
        <w:r w:rsidDel="00030C23">
          <w:delText xml:space="preserve">.  </w:delText>
        </w:r>
      </w:del>
      <w:ins w:id="1209" w:author="Allen Hoskins" w:date="2022-11-20T21:10:00Z">
        <w:r w:rsidR="00030C23">
          <w:t xml:space="preserve">. </w:t>
        </w:r>
      </w:ins>
      <w:r>
        <w:t>Empirical Research Partners.</w:t>
      </w:r>
    </w:p>
    <w:p w14:paraId="3769F8D9" w14:textId="604D0A91" w:rsidR="00996463" w:rsidRDefault="00A136E6" w:rsidP="00996463">
      <w:pPr>
        <w:pStyle w:val="reference"/>
        <w:numPr>
          <w:ilvl w:val="0"/>
          <w:numId w:val="9"/>
        </w:numPr>
      </w:pPr>
      <w:r>
        <w:t>Jorgensen, A., Jones, C., Antrobus, O., Cameron, J., Fang, C., Guo, A., Ru, O., Schloegel, F., Schroeder, A., Winter, P. (2021)</w:t>
      </w:r>
      <w:del w:id="1210" w:author="Allen Hoskins" w:date="2022-11-20T21:10:00Z">
        <w:r w:rsidDel="00030C23">
          <w:delText xml:space="preserve">.  </w:delText>
        </w:r>
      </w:del>
      <w:ins w:id="1211" w:author="Allen Hoskins" w:date="2022-11-20T21:10:00Z">
        <w:r w:rsidR="00030C23">
          <w:t xml:space="preserve">. </w:t>
        </w:r>
      </w:ins>
      <w:r>
        <w:t>Growth Investing with Machine Learning – Defensive Growth</w:t>
      </w:r>
      <w:del w:id="1212" w:author="Allen Hoskins" w:date="2022-11-20T21:10:00Z">
        <w:r w:rsidDel="00030C23">
          <w:delText xml:space="preserve">.  </w:delText>
        </w:r>
      </w:del>
      <w:ins w:id="1213" w:author="Allen Hoskins" w:date="2022-11-20T21:10:00Z">
        <w:r w:rsidR="00030C23">
          <w:t xml:space="preserve">. </w:t>
        </w:r>
      </w:ins>
      <w:r>
        <w:t>UBS Quantitative Research.</w:t>
      </w:r>
    </w:p>
    <w:p w14:paraId="777C6848" w14:textId="7056B2A3" w:rsidR="00996463" w:rsidRDefault="00A136E6" w:rsidP="00996463">
      <w:pPr>
        <w:pStyle w:val="reference"/>
        <w:numPr>
          <w:ilvl w:val="0"/>
          <w:numId w:val="9"/>
        </w:numPr>
      </w:pPr>
      <w:r>
        <w:t>Cao, L., Preece, R., Baker, G.</w:t>
      </w:r>
      <w:r w:rsidR="00224F4C">
        <w:t xml:space="preserve"> (2019)</w:t>
      </w:r>
      <w:del w:id="1214" w:author="Allen Hoskins" w:date="2022-11-20T21:10:00Z">
        <w:r w:rsidR="00224F4C" w:rsidDel="00030C23">
          <w:delText xml:space="preserve">. </w:delText>
        </w:r>
        <w:r w:rsidDel="00030C23">
          <w:delText xml:space="preserve"> </w:delText>
        </w:r>
      </w:del>
      <w:ins w:id="1215" w:author="Allen Hoskins" w:date="2022-11-20T21:10:00Z">
        <w:r w:rsidR="00030C23">
          <w:t xml:space="preserve">. </w:t>
        </w:r>
      </w:ins>
      <w:r>
        <w:t>AI Pioneers in Investment Management</w:t>
      </w:r>
      <w:del w:id="1216" w:author="Allen Hoskins" w:date="2022-11-20T21:10:00Z">
        <w:r w:rsidDel="00030C23">
          <w:delText xml:space="preserve">.  </w:delText>
        </w:r>
      </w:del>
      <w:ins w:id="1217" w:author="Allen Hoskins" w:date="2022-11-20T21:10:00Z">
        <w:r w:rsidR="00030C23">
          <w:t xml:space="preserve">. </w:t>
        </w:r>
      </w:ins>
      <w:r>
        <w:t>CFA Institute.</w:t>
      </w:r>
    </w:p>
    <w:p w14:paraId="7AB98EFC" w14:textId="6D352B18" w:rsidR="00996463" w:rsidRDefault="00A136E6" w:rsidP="00996463">
      <w:pPr>
        <w:pStyle w:val="reference"/>
        <w:numPr>
          <w:ilvl w:val="0"/>
          <w:numId w:val="9"/>
        </w:numPr>
      </w:pPr>
      <w:r>
        <w:t>Buczynski, W., Cuzzolin, F., Sahakian, B. (2021)</w:t>
      </w:r>
      <w:del w:id="1218" w:author="Allen Hoskins" w:date="2022-11-20T21:10:00Z">
        <w:r w:rsidDel="00030C23">
          <w:delText xml:space="preserve">.  </w:delText>
        </w:r>
      </w:del>
      <w:ins w:id="1219" w:author="Allen Hoskins" w:date="2022-11-20T21:10:00Z">
        <w:r w:rsidR="00030C23">
          <w:t xml:space="preserve">. </w:t>
        </w:r>
      </w:ins>
      <w:r>
        <w:t>A review of machine learning experiments in equity investment decision-making: why most published research findings do not live up to their promise in real life</w:t>
      </w:r>
      <w:del w:id="1220" w:author="Allen Hoskins" w:date="2022-11-20T21:10:00Z">
        <w:r w:rsidDel="00030C23">
          <w:delText xml:space="preserve">.  </w:delText>
        </w:r>
      </w:del>
      <w:ins w:id="1221" w:author="Allen Hoskins" w:date="2022-11-20T21:10:00Z">
        <w:r w:rsidR="00030C23">
          <w:t xml:space="preserve">. </w:t>
        </w:r>
      </w:ins>
      <w:r>
        <w:t>International Journal of Data Science and Analytics, 11:221-242.</w:t>
      </w:r>
    </w:p>
    <w:p w14:paraId="3BAF4B10" w14:textId="32254BF8" w:rsidR="00996463" w:rsidRDefault="00A136E6" w:rsidP="00996463">
      <w:pPr>
        <w:pStyle w:val="reference"/>
        <w:numPr>
          <w:ilvl w:val="0"/>
          <w:numId w:val="9"/>
        </w:numPr>
      </w:pPr>
      <w:r>
        <w:t>Lopez de Prado, M. (2018)</w:t>
      </w:r>
      <w:del w:id="1222" w:author="Allen Hoskins" w:date="2022-11-20T21:10:00Z">
        <w:r w:rsidDel="00030C23">
          <w:delText xml:space="preserve">.  </w:delText>
        </w:r>
      </w:del>
      <w:ins w:id="1223" w:author="Allen Hoskins" w:date="2022-11-20T21:10:00Z">
        <w:r w:rsidR="00030C23">
          <w:t xml:space="preserve">. </w:t>
        </w:r>
      </w:ins>
      <w:r>
        <w:t>The 10 Reasons Most Machine Learning Funds Fail</w:t>
      </w:r>
      <w:del w:id="1224" w:author="Allen Hoskins" w:date="2022-11-20T21:10:00Z">
        <w:r w:rsidDel="00030C23">
          <w:delText xml:space="preserve">.  </w:delText>
        </w:r>
      </w:del>
      <w:ins w:id="1225" w:author="Allen Hoskins" w:date="2022-11-20T21:10:00Z">
        <w:r w:rsidR="00030C23">
          <w:t xml:space="preserve">. </w:t>
        </w:r>
      </w:ins>
      <w:r>
        <w:t xml:space="preserve">Journal of Portfolio Management, Forthcoming. </w:t>
      </w:r>
      <w:r w:rsidRPr="000C0A6B">
        <w:t xml:space="preserve">Available at SSRN: </w:t>
      </w:r>
      <w:r>
        <w:t xml:space="preserve">https://ssrn.com/abstract=3104816 </w:t>
      </w:r>
      <w:r w:rsidRPr="00FB1313">
        <w:t>or http://dx.doi.org/10.2139/ssrn.3104816</w:t>
      </w:r>
      <w:r>
        <w:t>.</w:t>
      </w:r>
    </w:p>
    <w:p w14:paraId="4EDF85D8" w14:textId="07C5A458" w:rsidR="00996463" w:rsidRDefault="00A136E6" w:rsidP="00996463">
      <w:pPr>
        <w:pStyle w:val="reference"/>
        <w:numPr>
          <w:ilvl w:val="0"/>
          <w:numId w:val="9"/>
        </w:numPr>
      </w:pPr>
      <w:r>
        <w:t>Li, Z., Vincent, T. (2018)</w:t>
      </w:r>
      <w:del w:id="1226" w:author="Allen Hoskins" w:date="2022-11-20T21:10:00Z">
        <w:r w:rsidDel="00030C23">
          <w:delText xml:space="preserve">.  </w:delText>
        </w:r>
      </w:del>
      <w:ins w:id="1227" w:author="Allen Hoskins" w:date="2022-11-20T21:10:00Z">
        <w:r w:rsidR="00030C23">
          <w:t xml:space="preserve">. </w:t>
        </w:r>
      </w:ins>
      <w:r>
        <w:t>A Machine Learning View on Momentum and Reversal Trading</w:t>
      </w:r>
      <w:del w:id="1228" w:author="Allen Hoskins" w:date="2022-11-20T21:10:00Z">
        <w:r w:rsidDel="00030C23">
          <w:delText xml:space="preserve">.  </w:delText>
        </w:r>
      </w:del>
      <w:ins w:id="1229" w:author="Allen Hoskins" w:date="2022-11-20T21:10:00Z">
        <w:r w:rsidR="00030C23">
          <w:t xml:space="preserve">. </w:t>
        </w:r>
      </w:ins>
      <w:r>
        <w:t>Algorithms 2018, 11, 170; doi:10.3390.</w:t>
      </w:r>
    </w:p>
    <w:p w14:paraId="701E91EC" w14:textId="5DF5DBDD" w:rsidR="00996463" w:rsidRDefault="00A136E6" w:rsidP="00996463">
      <w:pPr>
        <w:pStyle w:val="reference"/>
        <w:numPr>
          <w:ilvl w:val="0"/>
          <w:numId w:val="9"/>
        </w:numPr>
      </w:pPr>
      <w:r>
        <w:t>Cao, K., You, H. (2020)</w:t>
      </w:r>
      <w:del w:id="1230" w:author="Allen Hoskins" w:date="2022-11-20T21:10:00Z">
        <w:r w:rsidDel="00030C23">
          <w:delText xml:space="preserve">.  </w:delText>
        </w:r>
      </w:del>
      <w:ins w:id="1231" w:author="Allen Hoskins" w:date="2022-11-20T21:10:00Z">
        <w:r w:rsidR="00030C23">
          <w:t xml:space="preserve">. </w:t>
        </w:r>
      </w:ins>
      <w:r>
        <w:t>Fundamental Analysis via Machine Learning</w:t>
      </w:r>
      <w:del w:id="1232" w:author="Allen Hoskins" w:date="2022-11-20T21:10:00Z">
        <w:r w:rsidDel="00030C23">
          <w:delText xml:space="preserve">.  </w:delText>
        </w:r>
      </w:del>
      <w:ins w:id="1233" w:author="Allen Hoskins" w:date="2022-11-20T21:10:00Z">
        <w:r w:rsidR="00030C23">
          <w:t xml:space="preserve">. </w:t>
        </w:r>
      </w:ins>
      <w:r>
        <w:t>Hong Kong University of Science and Technology.</w:t>
      </w:r>
      <w:r w:rsidRPr="000C0A6B">
        <w:t xml:space="preserve"> HKUST Business School Research Paper No. 2020-009</w:t>
      </w:r>
      <w:r>
        <w:t>.</w:t>
      </w:r>
      <w:r w:rsidRPr="000C0A6B">
        <w:t xml:space="preserve"> </w:t>
      </w:r>
      <w:r w:rsidRPr="002121CB">
        <w:t>Available at SSRN: https://ssrn.com/abstract=3706532 or http://dx.doi.org/10.2139/ssrn.3706532</w:t>
      </w:r>
      <w:r>
        <w:t>.</w:t>
      </w:r>
    </w:p>
    <w:p w14:paraId="5FD0FE7F" w14:textId="2915CAEF" w:rsidR="00996463" w:rsidRDefault="00A136E6" w:rsidP="00996463">
      <w:pPr>
        <w:pStyle w:val="reference"/>
        <w:numPr>
          <w:ilvl w:val="0"/>
          <w:numId w:val="9"/>
        </w:numPr>
      </w:pPr>
      <w:r>
        <w:lastRenderedPageBreak/>
        <w:t>Amel-Zadeh, A., Calliess, J., Kaiser, D., Roberts, S. (2020)</w:t>
      </w:r>
      <w:del w:id="1234" w:author="Allen Hoskins" w:date="2022-11-20T21:10:00Z">
        <w:r w:rsidDel="00030C23">
          <w:delText xml:space="preserve">.  </w:delText>
        </w:r>
      </w:del>
      <w:ins w:id="1235" w:author="Allen Hoskins" w:date="2022-11-20T21:10:00Z">
        <w:r w:rsidR="00030C23">
          <w:t xml:space="preserve">. </w:t>
        </w:r>
      </w:ins>
      <w:r>
        <w:t>Machine Learning-Based Financial Statement Analysis</w:t>
      </w:r>
      <w:del w:id="1236" w:author="Allen Hoskins" w:date="2022-11-20T21:10:00Z">
        <w:r w:rsidDel="00030C23">
          <w:delText xml:space="preserve">.  </w:delText>
        </w:r>
      </w:del>
      <w:ins w:id="1237" w:author="Allen Hoskins" w:date="2022-11-20T21:10:00Z">
        <w:r w:rsidR="00030C23">
          <w:t xml:space="preserve">. </w:t>
        </w:r>
      </w:ins>
      <w:r>
        <w:t>University of Oxford</w:t>
      </w:r>
      <w:del w:id="1238" w:author="Allen Hoskins" w:date="2022-11-20T21:10:00Z">
        <w:r w:rsidDel="00030C23">
          <w:delText xml:space="preserve">.  </w:delText>
        </w:r>
      </w:del>
      <w:ins w:id="1239" w:author="Allen Hoskins" w:date="2022-11-20T21:10:00Z">
        <w:r w:rsidR="00030C23">
          <w:t xml:space="preserve">. </w:t>
        </w:r>
      </w:ins>
      <w:r w:rsidRPr="00FF5525">
        <w:t>Available at SSRN: https://ssrn.com/abstract=3520684 or http://dx.doi.org/10.2139/ssrn.3520684</w:t>
      </w:r>
      <w:r>
        <w:t>.</w:t>
      </w:r>
    </w:p>
    <w:p w14:paraId="6FC04066" w14:textId="4D545FE8" w:rsidR="00996463" w:rsidRDefault="00A136E6" w:rsidP="00996463">
      <w:pPr>
        <w:pStyle w:val="reference"/>
        <w:numPr>
          <w:ilvl w:val="0"/>
          <w:numId w:val="9"/>
        </w:numPr>
      </w:pPr>
      <w:r>
        <w:t>Anand, V., Brunner, R., Ikegwu, K., Sougiannis, T. (2019)</w:t>
      </w:r>
      <w:del w:id="1240" w:author="Allen Hoskins" w:date="2022-11-20T21:10:00Z">
        <w:r w:rsidDel="00030C23">
          <w:delText xml:space="preserve">.  </w:delText>
        </w:r>
      </w:del>
      <w:ins w:id="1241" w:author="Allen Hoskins" w:date="2022-11-20T21:10:00Z">
        <w:r w:rsidR="00030C23">
          <w:t xml:space="preserve">. </w:t>
        </w:r>
      </w:ins>
      <w:r>
        <w:t>Predicting Profitability Using Machine Learning</w:t>
      </w:r>
      <w:del w:id="1242" w:author="Allen Hoskins" w:date="2022-11-20T21:10:00Z">
        <w:r w:rsidDel="00030C23">
          <w:delText xml:space="preserve">.  </w:delText>
        </w:r>
      </w:del>
      <w:ins w:id="1243" w:author="Allen Hoskins" w:date="2022-11-20T21:10:00Z">
        <w:r w:rsidR="00030C23">
          <w:t xml:space="preserve">. </w:t>
        </w:r>
      </w:ins>
      <w:r>
        <w:t>University of Illinois at Urbana-</w:t>
      </w:r>
      <w:proofErr w:type="spellStart"/>
      <w:r>
        <w:t>Chapaign</w:t>
      </w:r>
      <w:proofErr w:type="spellEnd"/>
      <w:del w:id="1244" w:author="Allen Hoskins" w:date="2022-11-20T21:10:00Z">
        <w:r w:rsidDel="00030C23">
          <w:delText xml:space="preserve">.  </w:delText>
        </w:r>
      </w:del>
      <w:ins w:id="1245" w:author="Allen Hoskins" w:date="2022-11-20T21:10:00Z">
        <w:r w:rsidR="00030C23">
          <w:t xml:space="preserve">. </w:t>
        </w:r>
      </w:ins>
      <w:r w:rsidRPr="00A5522E">
        <w:t>Available at SSRN: https://ssrn.com/abstract=3466478 or http://dx.doi.org/10.2139/ssrn.3466478</w:t>
      </w:r>
      <w:r>
        <w:t>.</w:t>
      </w:r>
    </w:p>
    <w:p w14:paraId="3D738955" w14:textId="68DE4CEB" w:rsidR="00996463" w:rsidRDefault="00A136E6" w:rsidP="00996463">
      <w:pPr>
        <w:pStyle w:val="reference"/>
        <w:numPr>
          <w:ilvl w:val="0"/>
          <w:numId w:val="9"/>
        </w:numPr>
      </w:pPr>
      <w:r>
        <w:t>Rasekhschaffe, K., Jones, R. (n.d.)</w:t>
      </w:r>
      <w:del w:id="1246" w:author="Allen Hoskins" w:date="2022-11-20T21:10:00Z">
        <w:r w:rsidDel="00030C23">
          <w:delText xml:space="preserve">.  </w:delText>
        </w:r>
      </w:del>
      <w:ins w:id="1247" w:author="Allen Hoskins" w:date="2022-11-20T21:10:00Z">
        <w:r w:rsidR="00030C23">
          <w:t xml:space="preserve">. </w:t>
        </w:r>
      </w:ins>
      <w:r>
        <w:t>Machine Learning for Stock Selection</w:t>
      </w:r>
      <w:del w:id="1248" w:author="Allen Hoskins" w:date="2022-11-20T21:10:00Z">
        <w:r w:rsidDel="00030C23">
          <w:delText xml:space="preserve">.  </w:delText>
        </w:r>
      </w:del>
      <w:ins w:id="1249" w:author="Allen Hoskins" w:date="2022-11-20T21:10:00Z">
        <w:r w:rsidR="00030C23">
          <w:t xml:space="preserve">. </w:t>
        </w:r>
      </w:ins>
      <w:r>
        <w:t>Financial Analysts Journal, vol. 75, no. 3</w:t>
      </w:r>
      <w:del w:id="1250" w:author="Allen Hoskins" w:date="2022-11-20T21:10:00Z">
        <w:r w:rsidDel="00030C23">
          <w:delText xml:space="preserve">.  </w:delText>
        </w:r>
      </w:del>
      <w:ins w:id="1251" w:author="Allen Hoskins" w:date="2022-11-20T21:10:00Z">
        <w:r w:rsidR="00030C23">
          <w:t xml:space="preserve">. </w:t>
        </w:r>
      </w:ins>
      <w:r>
        <w:t>Available at SSRN: https://ssrn.com/abstract=3330946.</w:t>
      </w:r>
    </w:p>
    <w:p w14:paraId="14685A86" w14:textId="693DCBB2" w:rsidR="00996463" w:rsidRDefault="00A136E6" w:rsidP="00996463">
      <w:pPr>
        <w:pStyle w:val="reference"/>
        <w:numPr>
          <w:ilvl w:val="0"/>
          <w:numId w:val="9"/>
        </w:numPr>
      </w:pPr>
      <w:r>
        <w:t>Arnott, R., Harvey, C., Markowitz, H. (2018)</w:t>
      </w:r>
      <w:del w:id="1252" w:author="Allen Hoskins" w:date="2022-11-20T21:10:00Z">
        <w:r w:rsidDel="00030C23">
          <w:delText xml:space="preserve">.  </w:delText>
        </w:r>
      </w:del>
      <w:ins w:id="1253" w:author="Allen Hoskins" w:date="2022-11-20T21:10:00Z">
        <w:r w:rsidR="00030C23">
          <w:t xml:space="preserve">. </w:t>
        </w:r>
      </w:ins>
      <w:r>
        <w:t xml:space="preserve">A </w:t>
      </w:r>
      <w:proofErr w:type="spellStart"/>
      <w:r>
        <w:t>Backtesting</w:t>
      </w:r>
      <w:proofErr w:type="spellEnd"/>
      <w:r>
        <w:t xml:space="preserve"> Protocol in the Era of Machine Learning</w:t>
      </w:r>
      <w:del w:id="1254" w:author="Allen Hoskins" w:date="2022-11-20T21:10:00Z">
        <w:r w:rsidDel="00030C23">
          <w:delText xml:space="preserve">.  </w:delText>
        </w:r>
      </w:del>
      <w:ins w:id="1255" w:author="Allen Hoskins" w:date="2022-11-20T21:10:00Z">
        <w:r w:rsidR="00030C23">
          <w:t xml:space="preserve">. </w:t>
        </w:r>
      </w:ins>
      <w:r w:rsidRPr="003E73AE">
        <w:t>Available at SSRN: https://ssrn.com/abstract=3275654 or http://dx.doi.org/10.2139/ssrn.3275654</w:t>
      </w:r>
      <w:r>
        <w:t>.</w:t>
      </w:r>
    </w:p>
    <w:p w14:paraId="02657597" w14:textId="02184A77" w:rsidR="00996463" w:rsidRDefault="00A136E6" w:rsidP="00996463">
      <w:pPr>
        <w:pStyle w:val="reference"/>
        <w:numPr>
          <w:ilvl w:val="0"/>
          <w:numId w:val="9"/>
        </w:numPr>
      </w:pPr>
      <w:r w:rsidRPr="003B505D">
        <w:t>Lee, C.</w:t>
      </w:r>
      <w:r>
        <w:t xml:space="preserve"> (2014)</w:t>
      </w:r>
      <w:del w:id="1256" w:author="Allen Hoskins" w:date="2022-11-20T21:10:00Z">
        <w:r w:rsidDel="00030C23">
          <w:delText>.</w:delText>
        </w:r>
        <w:r w:rsidRPr="003B505D" w:rsidDel="00030C23">
          <w:delText xml:space="preserve"> </w:delText>
        </w:r>
        <w:r w:rsidDel="00030C23">
          <w:delText xml:space="preserve"> </w:delText>
        </w:r>
      </w:del>
      <w:ins w:id="1257" w:author="Allen Hoskins" w:date="2022-11-20T21:10:00Z">
        <w:r w:rsidR="00030C23">
          <w:t xml:space="preserve">. </w:t>
        </w:r>
      </w:ins>
      <w:r w:rsidRPr="003B505D">
        <w:t>Value Investing: Bridging Theory and Practice. China Account Financ Rev 16,</w:t>
      </w:r>
      <w:r>
        <w:t xml:space="preserve"> 5</w:t>
      </w:r>
      <w:r w:rsidRPr="003B505D">
        <w:t>. https://doi.org/10.7603/s40570-014-0005-3</w:t>
      </w:r>
    </w:p>
    <w:p w14:paraId="095CCA18" w14:textId="5529B79D" w:rsidR="00996463" w:rsidRDefault="00A136E6" w:rsidP="00996463">
      <w:pPr>
        <w:pStyle w:val="reference"/>
        <w:numPr>
          <w:ilvl w:val="0"/>
          <w:numId w:val="9"/>
        </w:numPr>
      </w:pPr>
      <w:r w:rsidRPr="005E66ED">
        <w:t>Damodaran, A</w:t>
      </w:r>
      <w:r>
        <w:t>. (2012)</w:t>
      </w:r>
      <w:del w:id="1258" w:author="Allen Hoskins" w:date="2022-11-20T21:10:00Z">
        <w:r w:rsidDel="00030C23">
          <w:delText>.</w:delText>
        </w:r>
        <w:r w:rsidRPr="005E66ED" w:rsidDel="00030C23">
          <w:delText xml:space="preserve"> </w:delText>
        </w:r>
        <w:r w:rsidDel="00030C23">
          <w:delText xml:space="preserve"> </w:delText>
        </w:r>
      </w:del>
      <w:ins w:id="1259" w:author="Allen Hoskins" w:date="2022-11-20T21:10:00Z">
        <w:r w:rsidR="00030C23">
          <w:t xml:space="preserve">. </w:t>
        </w:r>
      </w:ins>
      <w:r w:rsidRPr="005E66ED">
        <w:t>Growth Investing: Betting on the Future? Available at SSRN: https://ssrn.com/abstract=2118966 or http://dx.doi.org/10.2139/ssrn.2118966</w:t>
      </w:r>
      <w:r>
        <w:t>.</w:t>
      </w:r>
    </w:p>
    <w:p w14:paraId="47C1C2F4" w14:textId="756865FB" w:rsidR="00996463" w:rsidRDefault="00A136E6" w:rsidP="00996463">
      <w:pPr>
        <w:pStyle w:val="reference"/>
        <w:numPr>
          <w:ilvl w:val="0"/>
          <w:numId w:val="9"/>
        </w:numPr>
      </w:pPr>
      <w:r>
        <w:t xml:space="preserve">Tadoori, G., Guguloth, Y. (2020). An Introduction to </w:t>
      </w:r>
      <w:proofErr w:type="spellStart"/>
      <w:r>
        <w:t>Quantamental</w:t>
      </w:r>
      <w:proofErr w:type="spellEnd"/>
      <w:r>
        <w:t xml:space="preserve"> Investing</w:t>
      </w:r>
      <w:del w:id="1260" w:author="Allen Hoskins" w:date="2022-11-20T21:11:00Z">
        <w:r w:rsidDel="00030C23">
          <w:delText xml:space="preserve">.  </w:delText>
        </w:r>
      </w:del>
      <w:ins w:id="1261" w:author="Allen Hoskins" w:date="2022-11-20T21:11:00Z">
        <w:r w:rsidR="00030C23">
          <w:t xml:space="preserve">. </w:t>
        </w:r>
      </w:ins>
      <w:r w:rsidRPr="00A048C5">
        <w:t>Two Day National Seminar on "Fin-tech Adoption in the Indian BFSI Sector- Opportunities and Challenges”, 19-20 March 2019, organized by Department of Commerce, OU. Professional Book Publishers</w:t>
      </w:r>
      <w:del w:id="1262" w:author="Allen Hoskins" w:date="2022-11-20T21:11:00Z">
        <w:r w:rsidRPr="00A048C5" w:rsidDel="00030C23">
          <w:delText xml:space="preserve"> </w:delText>
        </w:r>
      </w:del>
      <w:r w:rsidRPr="00A048C5">
        <w:t>: ISBN-978-81-944391-1-0. Pages-208-212, Available at SSRN: https://ssrn.com/abstract=3704670 or http://dx.doi.org/10.2139/ssrn.3704670</w:t>
      </w:r>
      <w:r>
        <w:t>.</w:t>
      </w:r>
    </w:p>
    <w:p w14:paraId="6F60D901" w14:textId="2FD7F444" w:rsidR="00996463" w:rsidRDefault="00A136E6" w:rsidP="00996463">
      <w:pPr>
        <w:pStyle w:val="reference"/>
        <w:numPr>
          <w:ilvl w:val="0"/>
          <w:numId w:val="9"/>
        </w:numPr>
      </w:pPr>
      <w:r>
        <w:t>Givoly, D., Lakonishok, J. (1979)</w:t>
      </w:r>
      <w:del w:id="1263" w:author="Allen Hoskins" w:date="2022-11-20T21:11:00Z">
        <w:r w:rsidDel="00030C23">
          <w:delText xml:space="preserve">.  </w:delText>
        </w:r>
      </w:del>
      <w:ins w:id="1264" w:author="Allen Hoskins" w:date="2022-11-20T21:11:00Z">
        <w:r w:rsidR="00030C23">
          <w:t xml:space="preserve">. </w:t>
        </w:r>
      </w:ins>
      <w:r>
        <w:t>The Information Content of Financial Analysts’ Forecasts of Earnings – Some Evidence on Semi-Strong Inefficiency</w:t>
      </w:r>
      <w:del w:id="1265" w:author="Allen Hoskins" w:date="2022-11-20T21:11:00Z">
        <w:r w:rsidDel="00030C23">
          <w:delText xml:space="preserve">.  </w:delText>
        </w:r>
      </w:del>
      <w:ins w:id="1266" w:author="Allen Hoskins" w:date="2022-11-20T21:11:00Z">
        <w:r w:rsidR="00030C23">
          <w:t xml:space="preserve">. </w:t>
        </w:r>
      </w:ins>
      <w:r>
        <w:t>Journal of Accounting and Economics 1, 165-185.</w:t>
      </w:r>
    </w:p>
    <w:p w14:paraId="7171EC21" w14:textId="1278084E" w:rsidR="00996463" w:rsidRDefault="00A136E6" w:rsidP="00996463">
      <w:pPr>
        <w:pStyle w:val="reference"/>
        <w:numPr>
          <w:ilvl w:val="0"/>
          <w:numId w:val="9"/>
        </w:numPr>
      </w:pPr>
      <w:r>
        <w:t>Fried, D., Givoly, D. (1982)</w:t>
      </w:r>
      <w:del w:id="1267" w:author="Allen Hoskins" w:date="2022-11-20T21:11:00Z">
        <w:r w:rsidDel="00030C23">
          <w:delText xml:space="preserve">.  </w:delText>
        </w:r>
      </w:del>
      <w:ins w:id="1268" w:author="Allen Hoskins" w:date="2022-11-20T21:11:00Z">
        <w:r w:rsidR="00030C23">
          <w:t xml:space="preserve">. </w:t>
        </w:r>
      </w:ins>
      <w:r>
        <w:t>Financial Analysts’ Forecasts of Earnings – A Better Surrogate for Market Expectations</w:t>
      </w:r>
      <w:del w:id="1269" w:author="Allen Hoskins" w:date="2022-11-20T21:11:00Z">
        <w:r w:rsidDel="00030C23">
          <w:delText xml:space="preserve">.  </w:delText>
        </w:r>
      </w:del>
      <w:ins w:id="1270" w:author="Allen Hoskins" w:date="2022-11-20T21:11:00Z">
        <w:r w:rsidR="00030C23">
          <w:t xml:space="preserve">. </w:t>
        </w:r>
      </w:ins>
      <w:r>
        <w:t>Journal of Accounting and Economics 4, 85-107.</w:t>
      </w:r>
    </w:p>
    <w:p w14:paraId="3A7C9610" w14:textId="4FB23029" w:rsidR="00996463" w:rsidRDefault="00A136E6" w:rsidP="00996463">
      <w:pPr>
        <w:pStyle w:val="reference"/>
        <w:numPr>
          <w:ilvl w:val="0"/>
          <w:numId w:val="9"/>
        </w:numPr>
      </w:pPr>
      <w:r>
        <w:t>Li, T. (2021)</w:t>
      </w:r>
      <w:del w:id="1271" w:author="Allen Hoskins" w:date="2022-11-20T21:11:00Z">
        <w:r w:rsidDel="00030C23">
          <w:delText xml:space="preserve">.  </w:delText>
        </w:r>
      </w:del>
      <w:ins w:id="1272" w:author="Allen Hoskins" w:date="2022-11-20T21:11:00Z">
        <w:r w:rsidR="00030C23">
          <w:t xml:space="preserve">. </w:t>
        </w:r>
      </w:ins>
      <w:r>
        <w:t>Analyst’s stock views and revision actions</w:t>
      </w:r>
      <w:del w:id="1273" w:author="Allen Hoskins" w:date="2022-11-20T21:11:00Z">
        <w:r w:rsidDel="00030C23">
          <w:delText xml:space="preserve">.  </w:delText>
        </w:r>
      </w:del>
      <w:ins w:id="1274" w:author="Allen Hoskins" w:date="2022-11-20T21:11:00Z">
        <w:r w:rsidR="00030C23">
          <w:t xml:space="preserve">. </w:t>
        </w:r>
      </w:ins>
      <w:r>
        <w:t>Finance Research Letters, https://doi.org/10.1016/j.frl.2021.102033.</w:t>
      </w:r>
    </w:p>
    <w:p w14:paraId="5895C930" w14:textId="6A18F705" w:rsidR="00996463" w:rsidRDefault="00A136E6" w:rsidP="00996463">
      <w:pPr>
        <w:pStyle w:val="reference"/>
        <w:numPr>
          <w:ilvl w:val="0"/>
          <w:numId w:val="9"/>
        </w:numPr>
      </w:pPr>
      <w:r>
        <w:t>Raafat, R., Chater, N., Frith, C. (2009)</w:t>
      </w:r>
      <w:del w:id="1275" w:author="Allen Hoskins" w:date="2022-11-20T21:11:00Z">
        <w:r w:rsidDel="00030C23">
          <w:delText xml:space="preserve">.  </w:delText>
        </w:r>
      </w:del>
      <w:ins w:id="1276" w:author="Allen Hoskins" w:date="2022-11-20T21:11:00Z">
        <w:r w:rsidR="00030C23">
          <w:t xml:space="preserve">. </w:t>
        </w:r>
      </w:ins>
      <w:r>
        <w:t>Herding in humans</w:t>
      </w:r>
      <w:del w:id="1277" w:author="Allen Hoskins" w:date="2022-11-20T21:11:00Z">
        <w:r w:rsidDel="00030C23">
          <w:delText xml:space="preserve">.  </w:delText>
        </w:r>
      </w:del>
      <w:ins w:id="1278" w:author="Allen Hoskins" w:date="2022-11-20T21:11:00Z">
        <w:r w:rsidR="00030C23">
          <w:t xml:space="preserve">. </w:t>
        </w:r>
      </w:ins>
      <w:r>
        <w:t>Trends in Cognitive Sciences, Vol. 13., No.10, 420-428.</w:t>
      </w:r>
    </w:p>
    <w:p w14:paraId="05542D6D" w14:textId="75E1A374" w:rsidR="00996463" w:rsidRDefault="00A136E6" w:rsidP="00996463">
      <w:pPr>
        <w:pStyle w:val="reference"/>
        <w:numPr>
          <w:ilvl w:val="0"/>
          <w:numId w:val="9"/>
        </w:numPr>
      </w:pPr>
      <w:r>
        <w:t>Welch, I. (2000)</w:t>
      </w:r>
      <w:del w:id="1279" w:author="Allen Hoskins" w:date="2022-11-20T21:11:00Z">
        <w:r w:rsidDel="00030C23">
          <w:delText xml:space="preserve">.  </w:delText>
        </w:r>
      </w:del>
      <w:ins w:id="1280" w:author="Allen Hoskins" w:date="2022-11-20T21:11:00Z">
        <w:r w:rsidR="00030C23">
          <w:t xml:space="preserve">. </w:t>
        </w:r>
      </w:ins>
      <w:r>
        <w:t>Herding among security analysts</w:t>
      </w:r>
      <w:del w:id="1281" w:author="Allen Hoskins" w:date="2022-11-20T21:11:00Z">
        <w:r w:rsidDel="00030C23">
          <w:delText xml:space="preserve">.  </w:delText>
        </w:r>
      </w:del>
      <w:ins w:id="1282" w:author="Allen Hoskins" w:date="2022-11-20T21:11:00Z">
        <w:r w:rsidR="00030C23">
          <w:t xml:space="preserve">. </w:t>
        </w:r>
      </w:ins>
      <w:r>
        <w:t>Journal of Financial Economics 58, 369-396.</w:t>
      </w:r>
    </w:p>
    <w:p w14:paraId="095F7329" w14:textId="356F567A" w:rsidR="00996463" w:rsidRDefault="00A136E6" w:rsidP="00996463">
      <w:pPr>
        <w:pStyle w:val="reference"/>
        <w:numPr>
          <w:ilvl w:val="0"/>
          <w:numId w:val="9"/>
        </w:numPr>
      </w:pPr>
      <w:r>
        <w:t>Durand, R., Limkriangkrai, M., Fung, L. (2014)</w:t>
      </w:r>
      <w:del w:id="1283" w:author="Allen Hoskins" w:date="2022-11-20T21:11:00Z">
        <w:r w:rsidDel="00030C23">
          <w:delText xml:space="preserve">.  </w:delText>
        </w:r>
      </w:del>
      <w:ins w:id="1284" w:author="Allen Hoskins" w:date="2022-11-20T21:11:00Z">
        <w:r w:rsidR="00030C23">
          <w:t xml:space="preserve">. </w:t>
        </w:r>
      </w:ins>
      <w:r>
        <w:t>Journal of Contemporary Accounting &amp; Economics 10, 176–190.</w:t>
      </w:r>
    </w:p>
    <w:p w14:paraId="2DD1A717" w14:textId="4FC62EAE" w:rsidR="00996463" w:rsidRDefault="00A136E6" w:rsidP="00996463">
      <w:pPr>
        <w:pStyle w:val="reference"/>
        <w:numPr>
          <w:ilvl w:val="0"/>
          <w:numId w:val="9"/>
        </w:numPr>
      </w:pPr>
      <w:r>
        <w:t>Chan, L., Jegadeesh, N., Lakonishok, J. (1995)</w:t>
      </w:r>
      <w:del w:id="1285" w:author="Allen Hoskins" w:date="2022-11-20T21:11:00Z">
        <w:r w:rsidDel="00030C23">
          <w:delText xml:space="preserve">.  </w:delText>
        </w:r>
      </w:del>
      <w:ins w:id="1286" w:author="Allen Hoskins" w:date="2022-11-20T21:11:00Z">
        <w:r w:rsidR="00030C23">
          <w:t xml:space="preserve">. </w:t>
        </w:r>
      </w:ins>
      <w:r>
        <w:t>National Bureau of Economic Research</w:t>
      </w:r>
      <w:del w:id="1287" w:author="Allen Hoskins" w:date="2022-11-20T21:11:00Z">
        <w:r w:rsidDel="00030C23">
          <w:delText xml:space="preserve">.  </w:delText>
        </w:r>
      </w:del>
      <w:ins w:id="1288" w:author="Allen Hoskins" w:date="2022-11-20T21:11:00Z">
        <w:r w:rsidR="00030C23">
          <w:t xml:space="preserve">. </w:t>
        </w:r>
      </w:ins>
      <w:r>
        <w:t>NBER Working Paper Series</w:t>
      </w:r>
      <w:del w:id="1289" w:author="Allen Hoskins" w:date="2022-11-20T21:11:00Z">
        <w:r w:rsidDel="00030C23">
          <w:delText xml:space="preserve">.  </w:delText>
        </w:r>
      </w:del>
      <w:ins w:id="1290" w:author="Allen Hoskins" w:date="2022-11-20T21:11:00Z">
        <w:r w:rsidR="00030C23">
          <w:t xml:space="preserve">. </w:t>
        </w:r>
      </w:ins>
      <w:r>
        <w:t>Working Paper 5375.</w:t>
      </w:r>
    </w:p>
    <w:p w14:paraId="5F03E3DD" w14:textId="412B7C53" w:rsidR="00996463" w:rsidRDefault="00A136E6" w:rsidP="00996463">
      <w:pPr>
        <w:pStyle w:val="reference"/>
        <w:numPr>
          <w:ilvl w:val="0"/>
          <w:numId w:val="9"/>
        </w:numPr>
      </w:pPr>
      <w:r>
        <w:t>Low, R., Tan, E. (2016)</w:t>
      </w:r>
      <w:del w:id="1291" w:author="Allen Hoskins" w:date="2022-11-20T21:11:00Z">
        <w:r w:rsidDel="00030C23">
          <w:delText xml:space="preserve">.  </w:delText>
        </w:r>
      </w:del>
      <w:ins w:id="1292" w:author="Allen Hoskins" w:date="2022-11-20T21:11:00Z">
        <w:r w:rsidR="00030C23">
          <w:t xml:space="preserve">. </w:t>
        </w:r>
      </w:ins>
      <w:r>
        <w:t>The role of analyst forecasts in the momentum effect</w:t>
      </w:r>
      <w:del w:id="1293" w:author="Allen Hoskins" w:date="2022-11-20T21:11:00Z">
        <w:r w:rsidDel="00030C23">
          <w:delText xml:space="preserve">.  </w:delText>
        </w:r>
      </w:del>
      <w:ins w:id="1294" w:author="Allen Hoskins" w:date="2022-11-20T21:11:00Z">
        <w:r w:rsidR="00030C23">
          <w:t xml:space="preserve">. </w:t>
        </w:r>
      </w:ins>
      <w:r>
        <w:t>International Review of Financial Analysis 48, 67–84.</w:t>
      </w:r>
    </w:p>
    <w:p w14:paraId="33496C34" w14:textId="2959B68C" w:rsidR="00996463" w:rsidRDefault="00A136E6" w:rsidP="00996463">
      <w:pPr>
        <w:pStyle w:val="reference"/>
        <w:numPr>
          <w:ilvl w:val="0"/>
          <w:numId w:val="9"/>
        </w:numPr>
      </w:pPr>
      <w:r>
        <w:t>Asness, C., Frazzini, A., Israel, R. Moskowitz, T. (2014). Fact, Fiction, and Momentum Investing</w:t>
      </w:r>
      <w:del w:id="1295" w:author="Allen Hoskins" w:date="2022-11-20T21:11:00Z">
        <w:r w:rsidDel="00030C23">
          <w:delText xml:space="preserve">.  </w:delText>
        </w:r>
      </w:del>
      <w:ins w:id="1296" w:author="Allen Hoskins" w:date="2022-11-20T21:11:00Z">
        <w:r w:rsidR="00030C23">
          <w:t xml:space="preserve">. </w:t>
        </w:r>
      </w:ins>
      <w:r w:rsidRPr="008E2E0F">
        <w:t>The Journal of Portfolio Management Special 40th Anniversary Issue 2014, 40 (5) 75-92</w:t>
      </w:r>
      <w:del w:id="1297" w:author="Allen Hoskins" w:date="2022-11-20T21:11:00Z">
        <w:r w:rsidDel="00030C23">
          <w:delText xml:space="preserve">.  </w:delText>
        </w:r>
      </w:del>
      <w:ins w:id="1298" w:author="Allen Hoskins" w:date="2022-11-20T21:11:00Z">
        <w:r w:rsidR="00030C23">
          <w:t xml:space="preserve">. </w:t>
        </w:r>
      </w:ins>
    </w:p>
    <w:p w14:paraId="0DE3755F" w14:textId="46E80FAC" w:rsidR="00867263" w:rsidRDefault="00A136E6" w:rsidP="00867263">
      <w:pPr>
        <w:pStyle w:val="heading10"/>
      </w:pPr>
      <w:r>
        <w:t>Appendix</w:t>
      </w:r>
    </w:p>
    <w:p w14:paraId="3A39C7DD" w14:textId="39F6656B" w:rsidR="00447DCC" w:rsidRDefault="00A136E6" w:rsidP="00703885">
      <w:pPr>
        <w:pStyle w:val="p1a"/>
      </w:pPr>
      <w:r>
        <w:t xml:space="preserve">Use if needed for additional information </w:t>
      </w:r>
    </w:p>
    <w:sectPr w:rsidR="00447DCC">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6" w:author="Allen Hoskins" w:date="2022-11-20T20:03:00Z" w:initials="AH">
    <w:p w14:paraId="57093113" w14:textId="77777777" w:rsidR="008F1D35" w:rsidRDefault="008F1D35" w:rsidP="00E47E5C">
      <w:pPr>
        <w:jc w:val="left"/>
      </w:pPr>
      <w:r>
        <w:rPr>
          <w:rStyle w:val="CommentReference"/>
        </w:rPr>
        <w:annotationRef/>
      </w:r>
      <w:r>
        <w:t>Is this the right word?</w:t>
      </w:r>
    </w:p>
  </w:comment>
  <w:comment w:id="689" w:author="Allen Hoskins" w:date="2022-11-20T20:25:00Z" w:initials="AH">
    <w:p w14:paraId="404364FE" w14:textId="77777777" w:rsidR="00A1015F" w:rsidRDefault="00A1015F" w:rsidP="00250EEB">
      <w:pPr>
        <w:jc w:val="left"/>
      </w:pPr>
      <w:r>
        <w:rPr>
          <w:rStyle w:val="CommentReference"/>
        </w:rPr>
        <w:annotationRef/>
      </w:r>
      <w:r>
        <w:t>Did you mean representation? Why is this the “greatest” as it only had 25 and Industrials had 102</w:t>
      </w:r>
    </w:p>
  </w:comment>
  <w:comment w:id="815" w:author="Allen Hoskins" w:date="2022-11-20T20:35:00Z" w:initials="AH">
    <w:p w14:paraId="62DDAA1D" w14:textId="77777777" w:rsidR="00DF75D1" w:rsidRDefault="00DF75D1" w:rsidP="00A61BF7">
      <w:pPr>
        <w:jc w:val="left"/>
      </w:pPr>
      <w:r>
        <w:rPr>
          <w:rStyle w:val="CommentReference"/>
        </w:rPr>
        <w:annotationRef/>
      </w:r>
      <w:r>
        <w:t>Is this supposed to be a different step than the K-fold?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093113" w15:done="0"/>
  <w15:commentEx w15:paraId="404364FE" w15:done="0"/>
  <w15:commentEx w15:paraId="62DDAA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0691" w16cex:dateUtc="2022-11-21T02:03:00Z"/>
  <w16cex:commentExtensible w16cex:durableId="27250BAB" w16cex:dateUtc="2022-11-21T02:25:00Z"/>
  <w16cex:commentExtensible w16cex:durableId="27250E05" w16cex:dateUtc="2022-11-21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093113" w16cid:durableId="27250691"/>
  <w16cid:commentId w16cid:paraId="404364FE" w16cid:durableId="27250BAB"/>
  <w16cid:commentId w16cid:paraId="62DDAA1D" w16cid:durableId="27250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6261" w14:textId="77777777" w:rsidR="00495B94" w:rsidRDefault="00495B94">
      <w:r>
        <w:separator/>
      </w:r>
    </w:p>
  </w:endnote>
  <w:endnote w:type="continuationSeparator" w:id="0">
    <w:p w14:paraId="4C10344E" w14:textId="77777777" w:rsidR="00495B94" w:rsidRDefault="0049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AF6D9" w14:textId="77777777" w:rsidR="00495B94" w:rsidRDefault="00495B94">
      <w:r>
        <w:separator/>
      </w:r>
    </w:p>
  </w:footnote>
  <w:footnote w:type="continuationSeparator" w:id="0">
    <w:p w14:paraId="1D8549F7" w14:textId="77777777" w:rsidR="00495B94" w:rsidRDefault="00495B94">
      <w:r>
        <w:continuationSeparator/>
      </w:r>
    </w:p>
  </w:footnote>
  <w:footnote w:id="1">
    <w:p w14:paraId="5D57D4CA" w14:textId="11CB40CA" w:rsidR="004919A2" w:rsidRPr="004919A2" w:rsidRDefault="00A136E6">
      <w:pPr>
        <w:pStyle w:val="FootnoteText"/>
        <w:rPr>
          <w:sz w:val="14"/>
          <w:szCs w:val="14"/>
        </w:rPr>
      </w:pPr>
      <w:r>
        <w:rPr>
          <w:rStyle w:val="FootnoteReference"/>
        </w:rPr>
        <w:footnoteRef/>
      </w:r>
      <w:r>
        <w:t xml:space="preserve"> </w:t>
      </w:r>
      <w:r w:rsidRPr="004919A2">
        <w:rPr>
          <w:sz w:val="14"/>
          <w:szCs w:val="14"/>
        </w:rPr>
        <w:t>Reprinted by permission. Copyright © 2022 Bank of America Corporation (“BAC”). The use of the above in no way implies that BAC or any of its affiliates endorses the views or interpretation or the use of such information or acts as any endorsement of the use of such information. The information is provided "as is" and none of BAC or any of its affiliates warrants the accuracy or completeness of the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FFD17E1"/>
    <w:multiLevelType w:val="hybridMultilevel"/>
    <w:tmpl w:val="8D7684C2"/>
    <w:lvl w:ilvl="0" w:tplc="C792CD78">
      <w:start w:val="4"/>
      <w:numFmt w:val="bullet"/>
      <w:lvlText w:val="-"/>
      <w:lvlJc w:val="left"/>
      <w:pPr>
        <w:ind w:left="814" w:hanging="360"/>
      </w:pPr>
      <w:rPr>
        <w:rFonts w:ascii="Times" w:eastAsia="PMingLiU" w:hAnsi="Times" w:cs="Times" w:hint="default"/>
      </w:rPr>
    </w:lvl>
    <w:lvl w:ilvl="1" w:tplc="17685C18">
      <w:start w:val="1"/>
      <w:numFmt w:val="bullet"/>
      <w:lvlText w:val="o"/>
      <w:lvlJc w:val="left"/>
      <w:pPr>
        <w:ind w:left="1667" w:hanging="360"/>
      </w:pPr>
      <w:rPr>
        <w:rFonts w:ascii="Courier New" w:hAnsi="Courier New" w:cs="Courier New" w:hint="default"/>
      </w:rPr>
    </w:lvl>
    <w:lvl w:ilvl="2" w:tplc="8C982782" w:tentative="1">
      <w:start w:val="1"/>
      <w:numFmt w:val="bullet"/>
      <w:lvlText w:val=""/>
      <w:lvlJc w:val="left"/>
      <w:pPr>
        <w:ind w:left="2387" w:hanging="360"/>
      </w:pPr>
      <w:rPr>
        <w:rFonts w:ascii="Wingdings" w:hAnsi="Wingdings" w:hint="default"/>
      </w:rPr>
    </w:lvl>
    <w:lvl w:ilvl="3" w:tplc="019C2E50" w:tentative="1">
      <w:start w:val="1"/>
      <w:numFmt w:val="bullet"/>
      <w:lvlText w:val=""/>
      <w:lvlJc w:val="left"/>
      <w:pPr>
        <w:ind w:left="3107" w:hanging="360"/>
      </w:pPr>
      <w:rPr>
        <w:rFonts w:ascii="Symbol" w:hAnsi="Symbol" w:hint="default"/>
      </w:rPr>
    </w:lvl>
    <w:lvl w:ilvl="4" w:tplc="FA22AE3C" w:tentative="1">
      <w:start w:val="1"/>
      <w:numFmt w:val="bullet"/>
      <w:lvlText w:val="o"/>
      <w:lvlJc w:val="left"/>
      <w:pPr>
        <w:ind w:left="3827" w:hanging="360"/>
      </w:pPr>
      <w:rPr>
        <w:rFonts w:ascii="Courier New" w:hAnsi="Courier New" w:cs="Courier New" w:hint="default"/>
      </w:rPr>
    </w:lvl>
    <w:lvl w:ilvl="5" w:tplc="A202D3C6" w:tentative="1">
      <w:start w:val="1"/>
      <w:numFmt w:val="bullet"/>
      <w:lvlText w:val=""/>
      <w:lvlJc w:val="left"/>
      <w:pPr>
        <w:ind w:left="4547" w:hanging="360"/>
      </w:pPr>
      <w:rPr>
        <w:rFonts w:ascii="Wingdings" w:hAnsi="Wingdings" w:hint="default"/>
      </w:rPr>
    </w:lvl>
    <w:lvl w:ilvl="6" w:tplc="DC8C8304" w:tentative="1">
      <w:start w:val="1"/>
      <w:numFmt w:val="bullet"/>
      <w:lvlText w:val=""/>
      <w:lvlJc w:val="left"/>
      <w:pPr>
        <w:ind w:left="5267" w:hanging="360"/>
      </w:pPr>
      <w:rPr>
        <w:rFonts w:ascii="Symbol" w:hAnsi="Symbol" w:hint="default"/>
      </w:rPr>
    </w:lvl>
    <w:lvl w:ilvl="7" w:tplc="D408C14E" w:tentative="1">
      <w:start w:val="1"/>
      <w:numFmt w:val="bullet"/>
      <w:lvlText w:val="o"/>
      <w:lvlJc w:val="left"/>
      <w:pPr>
        <w:ind w:left="5987" w:hanging="360"/>
      </w:pPr>
      <w:rPr>
        <w:rFonts w:ascii="Courier New" w:hAnsi="Courier New" w:cs="Courier New" w:hint="default"/>
      </w:rPr>
    </w:lvl>
    <w:lvl w:ilvl="8" w:tplc="4432A4FE" w:tentative="1">
      <w:start w:val="1"/>
      <w:numFmt w:val="bullet"/>
      <w:lvlText w:val=""/>
      <w:lvlJc w:val="left"/>
      <w:pPr>
        <w:ind w:left="6707" w:hanging="360"/>
      </w:pPr>
      <w:rPr>
        <w:rFonts w:ascii="Wingdings" w:hAnsi="Wingdings" w:hint="default"/>
      </w:rPr>
    </w:lvl>
  </w:abstractNum>
  <w:abstractNum w:abstractNumId="2" w15:restartNumberingAfterBreak="0">
    <w:nsid w:val="1B4564DF"/>
    <w:multiLevelType w:val="hybridMultilevel"/>
    <w:tmpl w:val="895C1A8C"/>
    <w:lvl w:ilvl="0" w:tplc="1D64D7B6">
      <w:start w:val="1"/>
      <w:numFmt w:val="upperLetter"/>
      <w:lvlText w:val="%1."/>
      <w:lvlJc w:val="left"/>
      <w:pPr>
        <w:ind w:left="720" w:hanging="360"/>
      </w:pPr>
      <w:rPr>
        <w:rFonts w:hint="default"/>
      </w:rPr>
    </w:lvl>
    <w:lvl w:ilvl="1" w:tplc="20C0C558" w:tentative="1">
      <w:start w:val="1"/>
      <w:numFmt w:val="lowerLetter"/>
      <w:lvlText w:val="%2."/>
      <w:lvlJc w:val="left"/>
      <w:pPr>
        <w:ind w:left="1440" w:hanging="360"/>
      </w:pPr>
    </w:lvl>
    <w:lvl w:ilvl="2" w:tplc="6AC463F2" w:tentative="1">
      <w:start w:val="1"/>
      <w:numFmt w:val="lowerRoman"/>
      <w:lvlText w:val="%3."/>
      <w:lvlJc w:val="right"/>
      <w:pPr>
        <w:ind w:left="2160" w:hanging="180"/>
      </w:pPr>
    </w:lvl>
    <w:lvl w:ilvl="3" w:tplc="BDA87596" w:tentative="1">
      <w:start w:val="1"/>
      <w:numFmt w:val="decimal"/>
      <w:lvlText w:val="%4."/>
      <w:lvlJc w:val="left"/>
      <w:pPr>
        <w:ind w:left="2880" w:hanging="360"/>
      </w:pPr>
    </w:lvl>
    <w:lvl w:ilvl="4" w:tplc="994698C0" w:tentative="1">
      <w:start w:val="1"/>
      <w:numFmt w:val="lowerLetter"/>
      <w:lvlText w:val="%5."/>
      <w:lvlJc w:val="left"/>
      <w:pPr>
        <w:ind w:left="3600" w:hanging="360"/>
      </w:pPr>
    </w:lvl>
    <w:lvl w:ilvl="5" w:tplc="8084E704" w:tentative="1">
      <w:start w:val="1"/>
      <w:numFmt w:val="lowerRoman"/>
      <w:lvlText w:val="%6."/>
      <w:lvlJc w:val="right"/>
      <w:pPr>
        <w:ind w:left="4320" w:hanging="180"/>
      </w:pPr>
    </w:lvl>
    <w:lvl w:ilvl="6" w:tplc="3BCA20D8" w:tentative="1">
      <w:start w:val="1"/>
      <w:numFmt w:val="decimal"/>
      <w:lvlText w:val="%7."/>
      <w:lvlJc w:val="left"/>
      <w:pPr>
        <w:ind w:left="5040" w:hanging="360"/>
      </w:pPr>
    </w:lvl>
    <w:lvl w:ilvl="7" w:tplc="4F749A76" w:tentative="1">
      <w:start w:val="1"/>
      <w:numFmt w:val="lowerLetter"/>
      <w:lvlText w:val="%8."/>
      <w:lvlJc w:val="left"/>
      <w:pPr>
        <w:ind w:left="5760" w:hanging="360"/>
      </w:pPr>
    </w:lvl>
    <w:lvl w:ilvl="8" w:tplc="14CA02F8" w:tentative="1">
      <w:start w:val="1"/>
      <w:numFmt w:val="lowerRoman"/>
      <w:lvlText w:val="%9."/>
      <w:lvlJc w:val="right"/>
      <w:pPr>
        <w:ind w:left="6480" w:hanging="180"/>
      </w:pPr>
    </w:lvl>
  </w:abstractNum>
  <w:abstractNum w:abstractNumId="3" w15:restartNumberingAfterBreak="0">
    <w:nsid w:val="1E6E1ADA"/>
    <w:multiLevelType w:val="hybridMultilevel"/>
    <w:tmpl w:val="3DAEC26A"/>
    <w:lvl w:ilvl="0" w:tplc="C456A9F8">
      <w:start w:val="4"/>
      <w:numFmt w:val="bullet"/>
      <w:lvlText w:val="-"/>
      <w:lvlJc w:val="left"/>
      <w:pPr>
        <w:ind w:left="587" w:hanging="360"/>
      </w:pPr>
      <w:rPr>
        <w:rFonts w:ascii="Times" w:eastAsia="PMingLiU" w:hAnsi="Times" w:cs="Times" w:hint="default"/>
      </w:rPr>
    </w:lvl>
    <w:lvl w:ilvl="1" w:tplc="3B6C251A">
      <w:start w:val="1"/>
      <w:numFmt w:val="bullet"/>
      <w:lvlText w:val="o"/>
      <w:lvlJc w:val="left"/>
      <w:pPr>
        <w:ind w:left="1307" w:hanging="360"/>
      </w:pPr>
      <w:rPr>
        <w:rFonts w:ascii="Courier New" w:hAnsi="Courier New" w:cs="Courier New" w:hint="default"/>
      </w:rPr>
    </w:lvl>
    <w:lvl w:ilvl="2" w:tplc="ADD40F8A">
      <w:start w:val="1"/>
      <w:numFmt w:val="bullet"/>
      <w:lvlText w:val=""/>
      <w:lvlJc w:val="left"/>
      <w:pPr>
        <w:ind w:left="2027" w:hanging="360"/>
      </w:pPr>
      <w:rPr>
        <w:rFonts w:ascii="Wingdings" w:hAnsi="Wingdings" w:hint="default"/>
      </w:rPr>
    </w:lvl>
    <w:lvl w:ilvl="3" w:tplc="76C4BEB8" w:tentative="1">
      <w:start w:val="1"/>
      <w:numFmt w:val="bullet"/>
      <w:lvlText w:val=""/>
      <w:lvlJc w:val="left"/>
      <w:pPr>
        <w:ind w:left="2747" w:hanging="360"/>
      </w:pPr>
      <w:rPr>
        <w:rFonts w:ascii="Symbol" w:hAnsi="Symbol" w:hint="default"/>
      </w:rPr>
    </w:lvl>
    <w:lvl w:ilvl="4" w:tplc="3C340FE8" w:tentative="1">
      <w:start w:val="1"/>
      <w:numFmt w:val="bullet"/>
      <w:lvlText w:val="o"/>
      <w:lvlJc w:val="left"/>
      <w:pPr>
        <w:ind w:left="3467" w:hanging="360"/>
      </w:pPr>
      <w:rPr>
        <w:rFonts w:ascii="Courier New" w:hAnsi="Courier New" w:cs="Courier New" w:hint="default"/>
      </w:rPr>
    </w:lvl>
    <w:lvl w:ilvl="5" w:tplc="8EFCEC3E" w:tentative="1">
      <w:start w:val="1"/>
      <w:numFmt w:val="bullet"/>
      <w:lvlText w:val=""/>
      <w:lvlJc w:val="left"/>
      <w:pPr>
        <w:ind w:left="4187" w:hanging="360"/>
      </w:pPr>
      <w:rPr>
        <w:rFonts w:ascii="Wingdings" w:hAnsi="Wingdings" w:hint="default"/>
      </w:rPr>
    </w:lvl>
    <w:lvl w:ilvl="6" w:tplc="94C4C370" w:tentative="1">
      <w:start w:val="1"/>
      <w:numFmt w:val="bullet"/>
      <w:lvlText w:val=""/>
      <w:lvlJc w:val="left"/>
      <w:pPr>
        <w:ind w:left="4907" w:hanging="360"/>
      </w:pPr>
      <w:rPr>
        <w:rFonts w:ascii="Symbol" w:hAnsi="Symbol" w:hint="default"/>
      </w:rPr>
    </w:lvl>
    <w:lvl w:ilvl="7" w:tplc="42D08316" w:tentative="1">
      <w:start w:val="1"/>
      <w:numFmt w:val="bullet"/>
      <w:lvlText w:val="o"/>
      <w:lvlJc w:val="left"/>
      <w:pPr>
        <w:ind w:left="5627" w:hanging="360"/>
      </w:pPr>
      <w:rPr>
        <w:rFonts w:ascii="Courier New" w:hAnsi="Courier New" w:cs="Courier New" w:hint="default"/>
      </w:rPr>
    </w:lvl>
    <w:lvl w:ilvl="8" w:tplc="6C6E43A8" w:tentative="1">
      <w:start w:val="1"/>
      <w:numFmt w:val="bullet"/>
      <w:lvlText w:val=""/>
      <w:lvlJc w:val="left"/>
      <w:pPr>
        <w:ind w:left="6347" w:hanging="360"/>
      </w:pPr>
      <w:rPr>
        <w:rFonts w:ascii="Wingdings" w:hAnsi="Wingdings" w:hint="default"/>
      </w:rPr>
    </w:lvl>
  </w:abstractNum>
  <w:abstractNum w:abstractNumId="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5" w15:restartNumberingAfterBreak="0">
    <w:nsid w:val="368B36D6"/>
    <w:multiLevelType w:val="hybridMultilevel"/>
    <w:tmpl w:val="6F4E66F0"/>
    <w:lvl w:ilvl="0" w:tplc="1E40F7DC">
      <w:start w:val="1"/>
      <w:numFmt w:val="decimal"/>
      <w:lvlText w:val="%1."/>
      <w:lvlJc w:val="left"/>
      <w:pPr>
        <w:tabs>
          <w:tab w:val="num" w:pos="720"/>
        </w:tabs>
        <w:ind w:left="720" w:hanging="360"/>
      </w:pPr>
      <w:rPr>
        <w:rFonts w:hint="default"/>
      </w:rPr>
    </w:lvl>
    <w:lvl w:ilvl="1" w:tplc="6A8E3516" w:tentative="1">
      <w:start w:val="1"/>
      <w:numFmt w:val="lowerLetter"/>
      <w:lvlText w:val="%2."/>
      <w:lvlJc w:val="left"/>
      <w:pPr>
        <w:tabs>
          <w:tab w:val="num" w:pos="1440"/>
        </w:tabs>
        <w:ind w:left="1440" w:hanging="360"/>
      </w:pPr>
    </w:lvl>
    <w:lvl w:ilvl="2" w:tplc="D8E66E18" w:tentative="1">
      <w:start w:val="1"/>
      <w:numFmt w:val="lowerRoman"/>
      <w:lvlText w:val="%3."/>
      <w:lvlJc w:val="right"/>
      <w:pPr>
        <w:tabs>
          <w:tab w:val="num" w:pos="2160"/>
        </w:tabs>
        <w:ind w:left="2160" w:hanging="180"/>
      </w:pPr>
    </w:lvl>
    <w:lvl w:ilvl="3" w:tplc="2CCCF1E4" w:tentative="1">
      <w:start w:val="1"/>
      <w:numFmt w:val="decimal"/>
      <w:lvlText w:val="%4."/>
      <w:lvlJc w:val="left"/>
      <w:pPr>
        <w:tabs>
          <w:tab w:val="num" w:pos="2880"/>
        </w:tabs>
        <w:ind w:left="2880" w:hanging="360"/>
      </w:pPr>
    </w:lvl>
    <w:lvl w:ilvl="4" w:tplc="65E0BD22" w:tentative="1">
      <w:start w:val="1"/>
      <w:numFmt w:val="lowerLetter"/>
      <w:lvlText w:val="%5."/>
      <w:lvlJc w:val="left"/>
      <w:pPr>
        <w:tabs>
          <w:tab w:val="num" w:pos="3600"/>
        </w:tabs>
        <w:ind w:left="3600" w:hanging="360"/>
      </w:pPr>
    </w:lvl>
    <w:lvl w:ilvl="5" w:tplc="39A01186" w:tentative="1">
      <w:start w:val="1"/>
      <w:numFmt w:val="lowerRoman"/>
      <w:lvlText w:val="%6."/>
      <w:lvlJc w:val="right"/>
      <w:pPr>
        <w:tabs>
          <w:tab w:val="num" w:pos="4320"/>
        </w:tabs>
        <w:ind w:left="4320" w:hanging="180"/>
      </w:pPr>
    </w:lvl>
    <w:lvl w:ilvl="6" w:tplc="A2D0AED6" w:tentative="1">
      <w:start w:val="1"/>
      <w:numFmt w:val="decimal"/>
      <w:lvlText w:val="%7."/>
      <w:lvlJc w:val="left"/>
      <w:pPr>
        <w:tabs>
          <w:tab w:val="num" w:pos="5040"/>
        </w:tabs>
        <w:ind w:left="5040" w:hanging="360"/>
      </w:pPr>
    </w:lvl>
    <w:lvl w:ilvl="7" w:tplc="D35CF84E" w:tentative="1">
      <w:start w:val="1"/>
      <w:numFmt w:val="lowerLetter"/>
      <w:lvlText w:val="%8."/>
      <w:lvlJc w:val="left"/>
      <w:pPr>
        <w:tabs>
          <w:tab w:val="num" w:pos="5760"/>
        </w:tabs>
        <w:ind w:left="5760" w:hanging="360"/>
      </w:pPr>
    </w:lvl>
    <w:lvl w:ilvl="8" w:tplc="7D46592E" w:tentative="1">
      <w:start w:val="1"/>
      <w:numFmt w:val="lowerRoman"/>
      <w:lvlText w:val="%9."/>
      <w:lvlJc w:val="right"/>
      <w:pPr>
        <w:tabs>
          <w:tab w:val="num" w:pos="6480"/>
        </w:tabs>
        <w:ind w:left="6480" w:hanging="180"/>
      </w:pPr>
    </w:lvl>
  </w:abstractNum>
  <w:abstractNum w:abstractNumId="6" w15:restartNumberingAfterBreak="0">
    <w:nsid w:val="36DD72F7"/>
    <w:multiLevelType w:val="hybridMultilevel"/>
    <w:tmpl w:val="730852F0"/>
    <w:lvl w:ilvl="0" w:tplc="ECC85D58">
      <w:start w:val="1"/>
      <w:numFmt w:val="decimal"/>
      <w:lvlText w:val="%1."/>
      <w:lvlJc w:val="left"/>
      <w:pPr>
        <w:ind w:left="720" w:hanging="360"/>
      </w:pPr>
    </w:lvl>
    <w:lvl w:ilvl="1" w:tplc="8A2E811C">
      <w:start w:val="1"/>
      <w:numFmt w:val="lowerLetter"/>
      <w:lvlText w:val="%2."/>
      <w:lvlJc w:val="left"/>
      <w:pPr>
        <w:ind w:left="1440" w:hanging="360"/>
      </w:pPr>
    </w:lvl>
    <w:lvl w:ilvl="2" w:tplc="6D189CD4">
      <w:start w:val="1"/>
      <w:numFmt w:val="lowerRoman"/>
      <w:lvlText w:val="%3."/>
      <w:lvlJc w:val="right"/>
      <w:pPr>
        <w:ind w:left="2160" w:hanging="180"/>
      </w:pPr>
    </w:lvl>
    <w:lvl w:ilvl="3" w:tplc="E25A5520">
      <w:start w:val="1"/>
      <w:numFmt w:val="decimal"/>
      <w:lvlText w:val="%4."/>
      <w:lvlJc w:val="left"/>
      <w:pPr>
        <w:ind w:left="2880" w:hanging="360"/>
      </w:pPr>
    </w:lvl>
    <w:lvl w:ilvl="4" w:tplc="0CE4CA18">
      <w:start w:val="1"/>
      <w:numFmt w:val="lowerLetter"/>
      <w:lvlText w:val="%5."/>
      <w:lvlJc w:val="left"/>
      <w:pPr>
        <w:ind w:left="3600" w:hanging="360"/>
      </w:pPr>
    </w:lvl>
    <w:lvl w:ilvl="5" w:tplc="86BC5D58">
      <w:start w:val="1"/>
      <w:numFmt w:val="lowerRoman"/>
      <w:lvlText w:val="%6."/>
      <w:lvlJc w:val="right"/>
      <w:pPr>
        <w:ind w:left="4320" w:hanging="180"/>
      </w:pPr>
    </w:lvl>
    <w:lvl w:ilvl="6" w:tplc="71264EEE">
      <w:start w:val="1"/>
      <w:numFmt w:val="decimal"/>
      <w:lvlText w:val="%7."/>
      <w:lvlJc w:val="left"/>
      <w:pPr>
        <w:ind w:left="5040" w:hanging="360"/>
      </w:pPr>
    </w:lvl>
    <w:lvl w:ilvl="7" w:tplc="66124548">
      <w:start w:val="1"/>
      <w:numFmt w:val="lowerLetter"/>
      <w:lvlText w:val="%8."/>
      <w:lvlJc w:val="left"/>
      <w:pPr>
        <w:ind w:left="5760" w:hanging="360"/>
      </w:pPr>
    </w:lvl>
    <w:lvl w:ilvl="8" w:tplc="29843564">
      <w:start w:val="1"/>
      <w:numFmt w:val="lowerRoman"/>
      <w:lvlText w:val="%9."/>
      <w:lvlJc w:val="right"/>
      <w:pPr>
        <w:ind w:left="6480" w:hanging="180"/>
      </w:pPr>
    </w:lvl>
  </w:abstractNum>
  <w:abstractNum w:abstractNumId="7" w15:restartNumberingAfterBreak="0">
    <w:nsid w:val="393D1B7A"/>
    <w:multiLevelType w:val="hybridMultilevel"/>
    <w:tmpl w:val="AF5031D6"/>
    <w:lvl w:ilvl="0" w:tplc="A1E09D38">
      <w:start w:val="1"/>
      <w:numFmt w:val="bullet"/>
      <w:lvlText w:val=""/>
      <w:lvlJc w:val="left"/>
      <w:pPr>
        <w:ind w:left="720" w:hanging="360"/>
      </w:pPr>
      <w:rPr>
        <w:rFonts w:ascii="Symbol" w:hAnsi="Symbol" w:hint="default"/>
      </w:rPr>
    </w:lvl>
    <w:lvl w:ilvl="1" w:tplc="DDA6D9F8">
      <w:start w:val="1"/>
      <w:numFmt w:val="bullet"/>
      <w:lvlText w:val="o"/>
      <w:lvlJc w:val="left"/>
      <w:pPr>
        <w:ind w:left="1440" w:hanging="360"/>
      </w:pPr>
      <w:rPr>
        <w:rFonts w:ascii="Courier New" w:hAnsi="Courier New" w:cs="Courier New" w:hint="default"/>
      </w:rPr>
    </w:lvl>
    <w:lvl w:ilvl="2" w:tplc="90882286" w:tentative="1">
      <w:start w:val="1"/>
      <w:numFmt w:val="bullet"/>
      <w:lvlText w:val=""/>
      <w:lvlJc w:val="left"/>
      <w:pPr>
        <w:ind w:left="2160" w:hanging="360"/>
      </w:pPr>
      <w:rPr>
        <w:rFonts w:ascii="Wingdings" w:hAnsi="Wingdings" w:hint="default"/>
      </w:rPr>
    </w:lvl>
    <w:lvl w:ilvl="3" w:tplc="B226E9A0" w:tentative="1">
      <w:start w:val="1"/>
      <w:numFmt w:val="bullet"/>
      <w:lvlText w:val=""/>
      <w:lvlJc w:val="left"/>
      <w:pPr>
        <w:ind w:left="2880" w:hanging="360"/>
      </w:pPr>
      <w:rPr>
        <w:rFonts w:ascii="Symbol" w:hAnsi="Symbol" w:hint="default"/>
      </w:rPr>
    </w:lvl>
    <w:lvl w:ilvl="4" w:tplc="28943988" w:tentative="1">
      <w:start w:val="1"/>
      <w:numFmt w:val="bullet"/>
      <w:lvlText w:val="o"/>
      <w:lvlJc w:val="left"/>
      <w:pPr>
        <w:ind w:left="3600" w:hanging="360"/>
      </w:pPr>
      <w:rPr>
        <w:rFonts w:ascii="Courier New" w:hAnsi="Courier New" w:cs="Courier New" w:hint="default"/>
      </w:rPr>
    </w:lvl>
    <w:lvl w:ilvl="5" w:tplc="7A489C2E" w:tentative="1">
      <w:start w:val="1"/>
      <w:numFmt w:val="bullet"/>
      <w:lvlText w:val=""/>
      <w:lvlJc w:val="left"/>
      <w:pPr>
        <w:ind w:left="4320" w:hanging="360"/>
      </w:pPr>
      <w:rPr>
        <w:rFonts w:ascii="Wingdings" w:hAnsi="Wingdings" w:hint="default"/>
      </w:rPr>
    </w:lvl>
    <w:lvl w:ilvl="6" w:tplc="3774DCFA" w:tentative="1">
      <w:start w:val="1"/>
      <w:numFmt w:val="bullet"/>
      <w:lvlText w:val=""/>
      <w:lvlJc w:val="left"/>
      <w:pPr>
        <w:ind w:left="5040" w:hanging="360"/>
      </w:pPr>
      <w:rPr>
        <w:rFonts w:ascii="Symbol" w:hAnsi="Symbol" w:hint="default"/>
      </w:rPr>
    </w:lvl>
    <w:lvl w:ilvl="7" w:tplc="06868864" w:tentative="1">
      <w:start w:val="1"/>
      <w:numFmt w:val="bullet"/>
      <w:lvlText w:val="o"/>
      <w:lvlJc w:val="left"/>
      <w:pPr>
        <w:ind w:left="5760" w:hanging="360"/>
      </w:pPr>
      <w:rPr>
        <w:rFonts w:ascii="Courier New" w:hAnsi="Courier New" w:cs="Courier New" w:hint="default"/>
      </w:rPr>
    </w:lvl>
    <w:lvl w:ilvl="8" w:tplc="DF6483E6" w:tentative="1">
      <w:start w:val="1"/>
      <w:numFmt w:val="bullet"/>
      <w:lvlText w:val=""/>
      <w:lvlJc w:val="left"/>
      <w:pPr>
        <w:ind w:left="6480" w:hanging="360"/>
      </w:pPr>
      <w:rPr>
        <w:rFonts w:ascii="Wingdings" w:hAnsi="Wingdings" w:hint="default"/>
      </w:rPr>
    </w:lvl>
  </w:abstractNum>
  <w:abstractNum w:abstractNumId="8" w15:restartNumberingAfterBreak="0">
    <w:nsid w:val="3C8E6047"/>
    <w:multiLevelType w:val="hybridMultilevel"/>
    <w:tmpl w:val="41D017F4"/>
    <w:lvl w:ilvl="0" w:tplc="8A764938">
      <w:start w:val="1"/>
      <w:numFmt w:val="bullet"/>
      <w:lvlText w:val=""/>
      <w:lvlJc w:val="left"/>
      <w:pPr>
        <w:ind w:left="360" w:hanging="360"/>
      </w:pPr>
      <w:rPr>
        <w:rFonts w:ascii="Symbol" w:hAnsi="Symbol" w:hint="default"/>
      </w:rPr>
    </w:lvl>
    <w:lvl w:ilvl="1" w:tplc="7AACAE1E">
      <w:start w:val="1"/>
      <w:numFmt w:val="bullet"/>
      <w:lvlText w:val="o"/>
      <w:lvlJc w:val="left"/>
      <w:pPr>
        <w:ind w:left="1080" w:hanging="360"/>
      </w:pPr>
      <w:rPr>
        <w:rFonts w:ascii="Courier New" w:hAnsi="Courier New" w:cs="Courier New" w:hint="default"/>
      </w:rPr>
    </w:lvl>
    <w:lvl w:ilvl="2" w:tplc="4C28106C">
      <w:start w:val="1"/>
      <w:numFmt w:val="bullet"/>
      <w:lvlText w:val=""/>
      <w:lvlJc w:val="left"/>
      <w:pPr>
        <w:ind w:left="1800" w:hanging="360"/>
      </w:pPr>
      <w:rPr>
        <w:rFonts w:ascii="Wingdings" w:hAnsi="Wingdings" w:hint="default"/>
      </w:rPr>
    </w:lvl>
    <w:lvl w:ilvl="3" w:tplc="6B0AF6C4">
      <w:start w:val="1"/>
      <w:numFmt w:val="bullet"/>
      <w:lvlText w:val=""/>
      <w:lvlJc w:val="left"/>
      <w:pPr>
        <w:ind w:left="2520" w:hanging="360"/>
      </w:pPr>
      <w:rPr>
        <w:rFonts w:ascii="Symbol" w:hAnsi="Symbol" w:hint="default"/>
      </w:rPr>
    </w:lvl>
    <w:lvl w:ilvl="4" w:tplc="7316AEAA">
      <w:start w:val="1"/>
      <w:numFmt w:val="bullet"/>
      <w:lvlText w:val="o"/>
      <w:lvlJc w:val="left"/>
      <w:pPr>
        <w:ind w:left="3240" w:hanging="360"/>
      </w:pPr>
      <w:rPr>
        <w:rFonts w:ascii="Courier New" w:hAnsi="Courier New" w:cs="Courier New" w:hint="default"/>
      </w:rPr>
    </w:lvl>
    <w:lvl w:ilvl="5" w:tplc="55028626">
      <w:start w:val="1"/>
      <w:numFmt w:val="bullet"/>
      <w:lvlText w:val=""/>
      <w:lvlJc w:val="left"/>
      <w:pPr>
        <w:ind w:left="3960" w:hanging="360"/>
      </w:pPr>
      <w:rPr>
        <w:rFonts w:ascii="Wingdings" w:hAnsi="Wingdings" w:hint="default"/>
      </w:rPr>
    </w:lvl>
    <w:lvl w:ilvl="6" w:tplc="CDF0E408">
      <w:start w:val="1"/>
      <w:numFmt w:val="bullet"/>
      <w:lvlText w:val=""/>
      <w:lvlJc w:val="left"/>
      <w:pPr>
        <w:ind w:left="4680" w:hanging="360"/>
      </w:pPr>
      <w:rPr>
        <w:rFonts w:ascii="Symbol" w:hAnsi="Symbol" w:hint="default"/>
      </w:rPr>
    </w:lvl>
    <w:lvl w:ilvl="7" w:tplc="C40EF8DA">
      <w:start w:val="1"/>
      <w:numFmt w:val="bullet"/>
      <w:lvlText w:val="o"/>
      <w:lvlJc w:val="left"/>
      <w:pPr>
        <w:ind w:left="5400" w:hanging="360"/>
      </w:pPr>
      <w:rPr>
        <w:rFonts w:ascii="Courier New" w:hAnsi="Courier New" w:cs="Courier New" w:hint="default"/>
      </w:rPr>
    </w:lvl>
    <w:lvl w:ilvl="8" w:tplc="6F2A0D94">
      <w:start w:val="1"/>
      <w:numFmt w:val="bullet"/>
      <w:lvlText w:val=""/>
      <w:lvlJc w:val="left"/>
      <w:pPr>
        <w:ind w:left="6120" w:hanging="360"/>
      </w:pPr>
      <w:rPr>
        <w:rFonts w:ascii="Wingdings" w:hAnsi="Wingdings" w:hint="default"/>
      </w:rPr>
    </w:lvl>
  </w:abstractNum>
  <w:abstractNum w:abstractNumId="9" w15:restartNumberingAfterBreak="0">
    <w:nsid w:val="464B6374"/>
    <w:multiLevelType w:val="hybridMultilevel"/>
    <w:tmpl w:val="AFC0C6B8"/>
    <w:lvl w:ilvl="0" w:tplc="8BF240FA">
      <w:start w:val="1"/>
      <w:numFmt w:val="lowerRoman"/>
      <w:lvlText w:val="%1."/>
      <w:lvlJc w:val="left"/>
      <w:pPr>
        <w:ind w:left="1429" w:hanging="720"/>
      </w:pPr>
      <w:rPr>
        <w:rFonts w:hint="default"/>
      </w:rPr>
    </w:lvl>
    <w:lvl w:ilvl="1" w:tplc="2730D84A" w:tentative="1">
      <w:start w:val="1"/>
      <w:numFmt w:val="lowerLetter"/>
      <w:lvlText w:val="%2."/>
      <w:lvlJc w:val="left"/>
      <w:pPr>
        <w:ind w:left="1789" w:hanging="360"/>
      </w:pPr>
    </w:lvl>
    <w:lvl w:ilvl="2" w:tplc="0D888D78" w:tentative="1">
      <w:start w:val="1"/>
      <w:numFmt w:val="lowerRoman"/>
      <w:lvlText w:val="%3."/>
      <w:lvlJc w:val="right"/>
      <w:pPr>
        <w:ind w:left="2509" w:hanging="180"/>
      </w:pPr>
    </w:lvl>
    <w:lvl w:ilvl="3" w:tplc="A61C1CAC" w:tentative="1">
      <w:start w:val="1"/>
      <w:numFmt w:val="decimal"/>
      <w:lvlText w:val="%4."/>
      <w:lvlJc w:val="left"/>
      <w:pPr>
        <w:ind w:left="3229" w:hanging="360"/>
      </w:pPr>
    </w:lvl>
    <w:lvl w:ilvl="4" w:tplc="615A137E" w:tentative="1">
      <w:start w:val="1"/>
      <w:numFmt w:val="lowerLetter"/>
      <w:lvlText w:val="%5."/>
      <w:lvlJc w:val="left"/>
      <w:pPr>
        <w:ind w:left="3949" w:hanging="360"/>
      </w:pPr>
    </w:lvl>
    <w:lvl w:ilvl="5" w:tplc="06C4057C" w:tentative="1">
      <w:start w:val="1"/>
      <w:numFmt w:val="lowerRoman"/>
      <w:lvlText w:val="%6."/>
      <w:lvlJc w:val="right"/>
      <w:pPr>
        <w:ind w:left="4669" w:hanging="180"/>
      </w:pPr>
    </w:lvl>
    <w:lvl w:ilvl="6" w:tplc="E8628CF2" w:tentative="1">
      <w:start w:val="1"/>
      <w:numFmt w:val="decimal"/>
      <w:lvlText w:val="%7."/>
      <w:lvlJc w:val="left"/>
      <w:pPr>
        <w:ind w:left="5389" w:hanging="360"/>
      </w:pPr>
    </w:lvl>
    <w:lvl w:ilvl="7" w:tplc="A91891C8" w:tentative="1">
      <w:start w:val="1"/>
      <w:numFmt w:val="lowerLetter"/>
      <w:lvlText w:val="%8."/>
      <w:lvlJc w:val="left"/>
      <w:pPr>
        <w:ind w:left="6109" w:hanging="360"/>
      </w:pPr>
    </w:lvl>
    <w:lvl w:ilvl="8" w:tplc="4FFA7910" w:tentative="1">
      <w:start w:val="1"/>
      <w:numFmt w:val="lowerRoman"/>
      <w:lvlText w:val="%9."/>
      <w:lvlJc w:val="right"/>
      <w:pPr>
        <w:ind w:left="6829" w:hanging="180"/>
      </w:pPr>
    </w:lvl>
  </w:abstractNum>
  <w:abstractNum w:abstractNumId="10" w15:restartNumberingAfterBreak="0">
    <w:nsid w:val="5AA81F62"/>
    <w:multiLevelType w:val="hybridMultilevel"/>
    <w:tmpl w:val="527CD66C"/>
    <w:lvl w:ilvl="0" w:tplc="09D8F448">
      <w:start w:val="1"/>
      <w:numFmt w:val="upperLetter"/>
      <w:lvlText w:val="%1."/>
      <w:lvlJc w:val="left"/>
      <w:pPr>
        <w:ind w:left="720" w:hanging="360"/>
      </w:pPr>
      <w:rPr>
        <w:rFonts w:hint="default"/>
      </w:rPr>
    </w:lvl>
    <w:lvl w:ilvl="1" w:tplc="16286266">
      <w:start w:val="1"/>
      <w:numFmt w:val="lowerLetter"/>
      <w:lvlText w:val="%2."/>
      <w:lvlJc w:val="left"/>
      <w:pPr>
        <w:ind w:left="1440" w:hanging="360"/>
      </w:pPr>
    </w:lvl>
    <w:lvl w:ilvl="2" w:tplc="494E8204" w:tentative="1">
      <w:start w:val="1"/>
      <w:numFmt w:val="lowerRoman"/>
      <w:lvlText w:val="%3."/>
      <w:lvlJc w:val="right"/>
      <w:pPr>
        <w:ind w:left="2160" w:hanging="180"/>
      </w:pPr>
    </w:lvl>
    <w:lvl w:ilvl="3" w:tplc="5030CF8E" w:tentative="1">
      <w:start w:val="1"/>
      <w:numFmt w:val="decimal"/>
      <w:lvlText w:val="%4."/>
      <w:lvlJc w:val="left"/>
      <w:pPr>
        <w:ind w:left="2880" w:hanging="360"/>
      </w:pPr>
    </w:lvl>
    <w:lvl w:ilvl="4" w:tplc="3990A382" w:tentative="1">
      <w:start w:val="1"/>
      <w:numFmt w:val="lowerLetter"/>
      <w:lvlText w:val="%5."/>
      <w:lvlJc w:val="left"/>
      <w:pPr>
        <w:ind w:left="3600" w:hanging="360"/>
      </w:pPr>
    </w:lvl>
    <w:lvl w:ilvl="5" w:tplc="341EC3EC" w:tentative="1">
      <w:start w:val="1"/>
      <w:numFmt w:val="lowerRoman"/>
      <w:lvlText w:val="%6."/>
      <w:lvlJc w:val="right"/>
      <w:pPr>
        <w:ind w:left="4320" w:hanging="180"/>
      </w:pPr>
    </w:lvl>
    <w:lvl w:ilvl="6" w:tplc="C26A078E" w:tentative="1">
      <w:start w:val="1"/>
      <w:numFmt w:val="decimal"/>
      <w:lvlText w:val="%7."/>
      <w:lvlJc w:val="left"/>
      <w:pPr>
        <w:ind w:left="5040" w:hanging="360"/>
      </w:pPr>
    </w:lvl>
    <w:lvl w:ilvl="7" w:tplc="3E5A9748" w:tentative="1">
      <w:start w:val="1"/>
      <w:numFmt w:val="lowerLetter"/>
      <w:lvlText w:val="%8."/>
      <w:lvlJc w:val="left"/>
      <w:pPr>
        <w:ind w:left="5760" w:hanging="360"/>
      </w:pPr>
    </w:lvl>
    <w:lvl w:ilvl="8" w:tplc="4E5EE262" w:tentative="1">
      <w:start w:val="1"/>
      <w:numFmt w:val="lowerRoman"/>
      <w:lvlText w:val="%9."/>
      <w:lvlJc w:val="right"/>
      <w:pPr>
        <w:ind w:left="6480" w:hanging="180"/>
      </w:pPr>
    </w:lvl>
  </w:abstractNum>
  <w:abstractNum w:abstractNumId="11" w15:restartNumberingAfterBreak="0">
    <w:nsid w:val="5D765187"/>
    <w:multiLevelType w:val="hybridMultilevel"/>
    <w:tmpl w:val="F2BEF2B6"/>
    <w:lvl w:ilvl="0" w:tplc="7DFCA9C8">
      <w:start w:val="1"/>
      <w:numFmt w:val="bullet"/>
      <w:lvlText w:val=""/>
      <w:lvlJc w:val="left"/>
      <w:pPr>
        <w:ind w:left="947" w:hanging="360"/>
      </w:pPr>
      <w:rPr>
        <w:rFonts w:ascii="Symbol" w:hAnsi="Symbol" w:hint="default"/>
      </w:rPr>
    </w:lvl>
    <w:lvl w:ilvl="1" w:tplc="D49E31A4" w:tentative="1">
      <w:start w:val="1"/>
      <w:numFmt w:val="bullet"/>
      <w:lvlText w:val="o"/>
      <w:lvlJc w:val="left"/>
      <w:pPr>
        <w:ind w:left="1667" w:hanging="360"/>
      </w:pPr>
      <w:rPr>
        <w:rFonts w:ascii="Courier New" w:hAnsi="Courier New" w:cs="Courier New" w:hint="default"/>
      </w:rPr>
    </w:lvl>
    <w:lvl w:ilvl="2" w:tplc="B20E49D8" w:tentative="1">
      <w:start w:val="1"/>
      <w:numFmt w:val="bullet"/>
      <w:lvlText w:val=""/>
      <w:lvlJc w:val="left"/>
      <w:pPr>
        <w:ind w:left="2387" w:hanging="360"/>
      </w:pPr>
      <w:rPr>
        <w:rFonts w:ascii="Wingdings" w:hAnsi="Wingdings" w:hint="default"/>
      </w:rPr>
    </w:lvl>
    <w:lvl w:ilvl="3" w:tplc="7C3690D0" w:tentative="1">
      <w:start w:val="1"/>
      <w:numFmt w:val="bullet"/>
      <w:lvlText w:val=""/>
      <w:lvlJc w:val="left"/>
      <w:pPr>
        <w:ind w:left="3107" w:hanging="360"/>
      </w:pPr>
      <w:rPr>
        <w:rFonts w:ascii="Symbol" w:hAnsi="Symbol" w:hint="default"/>
      </w:rPr>
    </w:lvl>
    <w:lvl w:ilvl="4" w:tplc="04A452F2" w:tentative="1">
      <w:start w:val="1"/>
      <w:numFmt w:val="bullet"/>
      <w:lvlText w:val="o"/>
      <w:lvlJc w:val="left"/>
      <w:pPr>
        <w:ind w:left="3827" w:hanging="360"/>
      </w:pPr>
      <w:rPr>
        <w:rFonts w:ascii="Courier New" w:hAnsi="Courier New" w:cs="Courier New" w:hint="default"/>
      </w:rPr>
    </w:lvl>
    <w:lvl w:ilvl="5" w:tplc="A1141AB4" w:tentative="1">
      <w:start w:val="1"/>
      <w:numFmt w:val="bullet"/>
      <w:lvlText w:val=""/>
      <w:lvlJc w:val="left"/>
      <w:pPr>
        <w:ind w:left="4547" w:hanging="360"/>
      </w:pPr>
      <w:rPr>
        <w:rFonts w:ascii="Wingdings" w:hAnsi="Wingdings" w:hint="default"/>
      </w:rPr>
    </w:lvl>
    <w:lvl w:ilvl="6" w:tplc="E8664B82" w:tentative="1">
      <w:start w:val="1"/>
      <w:numFmt w:val="bullet"/>
      <w:lvlText w:val=""/>
      <w:lvlJc w:val="left"/>
      <w:pPr>
        <w:ind w:left="5267" w:hanging="360"/>
      </w:pPr>
      <w:rPr>
        <w:rFonts w:ascii="Symbol" w:hAnsi="Symbol" w:hint="default"/>
      </w:rPr>
    </w:lvl>
    <w:lvl w:ilvl="7" w:tplc="3D32240A" w:tentative="1">
      <w:start w:val="1"/>
      <w:numFmt w:val="bullet"/>
      <w:lvlText w:val="o"/>
      <w:lvlJc w:val="left"/>
      <w:pPr>
        <w:ind w:left="5987" w:hanging="360"/>
      </w:pPr>
      <w:rPr>
        <w:rFonts w:ascii="Courier New" w:hAnsi="Courier New" w:cs="Courier New" w:hint="default"/>
      </w:rPr>
    </w:lvl>
    <w:lvl w:ilvl="8" w:tplc="12D4C2A2" w:tentative="1">
      <w:start w:val="1"/>
      <w:numFmt w:val="bullet"/>
      <w:lvlText w:val=""/>
      <w:lvlJc w:val="left"/>
      <w:pPr>
        <w:ind w:left="6707" w:hanging="360"/>
      </w:pPr>
      <w:rPr>
        <w:rFonts w:ascii="Wingdings" w:hAnsi="Wingdings" w:hint="default"/>
      </w:rPr>
    </w:lvl>
  </w:abstractNum>
  <w:abstractNum w:abstractNumId="12" w15:restartNumberingAfterBreak="0">
    <w:nsid w:val="5EAC43E6"/>
    <w:multiLevelType w:val="hybridMultilevel"/>
    <w:tmpl w:val="C27A788C"/>
    <w:lvl w:ilvl="0" w:tplc="9580CADE">
      <w:start w:val="1"/>
      <w:numFmt w:val="upperLetter"/>
      <w:lvlText w:val="%1."/>
      <w:lvlJc w:val="left"/>
      <w:pPr>
        <w:ind w:left="587" w:hanging="360"/>
      </w:pPr>
      <w:rPr>
        <w:rFonts w:hint="default"/>
      </w:rPr>
    </w:lvl>
    <w:lvl w:ilvl="1" w:tplc="61F095CE">
      <w:start w:val="1"/>
      <w:numFmt w:val="lowerLetter"/>
      <w:lvlText w:val="%2."/>
      <w:lvlJc w:val="left"/>
      <w:pPr>
        <w:ind w:left="1307" w:hanging="360"/>
      </w:pPr>
    </w:lvl>
    <w:lvl w:ilvl="2" w:tplc="652CD5DE" w:tentative="1">
      <w:start w:val="1"/>
      <w:numFmt w:val="lowerRoman"/>
      <w:lvlText w:val="%3."/>
      <w:lvlJc w:val="right"/>
      <w:pPr>
        <w:ind w:left="2027" w:hanging="180"/>
      </w:pPr>
    </w:lvl>
    <w:lvl w:ilvl="3" w:tplc="654A60C8" w:tentative="1">
      <w:start w:val="1"/>
      <w:numFmt w:val="decimal"/>
      <w:lvlText w:val="%4."/>
      <w:lvlJc w:val="left"/>
      <w:pPr>
        <w:ind w:left="2747" w:hanging="360"/>
      </w:pPr>
    </w:lvl>
    <w:lvl w:ilvl="4" w:tplc="3496C0B4" w:tentative="1">
      <w:start w:val="1"/>
      <w:numFmt w:val="lowerLetter"/>
      <w:lvlText w:val="%5."/>
      <w:lvlJc w:val="left"/>
      <w:pPr>
        <w:ind w:left="3467" w:hanging="360"/>
      </w:pPr>
    </w:lvl>
    <w:lvl w:ilvl="5" w:tplc="73EA676E" w:tentative="1">
      <w:start w:val="1"/>
      <w:numFmt w:val="lowerRoman"/>
      <w:lvlText w:val="%6."/>
      <w:lvlJc w:val="right"/>
      <w:pPr>
        <w:ind w:left="4187" w:hanging="180"/>
      </w:pPr>
    </w:lvl>
    <w:lvl w:ilvl="6" w:tplc="720EEAC6" w:tentative="1">
      <w:start w:val="1"/>
      <w:numFmt w:val="decimal"/>
      <w:lvlText w:val="%7."/>
      <w:lvlJc w:val="left"/>
      <w:pPr>
        <w:ind w:left="4907" w:hanging="360"/>
      </w:pPr>
    </w:lvl>
    <w:lvl w:ilvl="7" w:tplc="4568058C" w:tentative="1">
      <w:start w:val="1"/>
      <w:numFmt w:val="lowerLetter"/>
      <w:lvlText w:val="%8."/>
      <w:lvlJc w:val="left"/>
      <w:pPr>
        <w:ind w:left="5627" w:hanging="360"/>
      </w:pPr>
    </w:lvl>
    <w:lvl w:ilvl="8" w:tplc="29B43430" w:tentative="1">
      <w:start w:val="1"/>
      <w:numFmt w:val="lowerRoman"/>
      <w:lvlText w:val="%9."/>
      <w:lvlJc w:val="right"/>
      <w:pPr>
        <w:ind w:left="6347" w:hanging="180"/>
      </w:pPr>
    </w:lvl>
  </w:abstractNum>
  <w:abstractNum w:abstractNumId="13" w15:restartNumberingAfterBreak="0">
    <w:nsid w:val="7EA566C7"/>
    <w:multiLevelType w:val="hybridMultilevel"/>
    <w:tmpl w:val="BC5ED0FA"/>
    <w:lvl w:ilvl="0" w:tplc="91F4C182">
      <w:start w:val="1"/>
      <w:numFmt w:val="upperLetter"/>
      <w:lvlText w:val="%1."/>
      <w:lvlJc w:val="left"/>
      <w:pPr>
        <w:ind w:left="720" w:hanging="360"/>
      </w:pPr>
      <w:rPr>
        <w:rFonts w:hint="default"/>
      </w:rPr>
    </w:lvl>
    <w:lvl w:ilvl="1" w:tplc="1ED4070E" w:tentative="1">
      <w:start w:val="1"/>
      <w:numFmt w:val="lowerLetter"/>
      <w:lvlText w:val="%2."/>
      <w:lvlJc w:val="left"/>
      <w:pPr>
        <w:ind w:left="1440" w:hanging="360"/>
      </w:pPr>
    </w:lvl>
    <w:lvl w:ilvl="2" w:tplc="2544FD70" w:tentative="1">
      <w:start w:val="1"/>
      <w:numFmt w:val="lowerRoman"/>
      <w:lvlText w:val="%3."/>
      <w:lvlJc w:val="right"/>
      <w:pPr>
        <w:ind w:left="2160" w:hanging="180"/>
      </w:pPr>
    </w:lvl>
    <w:lvl w:ilvl="3" w:tplc="60B6845A" w:tentative="1">
      <w:start w:val="1"/>
      <w:numFmt w:val="decimal"/>
      <w:lvlText w:val="%4."/>
      <w:lvlJc w:val="left"/>
      <w:pPr>
        <w:ind w:left="2880" w:hanging="360"/>
      </w:pPr>
    </w:lvl>
    <w:lvl w:ilvl="4" w:tplc="FD706C30" w:tentative="1">
      <w:start w:val="1"/>
      <w:numFmt w:val="lowerLetter"/>
      <w:lvlText w:val="%5."/>
      <w:lvlJc w:val="left"/>
      <w:pPr>
        <w:ind w:left="3600" w:hanging="360"/>
      </w:pPr>
    </w:lvl>
    <w:lvl w:ilvl="5" w:tplc="C7B2A90E" w:tentative="1">
      <w:start w:val="1"/>
      <w:numFmt w:val="lowerRoman"/>
      <w:lvlText w:val="%6."/>
      <w:lvlJc w:val="right"/>
      <w:pPr>
        <w:ind w:left="4320" w:hanging="180"/>
      </w:pPr>
    </w:lvl>
    <w:lvl w:ilvl="6" w:tplc="E8943BE0" w:tentative="1">
      <w:start w:val="1"/>
      <w:numFmt w:val="decimal"/>
      <w:lvlText w:val="%7."/>
      <w:lvlJc w:val="left"/>
      <w:pPr>
        <w:ind w:left="5040" w:hanging="360"/>
      </w:pPr>
    </w:lvl>
    <w:lvl w:ilvl="7" w:tplc="513A9686" w:tentative="1">
      <w:start w:val="1"/>
      <w:numFmt w:val="lowerLetter"/>
      <w:lvlText w:val="%8."/>
      <w:lvlJc w:val="left"/>
      <w:pPr>
        <w:ind w:left="5760" w:hanging="360"/>
      </w:pPr>
    </w:lvl>
    <w:lvl w:ilvl="8" w:tplc="2D72F886" w:tentative="1">
      <w:start w:val="1"/>
      <w:numFmt w:val="lowerRoman"/>
      <w:lvlText w:val="%9."/>
      <w:lvlJc w:val="right"/>
      <w:pPr>
        <w:ind w:left="6480" w:hanging="180"/>
      </w:pPr>
    </w:lvl>
  </w:abstractNum>
  <w:num w:numId="1" w16cid:durableId="1763917822">
    <w:abstractNumId w:val="0"/>
  </w:num>
  <w:num w:numId="2" w16cid:durableId="632826986">
    <w:abstractNumId w:val="5"/>
  </w:num>
  <w:num w:numId="3" w16cid:durableId="1872910691">
    <w:abstractNumId w:val="4"/>
  </w:num>
  <w:num w:numId="4" w16cid:durableId="902443879">
    <w:abstractNumId w:val="12"/>
  </w:num>
  <w:num w:numId="5" w16cid:durableId="1008949810">
    <w:abstractNumId w:val="13"/>
  </w:num>
  <w:num w:numId="6" w16cid:durableId="38482978">
    <w:abstractNumId w:val="2"/>
  </w:num>
  <w:num w:numId="7" w16cid:durableId="1785685478">
    <w:abstractNumId w:val="10"/>
  </w:num>
  <w:num w:numId="8" w16cid:durableId="975841949">
    <w:abstractNumId w:val="9"/>
  </w:num>
  <w:num w:numId="9" w16cid:durableId="219827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0459461">
    <w:abstractNumId w:val="8"/>
  </w:num>
  <w:num w:numId="11" w16cid:durableId="475773">
    <w:abstractNumId w:val="7"/>
  </w:num>
  <w:num w:numId="12" w16cid:durableId="725102957">
    <w:abstractNumId w:val="11"/>
  </w:num>
  <w:num w:numId="13" w16cid:durableId="1488933823">
    <w:abstractNumId w:val="3"/>
  </w:num>
  <w:num w:numId="14" w16cid:durableId="6057745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en Hoskins">
    <w15:presenceInfo w15:providerId="AD" w15:userId="S::allen.hoskins@cfacorp.com::fd6577db-f36a-478a-8b4b-85df3b6c6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mirrorMargins/>
  <w:activeWritingStyle w:appName="MSWord" w:lang="en-US"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qgUAYSbBtywAAAA="/>
  </w:docVars>
  <w:rsids>
    <w:rsidRoot w:val="009942DC"/>
    <w:rsid w:val="00003B2E"/>
    <w:rsid w:val="00003EE0"/>
    <w:rsid w:val="00005BEA"/>
    <w:rsid w:val="000063E4"/>
    <w:rsid w:val="00006D9E"/>
    <w:rsid w:val="00006DAB"/>
    <w:rsid w:val="00010FFC"/>
    <w:rsid w:val="00011D17"/>
    <w:rsid w:val="000127DF"/>
    <w:rsid w:val="0001301D"/>
    <w:rsid w:val="00013034"/>
    <w:rsid w:val="00013BC1"/>
    <w:rsid w:val="000158B9"/>
    <w:rsid w:val="000164CF"/>
    <w:rsid w:val="0001725A"/>
    <w:rsid w:val="00021C78"/>
    <w:rsid w:val="00022963"/>
    <w:rsid w:val="00023339"/>
    <w:rsid w:val="000244B8"/>
    <w:rsid w:val="0002532B"/>
    <w:rsid w:val="00026A52"/>
    <w:rsid w:val="00027594"/>
    <w:rsid w:val="00027A3D"/>
    <w:rsid w:val="0003006A"/>
    <w:rsid w:val="00030C23"/>
    <w:rsid w:val="000328FA"/>
    <w:rsid w:val="00035A7D"/>
    <w:rsid w:val="0004023A"/>
    <w:rsid w:val="00040D46"/>
    <w:rsid w:val="00042863"/>
    <w:rsid w:val="00042BBD"/>
    <w:rsid w:val="000445BB"/>
    <w:rsid w:val="00050D4D"/>
    <w:rsid w:val="00050DFE"/>
    <w:rsid w:val="00051A1F"/>
    <w:rsid w:val="000524BD"/>
    <w:rsid w:val="00052AD7"/>
    <w:rsid w:val="00053024"/>
    <w:rsid w:val="00053372"/>
    <w:rsid w:val="00053728"/>
    <w:rsid w:val="00053BBD"/>
    <w:rsid w:val="0005527C"/>
    <w:rsid w:val="000556BA"/>
    <w:rsid w:val="00055E94"/>
    <w:rsid w:val="00056B19"/>
    <w:rsid w:val="00056B1F"/>
    <w:rsid w:val="00056C25"/>
    <w:rsid w:val="000600F0"/>
    <w:rsid w:val="00062CC3"/>
    <w:rsid w:val="00062FA0"/>
    <w:rsid w:val="0006361E"/>
    <w:rsid w:val="000642FE"/>
    <w:rsid w:val="00064CE8"/>
    <w:rsid w:val="00065B21"/>
    <w:rsid w:val="00065B62"/>
    <w:rsid w:val="00066246"/>
    <w:rsid w:val="00067C13"/>
    <w:rsid w:val="00070E01"/>
    <w:rsid w:val="0007207A"/>
    <w:rsid w:val="00072A39"/>
    <w:rsid w:val="00073DE1"/>
    <w:rsid w:val="00076192"/>
    <w:rsid w:val="00076580"/>
    <w:rsid w:val="000805AB"/>
    <w:rsid w:val="00080714"/>
    <w:rsid w:val="0008085E"/>
    <w:rsid w:val="00080E8F"/>
    <w:rsid w:val="00081A09"/>
    <w:rsid w:val="00087F92"/>
    <w:rsid w:val="000914F7"/>
    <w:rsid w:val="000925F4"/>
    <w:rsid w:val="00092CDE"/>
    <w:rsid w:val="00092DDA"/>
    <w:rsid w:val="00093636"/>
    <w:rsid w:val="00094440"/>
    <w:rsid w:val="00096767"/>
    <w:rsid w:val="00096777"/>
    <w:rsid w:val="000A00FB"/>
    <w:rsid w:val="000A0CBA"/>
    <w:rsid w:val="000A32C8"/>
    <w:rsid w:val="000A3A99"/>
    <w:rsid w:val="000A3E90"/>
    <w:rsid w:val="000A4615"/>
    <w:rsid w:val="000A4BF1"/>
    <w:rsid w:val="000A57F5"/>
    <w:rsid w:val="000B0C84"/>
    <w:rsid w:val="000B20AE"/>
    <w:rsid w:val="000B3E1C"/>
    <w:rsid w:val="000B439F"/>
    <w:rsid w:val="000B47E3"/>
    <w:rsid w:val="000B4817"/>
    <w:rsid w:val="000B74C0"/>
    <w:rsid w:val="000B7A9B"/>
    <w:rsid w:val="000B7DFE"/>
    <w:rsid w:val="000C0A6B"/>
    <w:rsid w:val="000C0CE4"/>
    <w:rsid w:val="000C0D17"/>
    <w:rsid w:val="000C1F16"/>
    <w:rsid w:val="000C221E"/>
    <w:rsid w:val="000C2BFE"/>
    <w:rsid w:val="000C35F5"/>
    <w:rsid w:val="000C4216"/>
    <w:rsid w:val="000C4ACF"/>
    <w:rsid w:val="000C5E21"/>
    <w:rsid w:val="000C6CE4"/>
    <w:rsid w:val="000C6F6E"/>
    <w:rsid w:val="000D046C"/>
    <w:rsid w:val="000D0BD1"/>
    <w:rsid w:val="000D27CA"/>
    <w:rsid w:val="000D38F6"/>
    <w:rsid w:val="000D4560"/>
    <w:rsid w:val="000D6B93"/>
    <w:rsid w:val="000D6FDD"/>
    <w:rsid w:val="000D733A"/>
    <w:rsid w:val="000D78A6"/>
    <w:rsid w:val="000E13F8"/>
    <w:rsid w:val="000E352B"/>
    <w:rsid w:val="000E449C"/>
    <w:rsid w:val="000E48F4"/>
    <w:rsid w:val="000E48F6"/>
    <w:rsid w:val="000E5B57"/>
    <w:rsid w:val="000E6323"/>
    <w:rsid w:val="000E643B"/>
    <w:rsid w:val="000E7174"/>
    <w:rsid w:val="000F16F0"/>
    <w:rsid w:val="000F273C"/>
    <w:rsid w:val="000F4514"/>
    <w:rsid w:val="000F5495"/>
    <w:rsid w:val="000F5ADE"/>
    <w:rsid w:val="000F72FB"/>
    <w:rsid w:val="000F7BC0"/>
    <w:rsid w:val="001024FF"/>
    <w:rsid w:val="00104578"/>
    <w:rsid w:val="00105460"/>
    <w:rsid w:val="00106235"/>
    <w:rsid w:val="0010718A"/>
    <w:rsid w:val="00110366"/>
    <w:rsid w:val="001105A2"/>
    <w:rsid w:val="001113E4"/>
    <w:rsid w:val="001115B6"/>
    <w:rsid w:val="001143F3"/>
    <w:rsid w:val="00115A58"/>
    <w:rsid w:val="00115B7A"/>
    <w:rsid w:val="00116F5E"/>
    <w:rsid w:val="001179EC"/>
    <w:rsid w:val="001221B0"/>
    <w:rsid w:val="0012309D"/>
    <w:rsid w:val="00123648"/>
    <w:rsid w:val="00123AF7"/>
    <w:rsid w:val="0012495A"/>
    <w:rsid w:val="00125A52"/>
    <w:rsid w:val="00126AB9"/>
    <w:rsid w:val="00130724"/>
    <w:rsid w:val="00130DA6"/>
    <w:rsid w:val="001313BC"/>
    <w:rsid w:val="00131E42"/>
    <w:rsid w:val="00132D09"/>
    <w:rsid w:val="00132F47"/>
    <w:rsid w:val="0013373C"/>
    <w:rsid w:val="00133F82"/>
    <w:rsid w:val="0013428C"/>
    <w:rsid w:val="00137D4B"/>
    <w:rsid w:val="00140081"/>
    <w:rsid w:val="00140404"/>
    <w:rsid w:val="00141DCE"/>
    <w:rsid w:val="001444EF"/>
    <w:rsid w:val="001446C7"/>
    <w:rsid w:val="001465C6"/>
    <w:rsid w:val="00146BC7"/>
    <w:rsid w:val="001520C6"/>
    <w:rsid w:val="0015236A"/>
    <w:rsid w:val="001532F8"/>
    <w:rsid w:val="0015339E"/>
    <w:rsid w:val="001536B9"/>
    <w:rsid w:val="00153F59"/>
    <w:rsid w:val="00154AB3"/>
    <w:rsid w:val="00155E1C"/>
    <w:rsid w:val="00155F2A"/>
    <w:rsid w:val="00156277"/>
    <w:rsid w:val="0015773D"/>
    <w:rsid w:val="00157EB9"/>
    <w:rsid w:val="00161A24"/>
    <w:rsid w:val="00161BEF"/>
    <w:rsid w:val="001624B2"/>
    <w:rsid w:val="001627B7"/>
    <w:rsid w:val="00162CD7"/>
    <w:rsid w:val="00165C6D"/>
    <w:rsid w:val="00165DC5"/>
    <w:rsid w:val="00166C0D"/>
    <w:rsid w:val="00166CA1"/>
    <w:rsid w:val="00166D01"/>
    <w:rsid w:val="0016767A"/>
    <w:rsid w:val="00170818"/>
    <w:rsid w:val="00171E8E"/>
    <w:rsid w:val="00171EDB"/>
    <w:rsid w:val="00172127"/>
    <w:rsid w:val="001722C5"/>
    <w:rsid w:val="00172A2C"/>
    <w:rsid w:val="0017576E"/>
    <w:rsid w:val="001761A3"/>
    <w:rsid w:val="00176726"/>
    <w:rsid w:val="00176CE6"/>
    <w:rsid w:val="00180DBF"/>
    <w:rsid w:val="0018193C"/>
    <w:rsid w:val="00181A5A"/>
    <w:rsid w:val="00181C9F"/>
    <w:rsid w:val="00181D30"/>
    <w:rsid w:val="001840C3"/>
    <w:rsid w:val="00185251"/>
    <w:rsid w:val="00185550"/>
    <w:rsid w:val="0019023F"/>
    <w:rsid w:val="00190348"/>
    <w:rsid w:val="001911DB"/>
    <w:rsid w:val="0019203F"/>
    <w:rsid w:val="001932EE"/>
    <w:rsid w:val="001934E8"/>
    <w:rsid w:val="00196AB4"/>
    <w:rsid w:val="00196ABA"/>
    <w:rsid w:val="001A0690"/>
    <w:rsid w:val="001A26B0"/>
    <w:rsid w:val="001A27DC"/>
    <w:rsid w:val="001A310D"/>
    <w:rsid w:val="001A47CF"/>
    <w:rsid w:val="001A5444"/>
    <w:rsid w:val="001A6B38"/>
    <w:rsid w:val="001A6FCA"/>
    <w:rsid w:val="001B0385"/>
    <w:rsid w:val="001B1DD8"/>
    <w:rsid w:val="001B39BF"/>
    <w:rsid w:val="001B51A0"/>
    <w:rsid w:val="001B6CBE"/>
    <w:rsid w:val="001B7B49"/>
    <w:rsid w:val="001C023A"/>
    <w:rsid w:val="001C0732"/>
    <w:rsid w:val="001C0C1A"/>
    <w:rsid w:val="001C1E4F"/>
    <w:rsid w:val="001C34AC"/>
    <w:rsid w:val="001C3A62"/>
    <w:rsid w:val="001C437B"/>
    <w:rsid w:val="001C4446"/>
    <w:rsid w:val="001C6A7C"/>
    <w:rsid w:val="001D28BF"/>
    <w:rsid w:val="001D3036"/>
    <w:rsid w:val="001D461B"/>
    <w:rsid w:val="001D627A"/>
    <w:rsid w:val="001D648D"/>
    <w:rsid w:val="001D67A2"/>
    <w:rsid w:val="001D6CC0"/>
    <w:rsid w:val="001D72B1"/>
    <w:rsid w:val="001D7BA1"/>
    <w:rsid w:val="001E0F99"/>
    <w:rsid w:val="001E1D83"/>
    <w:rsid w:val="001E2AB3"/>
    <w:rsid w:val="001E2B8E"/>
    <w:rsid w:val="001E2BB8"/>
    <w:rsid w:val="001E31A5"/>
    <w:rsid w:val="001E3CA6"/>
    <w:rsid w:val="001E6AF3"/>
    <w:rsid w:val="001E7604"/>
    <w:rsid w:val="001F0A3F"/>
    <w:rsid w:val="001F1C6D"/>
    <w:rsid w:val="001F2048"/>
    <w:rsid w:val="001F2AEB"/>
    <w:rsid w:val="001F2B6B"/>
    <w:rsid w:val="001F31F3"/>
    <w:rsid w:val="001F34E6"/>
    <w:rsid w:val="001F3778"/>
    <w:rsid w:val="001F3A5F"/>
    <w:rsid w:val="001F6813"/>
    <w:rsid w:val="001F6939"/>
    <w:rsid w:val="001F6AF3"/>
    <w:rsid w:val="002002FF"/>
    <w:rsid w:val="002003C8"/>
    <w:rsid w:val="00201EA6"/>
    <w:rsid w:val="0020243D"/>
    <w:rsid w:val="00203798"/>
    <w:rsid w:val="00203919"/>
    <w:rsid w:val="002039D2"/>
    <w:rsid w:val="002040B5"/>
    <w:rsid w:val="00204FB9"/>
    <w:rsid w:val="002067C2"/>
    <w:rsid w:val="00206F18"/>
    <w:rsid w:val="00207162"/>
    <w:rsid w:val="0021005B"/>
    <w:rsid w:val="00210DE0"/>
    <w:rsid w:val="002121CB"/>
    <w:rsid w:val="00213D39"/>
    <w:rsid w:val="00214569"/>
    <w:rsid w:val="00214E0C"/>
    <w:rsid w:val="00216D22"/>
    <w:rsid w:val="00220799"/>
    <w:rsid w:val="002209FC"/>
    <w:rsid w:val="00221CE9"/>
    <w:rsid w:val="002222B6"/>
    <w:rsid w:val="002229FF"/>
    <w:rsid w:val="00223589"/>
    <w:rsid w:val="00224DF7"/>
    <w:rsid w:val="00224F4C"/>
    <w:rsid w:val="002257F7"/>
    <w:rsid w:val="0022779F"/>
    <w:rsid w:val="00230A95"/>
    <w:rsid w:val="002310A0"/>
    <w:rsid w:val="00231770"/>
    <w:rsid w:val="00231AA7"/>
    <w:rsid w:val="00232E8C"/>
    <w:rsid w:val="002333B5"/>
    <w:rsid w:val="00234429"/>
    <w:rsid w:val="00235146"/>
    <w:rsid w:val="0023649C"/>
    <w:rsid w:val="00236B48"/>
    <w:rsid w:val="0023720A"/>
    <w:rsid w:val="002374D7"/>
    <w:rsid w:val="00237982"/>
    <w:rsid w:val="00240AB8"/>
    <w:rsid w:val="00241BAE"/>
    <w:rsid w:val="00241CC7"/>
    <w:rsid w:val="00243880"/>
    <w:rsid w:val="00243D46"/>
    <w:rsid w:val="002444FD"/>
    <w:rsid w:val="00244610"/>
    <w:rsid w:val="00245F8F"/>
    <w:rsid w:val="00247CCD"/>
    <w:rsid w:val="00247D06"/>
    <w:rsid w:val="002512F7"/>
    <w:rsid w:val="002517C4"/>
    <w:rsid w:val="00251ABD"/>
    <w:rsid w:val="00251E8A"/>
    <w:rsid w:val="00252BAB"/>
    <w:rsid w:val="00252F53"/>
    <w:rsid w:val="0025618C"/>
    <w:rsid w:val="00256242"/>
    <w:rsid w:val="002564BB"/>
    <w:rsid w:val="00256C67"/>
    <w:rsid w:val="00256F70"/>
    <w:rsid w:val="002604EF"/>
    <w:rsid w:val="002606CE"/>
    <w:rsid w:val="002615F2"/>
    <w:rsid w:val="00261986"/>
    <w:rsid w:val="00261C34"/>
    <w:rsid w:val="002631D3"/>
    <w:rsid w:val="00265C05"/>
    <w:rsid w:val="002668A6"/>
    <w:rsid w:val="00266A0C"/>
    <w:rsid w:val="00267566"/>
    <w:rsid w:val="00273569"/>
    <w:rsid w:val="00273928"/>
    <w:rsid w:val="00273FE1"/>
    <w:rsid w:val="00274158"/>
    <w:rsid w:val="0028009F"/>
    <w:rsid w:val="002810C3"/>
    <w:rsid w:val="002818D6"/>
    <w:rsid w:val="00281F77"/>
    <w:rsid w:val="00282540"/>
    <w:rsid w:val="002830A3"/>
    <w:rsid w:val="00290AC7"/>
    <w:rsid w:val="0029134E"/>
    <w:rsid w:val="002919C6"/>
    <w:rsid w:val="002919DB"/>
    <w:rsid w:val="00291BA8"/>
    <w:rsid w:val="00293E02"/>
    <w:rsid w:val="00294473"/>
    <w:rsid w:val="002954B9"/>
    <w:rsid w:val="002959E2"/>
    <w:rsid w:val="00295FC5"/>
    <w:rsid w:val="002A06E3"/>
    <w:rsid w:val="002A18F9"/>
    <w:rsid w:val="002A30F6"/>
    <w:rsid w:val="002A3951"/>
    <w:rsid w:val="002A3EE9"/>
    <w:rsid w:val="002A6B9A"/>
    <w:rsid w:val="002A6CF5"/>
    <w:rsid w:val="002A7EED"/>
    <w:rsid w:val="002B02C8"/>
    <w:rsid w:val="002B13D1"/>
    <w:rsid w:val="002B267B"/>
    <w:rsid w:val="002B2CAB"/>
    <w:rsid w:val="002B2CC2"/>
    <w:rsid w:val="002B4778"/>
    <w:rsid w:val="002B555A"/>
    <w:rsid w:val="002B5DB2"/>
    <w:rsid w:val="002B6541"/>
    <w:rsid w:val="002B6D9F"/>
    <w:rsid w:val="002B7C60"/>
    <w:rsid w:val="002C0155"/>
    <w:rsid w:val="002C05BE"/>
    <w:rsid w:val="002C130D"/>
    <w:rsid w:val="002C1657"/>
    <w:rsid w:val="002C2DD6"/>
    <w:rsid w:val="002C3107"/>
    <w:rsid w:val="002C440A"/>
    <w:rsid w:val="002C5498"/>
    <w:rsid w:val="002C5524"/>
    <w:rsid w:val="002C5C45"/>
    <w:rsid w:val="002C5DEC"/>
    <w:rsid w:val="002C64DB"/>
    <w:rsid w:val="002C6F96"/>
    <w:rsid w:val="002D0599"/>
    <w:rsid w:val="002D08AF"/>
    <w:rsid w:val="002D110D"/>
    <w:rsid w:val="002D1D8D"/>
    <w:rsid w:val="002D21F4"/>
    <w:rsid w:val="002D27ED"/>
    <w:rsid w:val="002D4033"/>
    <w:rsid w:val="002D46BC"/>
    <w:rsid w:val="002D48BF"/>
    <w:rsid w:val="002D6F0A"/>
    <w:rsid w:val="002D7498"/>
    <w:rsid w:val="002D7EEA"/>
    <w:rsid w:val="002E0435"/>
    <w:rsid w:val="002E052B"/>
    <w:rsid w:val="002E11FB"/>
    <w:rsid w:val="002E13DA"/>
    <w:rsid w:val="002E1AFE"/>
    <w:rsid w:val="002E3137"/>
    <w:rsid w:val="002E5957"/>
    <w:rsid w:val="002E7112"/>
    <w:rsid w:val="002E7A6A"/>
    <w:rsid w:val="002F0660"/>
    <w:rsid w:val="002F116D"/>
    <w:rsid w:val="002F1383"/>
    <w:rsid w:val="002F2227"/>
    <w:rsid w:val="002F58F8"/>
    <w:rsid w:val="002F5AB8"/>
    <w:rsid w:val="002F5BF7"/>
    <w:rsid w:val="00300387"/>
    <w:rsid w:val="00301A70"/>
    <w:rsid w:val="003035D7"/>
    <w:rsid w:val="003059E2"/>
    <w:rsid w:val="00305A64"/>
    <w:rsid w:val="003065A1"/>
    <w:rsid w:val="00311F55"/>
    <w:rsid w:val="003120F5"/>
    <w:rsid w:val="00312833"/>
    <w:rsid w:val="00313873"/>
    <w:rsid w:val="00313903"/>
    <w:rsid w:val="00313A4F"/>
    <w:rsid w:val="0031593C"/>
    <w:rsid w:val="003169E2"/>
    <w:rsid w:val="00317ABC"/>
    <w:rsid w:val="003208AD"/>
    <w:rsid w:val="00320A39"/>
    <w:rsid w:val="00320AFC"/>
    <w:rsid w:val="00321B48"/>
    <w:rsid w:val="00321C61"/>
    <w:rsid w:val="00321D42"/>
    <w:rsid w:val="0032331D"/>
    <w:rsid w:val="00323480"/>
    <w:rsid w:val="00323B53"/>
    <w:rsid w:val="00325506"/>
    <w:rsid w:val="003265A6"/>
    <w:rsid w:val="003279F4"/>
    <w:rsid w:val="0033064A"/>
    <w:rsid w:val="00330914"/>
    <w:rsid w:val="00331A55"/>
    <w:rsid w:val="00335A2A"/>
    <w:rsid w:val="00337590"/>
    <w:rsid w:val="00337C4D"/>
    <w:rsid w:val="00337F1E"/>
    <w:rsid w:val="0034001D"/>
    <w:rsid w:val="00340C2B"/>
    <w:rsid w:val="00340E08"/>
    <w:rsid w:val="0034255F"/>
    <w:rsid w:val="00342604"/>
    <w:rsid w:val="00342C5D"/>
    <w:rsid w:val="00344992"/>
    <w:rsid w:val="003466AB"/>
    <w:rsid w:val="003466D8"/>
    <w:rsid w:val="00346D48"/>
    <w:rsid w:val="00347FB2"/>
    <w:rsid w:val="003508FC"/>
    <w:rsid w:val="00350CCD"/>
    <w:rsid w:val="00350F42"/>
    <w:rsid w:val="00352012"/>
    <w:rsid w:val="00352A17"/>
    <w:rsid w:val="00355991"/>
    <w:rsid w:val="00356B13"/>
    <w:rsid w:val="00356C31"/>
    <w:rsid w:val="00357923"/>
    <w:rsid w:val="00360540"/>
    <w:rsid w:val="003607E1"/>
    <w:rsid w:val="00360977"/>
    <w:rsid w:val="00361E1D"/>
    <w:rsid w:val="00362CB9"/>
    <w:rsid w:val="00363616"/>
    <w:rsid w:val="00364DFC"/>
    <w:rsid w:val="0036567B"/>
    <w:rsid w:val="003709EC"/>
    <w:rsid w:val="00371779"/>
    <w:rsid w:val="00373632"/>
    <w:rsid w:val="00374057"/>
    <w:rsid w:val="00375126"/>
    <w:rsid w:val="003751BB"/>
    <w:rsid w:val="003758B5"/>
    <w:rsid w:val="00375931"/>
    <w:rsid w:val="003779CB"/>
    <w:rsid w:val="00377AFC"/>
    <w:rsid w:val="00381195"/>
    <w:rsid w:val="00381F05"/>
    <w:rsid w:val="003828FA"/>
    <w:rsid w:val="00383930"/>
    <w:rsid w:val="00384AA6"/>
    <w:rsid w:val="00384CEE"/>
    <w:rsid w:val="00385059"/>
    <w:rsid w:val="00385725"/>
    <w:rsid w:val="00386BA3"/>
    <w:rsid w:val="00386DC4"/>
    <w:rsid w:val="003870DB"/>
    <w:rsid w:val="003871E2"/>
    <w:rsid w:val="0039308E"/>
    <w:rsid w:val="00394756"/>
    <w:rsid w:val="00394861"/>
    <w:rsid w:val="003952E0"/>
    <w:rsid w:val="00395AB7"/>
    <w:rsid w:val="003963F9"/>
    <w:rsid w:val="00396DBF"/>
    <w:rsid w:val="00397143"/>
    <w:rsid w:val="003A10DA"/>
    <w:rsid w:val="003A21DD"/>
    <w:rsid w:val="003A2547"/>
    <w:rsid w:val="003A2F24"/>
    <w:rsid w:val="003A5EE2"/>
    <w:rsid w:val="003A66E6"/>
    <w:rsid w:val="003A6797"/>
    <w:rsid w:val="003A6D39"/>
    <w:rsid w:val="003A70C4"/>
    <w:rsid w:val="003A7E22"/>
    <w:rsid w:val="003B2EE1"/>
    <w:rsid w:val="003B300C"/>
    <w:rsid w:val="003B3F2B"/>
    <w:rsid w:val="003B40B3"/>
    <w:rsid w:val="003B4341"/>
    <w:rsid w:val="003B505D"/>
    <w:rsid w:val="003B530D"/>
    <w:rsid w:val="003B62A2"/>
    <w:rsid w:val="003B6502"/>
    <w:rsid w:val="003B6979"/>
    <w:rsid w:val="003B734C"/>
    <w:rsid w:val="003C01DE"/>
    <w:rsid w:val="003C1204"/>
    <w:rsid w:val="003C1AC1"/>
    <w:rsid w:val="003C2994"/>
    <w:rsid w:val="003C3CB1"/>
    <w:rsid w:val="003C516C"/>
    <w:rsid w:val="003C5451"/>
    <w:rsid w:val="003C5849"/>
    <w:rsid w:val="003C5FA0"/>
    <w:rsid w:val="003C6BB1"/>
    <w:rsid w:val="003C6FB6"/>
    <w:rsid w:val="003C7007"/>
    <w:rsid w:val="003C7D66"/>
    <w:rsid w:val="003D2112"/>
    <w:rsid w:val="003D2510"/>
    <w:rsid w:val="003D3C40"/>
    <w:rsid w:val="003D3DE2"/>
    <w:rsid w:val="003D4A55"/>
    <w:rsid w:val="003D4BFC"/>
    <w:rsid w:val="003D6962"/>
    <w:rsid w:val="003E0BDA"/>
    <w:rsid w:val="003E12E5"/>
    <w:rsid w:val="003E235A"/>
    <w:rsid w:val="003E3484"/>
    <w:rsid w:val="003E4B77"/>
    <w:rsid w:val="003E66CE"/>
    <w:rsid w:val="003E73AE"/>
    <w:rsid w:val="003F184C"/>
    <w:rsid w:val="003F2594"/>
    <w:rsid w:val="003F2B45"/>
    <w:rsid w:val="003F3EBE"/>
    <w:rsid w:val="003F4256"/>
    <w:rsid w:val="0040144B"/>
    <w:rsid w:val="00401E75"/>
    <w:rsid w:val="00401FB7"/>
    <w:rsid w:val="00401FC2"/>
    <w:rsid w:val="004043B3"/>
    <w:rsid w:val="00406558"/>
    <w:rsid w:val="004079EF"/>
    <w:rsid w:val="00407FEE"/>
    <w:rsid w:val="00410AAC"/>
    <w:rsid w:val="00410EDD"/>
    <w:rsid w:val="0041265B"/>
    <w:rsid w:val="00413EF4"/>
    <w:rsid w:val="00413F6D"/>
    <w:rsid w:val="00415731"/>
    <w:rsid w:val="00415A26"/>
    <w:rsid w:val="00415E8E"/>
    <w:rsid w:val="004162C6"/>
    <w:rsid w:val="00416B31"/>
    <w:rsid w:val="00416EF7"/>
    <w:rsid w:val="00420199"/>
    <w:rsid w:val="00420BB6"/>
    <w:rsid w:val="00422AA4"/>
    <w:rsid w:val="004236B0"/>
    <w:rsid w:val="00423C7A"/>
    <w:rsid w:val="004246D2"/>
    <w:rsid w:val="00425AB4"/>
    <w:rsid w:val="00426D6D"/>
    <w:rsid w:val="0042763F"/>
    <w:rsid w:val="00430ED4"/>
    <w:rsid w:val="004322D7"/>
    <w:rsid w:val="0043279D"/>
    <w:rsid w:val="004335FF"/>
    <w:rsid w:val="004404E2"/>
    <w:rsid w:val="004434C6"/>
    <w:rsid w:val="00443A47"/>
    <w:rsid w:val="004451E2"/>
    <w:rsid w:val="00445BA1"/>
    <w:rsid w:val="0044602A"/>
    <w:rsid w:val="004464D5"/>
    <w:rsid w:val="004469F3"/>
    <w:rsid w:val="00447DCC"/>
    <w:rsid w:val="0045002F"/>
    <w:rsid w:val="00450D96"/>
    <w:rsid w:val="00450FDC"/>
    <w:rsid w:val="004517B5"/>
    <w:rsid w:val="004528F6"/>
    <w:rsid w:val="00453320"/>
    <w:rsid w:val="004558BF"/>
    <w:rsid w:val="00455A8B"/>
    <w:rsid w:val="00456A2B"/>
    <w:rsid w:val="00456C31"/>
    <w:rsid w:val="00456F14"/>
    <w:rsid w:val="00456FD5"/>
    <w:rsid w:val="0046261E"/>
    <w:rsid w:val="00462998"/>
    <w:rsid w:val="004629CA"/>
    <w:rsid w:val="00462CCE"/>
    <w:rsid w:val="00463837"/>
    <w:rsid w:val="00464461"/>
    <w:rsid w:val="0046721A"/>
    <w:rsid w:val="00467765"/>
    <w:rsid w:val="004677D2"/>
    <w:rsid w:val="004710AC"/>
    <w:rsid w:val="00471B30"/>
    <w:rsid w:val="00471F0A"/>
    <w:rsid w:val="00472FC0"/>
    <w:rsid w:val="00473AE5"/>
    <w:rsid w:val="00474C4F"/>
    <w:rsid w:val="00476671"/>
    <w:rsid w:val="004767B9"/>
    <w:rsid w:val="00480015"/>
    <w:rsid w:val="004808FF"/>
    <w:rsid w:val="00480CFC"/>
    <w:rsid w:val="00483337"/>
    <w:rsid w:val="004837F9"/>
    <w:rsid w:val="00485F35"/>
    <w:rsid w:val="00486026"/>
    <w:rsid w:val="004866EC"/>
    <w:rsid w:val="004867E5"/>
    <w:rsid w:val="00490E3E"/>
    <w:rsid w:val="0049151A"/>
    <w:rsid w:val="004919A2"/>
    <w:rsid w:val="00491A5E"/>
    <w:rsid w:val="004922E3"/>
    <w:rsid w:val="0049282A"/>
    <w:rsid w:val="004937AB"/>
    <w:rsid w:val="00495B94"/>
    <w:rsid w:val="0049749E"/>
    <w:rsid w:val="004A0248"/>
    <w:rsid w:val="004A131C"/>
    <w:rsid w:val="004A148E"/>
    <w:rsid w:val="004A1A22"/>
    <w:rsid w:val="004A2790"/>
    <w:rsid w:val="004A5D82"/>
    <w:rsid w:val="004A6745"/>
    <w:rsid w:val="004A7175"/>
    <w:rsid w:val="004A7485"/>
    <w:rsid w:val="004B019B"/>
    <w:rsid w:val="004B0C5D"/>
    <w:rsid w:val="004B1265"/>
    <w:rsid w:val="004B1802"/>
    <w:rsid w:val="004B27E5"/>
    <w:rsid w:val="004B2AFF"/>
    <w:rsid w:val="004B3D91"/>
    <w:rsid w:val="004B5A3A"/>
    <w:rsid w:val="004B5C57"/>
    <w:rsid w:val="004B7280"/>
    <w:rsid w:val="004C12AC"/>
    <w:rsid w:val="004C2E8F"/>
    <w:rsid w:val="004C3457"/>
    <w:rsid w:val="004C551E"/>
    <w:rsid w:val="004C58C7"/>
    <w:rsid w:val="004C6261"/>
    <w:rsid w:val="004C6A5D"/>
    <w:rsid w:val="004C6CEE"/>
    <w:rsid w:val="004C6DEE"/>
    <w:rsid w:val="004D12DE"/>
    <w:rsid w:val="004D19C4"/>
    <w:rsid w:val="004D1C15"/>
    <w:rsid w:val="004D23BF"/>
    <w:rsid w:val="004D3CE9"/>
    <w:rsid w:val="004D4847"/>
    <w:rsid w:val="004D678E"/>
    <w:rsid w:val="004D76BB"/>
    <w:rsid w:val="004D79E7"/>
    <w:rsid w:val="004E040A"/>
    <w:rsid w:val="004E0E7A"/>
    <w:rsid w:val="004E19DF"/>
    <w:rsid w:val="004E279D"/>
    <w:rsid w:val="004E3BE7"/>
    <w:rsid w:val="004E5ED1"/>
    <w:rsid w:val="004E6A16"/>
    <w:rsid w:val="004E6D46"/>
    <w:rsid w:val="004E7627"/>
    <w:rsid w:val="004F0C32"/>
    <w:rsid w:val="004F1560"/>
    <w:rsid w:val="004F2FBF"/>
    <w:rsid w:val="004F3B79"/>
    <w:rsid w:val="004F4298"/>
    <w:rsid w:val="004F604D"/>
    <w:rsid w:val="004F67CC"/>
    <w:rsid w:val="004F711A"/>
    <w:rsid w:val="004F7B1A"/>
    <w:rsid w:val="005006B4"/>
    <w:rsid w:val="005007A5"/>
    <w:rsid w:val="00500AB7"/>
    <w:rsid w:val="00500FBF"/>
    <w:rsid w:val="0050515F"/>
    <w:rsid w:val="00510173"/>
    <w:rsid w:val="005107BB"/>
    <w:rsid w:val="0051131A"/>
    <w:rsid w:val="0051260F"/>
    <w:rsid w:val="0051289B"/>
    <w:rsid w:val="00512EB0"/>
    <w:rsid w:val="005137AB"/>
    <w:rsid w:val="00514227"/>
    <w:rsid w:val="00514FD9"/>
    <w:rsid w:val="00515E90"/>
    <w:rsid w:val="0051660B"/>
    <w:rsid w:val="00516AE8"/>
    <w:rsid w:val="00517769"/>
    <w:rsid w:val="0052030E"/>
    <w:rsid w:val="0052102B"/>
    <w:rsid w:val="005210EF"/>
    <w:rsid w:val="005214E0"/>
    <w:rsid w:val="005214F0"/>
    <w:rsid w:val="005229DA"/>
    <w:rsid w:val="00523593"/>
    <w:rsid w:val="00524847"/>
    <w:rsid w:val="00525EA2"/>
    <w:rsid w:val="0052799E"/>
    <w:rsid w:val="00527BBD"/>
    <w:rsid w:val="00530784"/>
    <w:rsid w:val="00530BB8"/>
    <w:rsid w:val="00531268"/>
    <w:rsid w:val="00532FF7"/>
    <w:rsid w:val="00533330"/>
    <w:rsid w:val="005348AC"/>
    <w:rsid w:val="00536877"/>
    <w:rsid w:val="0053759D"/>
    <w:rsid w:val="00540143"/>
    <w:rsid w:val="00540741"/>
    <w:rsid w:val="005415EB"/>
    <w:rsid w:val="00541625"/>
    <w:rsid w:val="00541888"/>
    <w:rsid w:val="00541FBB"/>
    <w:rsid w:val="00542099"/>
    <w:rsid w:val="00542315"/>
    <w:rsid w:val="005429F7"/>
    <w:rsid w:val="005436A3"/>
    <w:rsid w:val="00543EE1"/>
    <w:rsid w:val="00544426"/>
    <w:rsid w:val="005462AF"/>
    <w:rsid w:val="0054685B"/>
    <w:rsid w:val="0054766F"/>
    <w:rsid w:val="0054767C"/>
    <w:rsid w:val="0054767D"/>
    <w:rsid w:val="0055197D"/>
    <w:rsid w:val="00551CF5"/>
    <w:rsid w:val="00551E50"/>
    <w:rsid w:val="00553232"/>
    <w:rsid w:val="0055334F"/>
    <w:rsid w:val="0055339D"/>
    <w:rsid w:val="0055708A"/>
    <w:rsid w:val="00557355"/>
    <w:rsid w:val="005601AE"/>
    <w:rsid w:val="0056186B"/>
    <w:rsid w:val="005622D6"/>
    <w:rsid w:val="005625EA"/>
    <w:rsid w:val="00564EFB"/>
    <w:rsid w:val="005654BA"/>
    <w:rsid w:val="005660DD"/>
    <w:rsid w:val="00566588"/>
    <w:rsid w:val="005667AB"/>
    <w:rsid w:val="00566AF7"/>
    <w:rsid w:val="00566D8F"/>
    <w:rsid w:val="00566E67"/>
    <w:rsid w:val="0057016B"/>
    <w:rsid w:val="005705F8"/>
    <w:rsid w:val="00570C8A"/>
    <w:rsid w:val="00571E64"/>
    <w:rsid w:val="00572880"/>
    <w:rsid w:val="005751FC"/>
    <w:rsid w:val="005839F7"/>
    <w:rsid w:val="00583B19"/>
    <w:rsid w:val="005846B6"/>
    <w:rsid w:val="00585AE0"/>
    <w:rsid w:val="00585C3E"/>
    <w:rsid w:val="00586377"/>
    <w:rsid w:val="00586CFF"/>
    <w:rsid w:val="00587C52"/>
    <w:rsid w:val="00590F09"/>
    <w:rsid w:val="00591404"/>
    <w:rsid w:val="00591418"/>
    <w:rsid w:val="005918D1"/>
    <w:rsid w:val="0059351B"/>
    <w:rsid w:val="005947B9"/>
    <w:rsid w:val="00595161"/>
    <w:rsid w:val="0059653C"/>
    <w:rsid w:val="00597671"/>
    <w:rsid w:val="00597ED8"/>
    <w:rsid w:val="005A1663"/>
    <w:rsid w:val="005A1A93"/>
    <w:rsid w:val="005A2FFC"/>
    <w:rsid w:val="005A393E"/>
    <w:rsid w:val="005A3C27"/>
    <w:rsid w:val="005A3DDA"/>
    <w:rsid w:val="005A3F62"/>
    <w:rsid w:val="005A5522"/>
    <w:rsid w:val="005A5DC3"/>
    <w:rsid w:val="005A7877"/>
    <w:rsid w:val="005A7A5D"/>
    <w:rsid w:val="005B1534"/>
    <w:rsid w:val="005B267F"/>
    <w:rsid w:val="005B2B09"/>
    <w:rsid w:val="005B4081"/>
    <w:rsid w:val="005B40A4"/>
    <w:rsid w:val="005B6516"/>
    <w:rsid w:val="005B78B2"/>
    <w:rsid w:val="005B7E61"/>
    <w:rsid w:val="005C1358"/>
    <w:rsid w:val="005C220F"/>
    <w:rsid w:val="005C314C"/>
    <w:rsid w:val="005C49AD"/>
    <w:rsid w:val="005C65F1"/>
    <w:rsid w:val="005C6C57"/>
    <w:rsid w:val="005C738A"/>
    <w:rsid w:val="005D2674"/>
    <w:rsid w:val="005D2AEE"/>
    <w:rsid w:val="005D3DA2"/>
    <w:rsid w:val="005D3DD1"/>
    <w:rsid w:val="005D41E2"/>
    <w:rsid w:val="005D6376"/>
    <w:rsid w:val="005D69C3"/>
    <w:rsid w:val="005D718B"/>
    <w:rsid w:val="005D7F78"/>
    <w:rsid w:val="005E04B8"/>
    <w:rsid w:val="005E1DA9"/>
    <w:rsid w:val="005E2A36"/>
    <w:rsid w:val="005E5BBE"/>
    <w:rsid w:val="005E66ED"/>
    <w:rsid w:val="005E6AEB"/>
    <w:rsid w:val="005E6EE1"/>
    <w:rsid w:val="005E7AA7"/>
    <w:rsid w:val="005F392A"/>
    <w:rsid w:val="005F3D64"/>
    <w:rsid w:val="005F3EA4"/>
    <w:rsid w:val="006035B5"/>
    <w:rsid w:val="00604C30"/>
    <w:rsid w:val="00605883"/>
    <w:rsid w:val="00605B43"/>
    <w:rsid w:val="0060650A"/>
    <w:rsid w:val="006079CE"/>
    <w:rsid w:val="00613F0E"/>
    <w:rsid w:val="006141F8"/>
    <w:rsid w:val="00614EF2"/>
    <w:rsid w:val="00615BF6"/>
    <w:rsid w:val="00615DC1"/>
    <w:rsid w:val="00621A34"/>
    <w:rsid w:val="00621BCA"/>
    <w:rsid w:val="006221BC"/>
    <w:rsid w:val="006225EA"/>
    <w:rsid w:val="0062303A"/>
    <w:rsid w:val="006240F6"/>
    <w:rsid w:val="00624BCB"/>
    <w:rsid w:val="0062721B"/>
    <w:rsid w:val="00627696"/>
    <w:rsid w:val="006310F9"/>
    <w:rsid w:val="0063234F"/>
    <w:rsid w:val="006324EE"/>
    <w:rsid w:val="00634538"/>
    <w:rsid w:val="00634820"/>
    <w:rsid w:val="00635D45"/>
    <w:rsid w:val="006376DA"/>
    <w:rsid w:val="00637D48"/>
    <w:rsid w:val="00641714"/>
    <w:rsid w:val="00642B37"/>
    <w:rsid w:val="0064377B"/>
    <w:rsid w:val="0064497F"/>
    <w:rsid w:val="0064722B"/>
    <w:rsid w:val="006509E6"/>
    <w:rsid w:val="00650C96"/>
    <w:rsid w:val="00650E9A"/>
    <w:rsid w:val="00651511"/>
    <w:rsid w:val="00652234"/>
    <w:rsid w:val="00652A6B"/>
    <w:rsid w:val="0065375C"/>
    <w:rsid w:val="006539F4"/>
    <w:rsid w:val="00653E81"/>
    <w:rsid w:val="00655444"/>
    <w:rsid w:val="0065604D"/>
    <w:rsid w:val="0065660E"/>
    <w:rsid w:val="00656DE3"/>
    <w:rsid w:val="00657488"/>
    <w:rsid w:val="00657BEF"/>
    <w:rsid w:val="00660032"/>
    <w:rsid w:val="00660053"/>
    <w:rsid w:val="00660734"/>
    <w:rsid w:val="00660D74"/>
    <w:rsid w:val="00661F71"/>
    <w:rsid w:val="00662370"/>
    <w:rsid w:val="00662662"/>
    <w:rsid w:val="00662F70"/>
    <w:rsid w:val="0066312A"/>
    <w:rsid w:val="00663895"/>
    <w:rsid w:val="00664ACE"/>
    <w:rsid w:val="00665127"/>
    <w:rsid w:val="00670B82"/>
    <w:rsid w:val="00670BD7"/>
    <w:rsid w:val="006726A5"/>
    <w:rsid w:val="00672A67"/>
    <w:rsid w:val="00673859"/>
    <w:rsid w:val="0067477F"/>
    <w:rsid w:val="00674E5D"/>
    <w:rsid w:val="0067580A"/>
    <w:rsid w:val="00677207"/>
    <w:rsid w:val="0067725C"/>
    <w:rsid w:val="00680A07"/>
    <w:rsid w:val="006812AC"/>
    <w:rsid w:val="00681584"/>
    <w:rsid w:val="00685CE9"/>
    <w:rsid w:val="00687C5A"/>
    <w:rsid w:val="00687E8B"/>
    <w:rsid w:val="00692707"/>
    <w:rsid w:val="0069270F"/>
    <w:rsid w:val="00693B67"/>
    <w:rsid w:val="006949B7"/>
    <w:rsid w:val="0069639D"/>
    <w:rsid w:val="00696CA3"/>
    <w:rsid w:val="00697243"/>
    <w:rsid w:val="006A0137"/>
    <w:rsid w:val="006A14A6"/>
    <w:rsid w:val="006A1B7E"/>
    <w:rsid w:val="006A1BD8"/>
    <w:rsid w:val="006A2281"/>
    <w:rsid w:val="006A453A"/>
    <w:rsid w:val="006A4BA1"/>
    <w:rsid w:val="006A4C5A"/>
    <w:rsid w:val="006B0DB5"/>
    <w:rsid w:val="006B0EDD"/>
    <w:rsid w:val="006B10B8"/>
    <w:rsid w:val="006B1BFC"/>
    <w:rsid w:val="006B36EA"/>
    <w:rsid w:val="006B3A73"/>
    <w:rsid w:val="006B564D"/>
    <w:rsid w:val="006B5E9B"/>
    <w:rsid w:val="006B6B5A"/>
    <w:rsid w:val="006B75E9"/>
    <w:rsid w:val="006C0828"/>
    <w:rsid w:val="006C2152"/>
    <w:rsid w:val="006C375F"/>
    <w:rsid w:val="006C3B07"/>
    <w:rsid w:val="006C48D0"/>
    <w:rsid w:val="006C5295"/>
    <w:rsid w:val="006C5BA0"/>
    <w:rsid w:val="006D0C06"/>
    <w:rsid w:val="006D0F2A"/>
    <w:rsid w:val="006D224A"/>
    <w:rsid w:val="006D3529"/>
    <w:rsid w:val="006D46E5"/>
    <w:rsid w:val="006D4B0B"/>
    <w:rsid w:val="006D5379"/>
    <w:rsid w:val="006D5EA2"/>
    <w:rsid w:val="006D70FC"/>
    <w:rsid w:val="006D79A5"/>
    <w:rsid w:val="006D7C8F"/>
    <w:rsid w:val="006E0E7C"/>
    <w:rsid w:val="006E222D"/>
    <w:rsid w:val="006E29A8"/>
    <w:rsid w:val="006E5CA8"/>
    <w:rsid w:val="006E7F14"/>
    <w:rsid w:val="006F0C85"/>
    <w:rsid w:val="006F0FAC"/>
    <w:rsid w:val="006F26F3"/>
    <w:rsid w:val="006F2F5D"/>
    <w:rsid w:val="006F3E61"/>
    <w:rsid w:val="006F46A5"/>
    <w:rsid w:val="006F4EFC"/>
    <w:rsid w:val="006F5998"/>
    <w:rsid w:val="006F6863"/>
    <w:rsid w:val="006F7262"/>
    <w:rsid w:val="00700307"/>
    <w:rsid w:val="007006D0"/>
    <w:rsid w:val="00701652"/>
    <w:rsid w:val="00702820"/>
    <w:rsid w:val="00702ADB"/>
    <w:rsid w:val="0070365E"/>
    <w:rsid w:val="00703885"/>
    <w:rsid w:val="00704927"/>
    <w:rsid w:val="00705CFD"/>
    <w:rsid w:val="0070646B"/>
    <w:rsid w:val="00710B9B"/>
    <w:rsid w:val="007110E7"/>
    <w:rsid w:val="00711295"/>
    <w:rsid w:val="00712C7F"/>
    <w:rsid w:val="00712F9E"/>
    <w:rsid w:val="0071318E"/>
    <w:rsid w:val="007131A7"/>
    <w:rsid w:val="00714FDF"/>
    <w:rsid w:val="007152EC"/>
    <w:rsid w:val="00715CDD"/>
    <w:rsid w:val="00717FF5"/>
    <w:rsid w:val="007206EA"/>
    <w:rsid w:val="0072142E"/>
    <w:rsid w:val="00723663"/>
    <w:rsid w:val="00723A16"/>
    <w:rsid w:val="00724748"/>
    <w:rsid w:val="00725B13"/>
    <w:rsid w:val="00730250"/>
    <w:rsid w:val="007309D0"/>
    <w:rsid w:val="00730DB4"/>
    <w:rsid w:val="00732340"/>
    <w:rsid w:val="00732FD9"/>
    <w:rsid w:val="00733ABD"/>
    <w:rsid w:val="00733C1E"/>
    <w:rsid w:val="00734A19"/>
    <w:rsid w:val="00736B34"/>
    <w:rsid w:val="00737ECF"/>
    <w:rsid w:val="00741928"/>
    <w:rsid w:val="00742051"/>
    <w:rsid w:val="007426A5"/>
    <w:rsid w:val="00745AD1"/>
    <w:rsid w:val="007508C8"/>
    <w:rsid w:val="00750D92"/>
    <w:rsid w:val="00750E80"/>
    <w:rsid w:val="00751599"/>
    <w:rsid w:val="00752386"/>
    <w:rsid w:val="00753A1C"/>
    <w:rsid w:val="00753FF2"/>
    <w:rsid w:val="00754822"/>
    <w:rsid w:val="00754C3A"/>
    <w:rsid w:val="00755AFA"/>
    <w:rsid w:val="0075715C"/>
    <w:rsid w:val="00760F99"/>
    <w:rsid w:val="00762E4E"/>
    <w:rsid w:val="00763046"/>
    <w:rsid w:val="0076368D"/>
    <w:rsid w:val="00764903"/>
    <w:rsid w:val="0076700C"/>
    <w:rsid w:val="00767282"/>
    <w:rsid w:val="0076732E"/>
    <w:rsid w:val="0077027D"/>
    <w:rsid w:val="007702E5"/>
    <w:rsid w:val="0077032A"/>
    <w:rsid w:val="00772723"/>
    <w:rsid w:val="00772B84"/>
    <w:rsid w:val="00773C0D"/>
    <w:rsid w:val="00774326"/>
    <w:rsid w:val="00774BDA"/>
    <w:rsid w:val="00774EBF"/>
    <w:rsid w:val="00775E48"/>
    <w:rsid w:val="00776A5E"/>
    <w:rsid w:val="00776C86"/>
    <w:rsid w:val="00777116"/>
    <w:rsid w:val="00777270"/>
    <w:rsid w:val="00780698"/>
    <w:rsid w:val="007813F1"/>
    <w:rsid w:val="00781EBD"/>
    <w:rsid w:val="0078221A"/>
    <w:rsid w:val="0078265E"/>
    <w:rsid w:val="00783105"/>
    <w:rsid w:val="00786D25"/>
    <w:rsid w:val="0079004A"/>
    <w:rsid w:val="00791312"/>
    <w:rsid w:val="00792C13"/>
    <w:rsid w:val="00793597"/>
    <w:rsid w:val="00793AE8"/>
    <w:rsid w:val="00793BD7"/>
    <w:rsid w:val="00795FC2"/>
    <w:rsid w:val="007968B1"/>
    <w:rsid w:val="0079696B"/>
    <w:rsid w:val="00797765"/>
    <w:rsid w:val="0079781B"/>
    <w:rsid w:val="00797D10"/>
    <w:rsid w:val="007A17AF"/>
    <w:rsid w:val="007A18AE"/>
    <w:rsid w:val="007A24F7"/>
    <w:rsid w:val="007A2C36"/>
    <w:rsid w:val="007A3B1B"/>
    <w:rsid w:val="007A465F"/>
    <w:rsid w:val="007A4B01"/>
    <w:rsid w:val="007A5A6E"/>
    <w:rsid w:val="007A5FB2"/>
    <w:rsid w:val="007A73B1"/>
    <w:rsid w:val="007B0C76"/>
    <w:rsid w:val="007B1BD2"/>
    <w:rsid w:val="007B214B"/>
    <w:rsid w:val="007B2161"/>
    <w:rsid w:val="007B2C0F"/>
    <w:rsid w:val="007B3C22"/>
    <w:rsid w:val="007B453F"/>
    <w:rsid w:val="007B556B"/>
    <w:rsid w:val="007B61CB"/>
    <w:rsid w:val="007C04DA"/>
    <w:rsid w:val="007C0596"/>
    <w:rsid w:val="007C05C0"/>
    <w:rsid w:val="007C11A3"/>
    <w:rsid w:val="007C15D2"/>
    <w:rsid w:val="007C1734"/>
    <w:rsid w:val="007C26E1"/>
    <w:rsid w:val="007C35C5"/>
    <w:rsid w:val="007C4020"/>
    <w:rsid w:val="007C41E8"/>
    <w:rsid w:val="007C521D"/>
    <w:rsid w:val="007C555F"/>
    <w:rsid w:val="007C5B2A"/>
    <w:rsid w:val="007D3609"/>
    <w:rsid w:val="007D4477"/>
    <w:rsid w:val="007D612B"/>
    <w:rsid w:val="007D6268"/>
    <w:rsid w:val="007D6720"/>
    <w:rsid w:val="007D7221"/>
    <w:rsid w:val="007D737D"/>
    <w:rsid w:val="007E208C"/>
    <w:rsid w:val="007E2AAF"/>
    <w:rsid w:val="007E4190"/>
    <w:rsid w:val="007E5020"/>
    <w:rsid w:val="007F058E"/>
    <w:rsid w:val="007F1223"/>
    <w:rsid w:val="007F28AC"/>
    <w:rsid w:val="007F28F3"/>
    <w:rsid w:val="007F34D2"/>
    <w:rsid w:val="007F46CC"/>
    <w:rsid w:val="007F5067"/>
    <w:rsid w:val="007F53D9"/>
    <w:rsid w:val="007F644B"/>
    <w:rsid w:val="00800603"/>
    <w:rsid w:val="00801CBB"/>
    <w:rsid w:val="00802098"/>
    <w:rsid w:val="00805836"/>
    <w:rsid w:val="008058E9"/>
    <w:rsid w:val="00806D90"/>
    <w:rsid w:val="00806E4B"/>
    <w:rsid w:val="00807EAC"/>
    <w:rsid w:val="00810889"/>
    <w:rsid w:val="00811EA1"/>
    <w:rsid w:val="00813801"/>
    <w:rsid w:val="0081404D"/>
    <w:rsid w:val="00815DA0"/>
    <w:rsid w:val="008176D4"/>
    <w:rsid w:val="00817765"/>
    <w:rsid w:val="00817CBF"/>
    <w:rsid w:val="00817EB1"/>
    <w:rsid w:val="008204AF"/>
    <w:rsid w:val="00821614"/>
    <w:rsid w:val="008224EF"/>
    <w:rsid w:val="00824BA6"/>
    <w:rsid w:val="00826437"/>
    <w:rsid w:val="00826CC6"/>
    <w:rsid w:val="0083657E"/>
    <w:rsid w:val="00836AD8"/>
    <w:rsid w:val="00837752"/>
    <w:rsid w:val="008402AC"/>
    <w:rsid w:val="008421DD"/>
    <w:rsid w:val="00842924"/>
    <w:rsid w:val="00842E75"/>
    <w:rsid w:val="00843194"/>
    <w:rsid w:val="00844624"/>
    <w:rsid w:val="0084479D"/>
    <w:rsid w:val="0084483A"/>
    <w:rsid w:val="00844BBF"/>
    <w:rsid w:val="00845D78"/>
    <w:rsid w:val="0084615F"/>
    <w:rsid w:val="008465F4"/>
    <w:rsid w:val="00846B22"/>
    <w:rsid w:val="008503DB"/>
    <w:rsid w:val="0085098F"/>
    <w:rsid w:val="008514A5"/>
    <w:rsid w:val="00853553"/>
    <w:rsid w:val="00854285"/>
    <w:rsid w:val="00861E85"/>
    <w:rsid w:val="00862A77"/>
    <w:rsid w:val="00863199"/>
    <w:rsid w:val="00863B7E"/>
    <w:rsid w:val="00864D19"/>
    <w:rsid w:val="00866B18"/>
    <w:rsid w:val="00867263"/>
    <w:rsid w:val="0087072B"/>
    <w:rsid w:val="00870BB8"/>
    <w:rsid w:val="008714B8"/>
    <w:rsid w:val="00871BC2"/>
    <w:rsid w:val="00871EA9"/>
    <w:rsid w:val="008739BF"/>
    <w:rsid w:val="00873E37"/>
    <w:rsid w:val="00875F96"/>
    <w:rsid w:val="008770C4"/>
    <w:rsid w:val="008809CE"/>
    <w:rsid w:val="00881B74"/>
    <w:rsid w:val="00881C6D"/>
    <w:rsid w:val="00882505"/>
    <w:rsid w:val="00882B79"/>
    <w:rsid w:val="00883B45"/>
    <w:rsid w:val="00884148"/>
    <w:rsid w:val="00886062"/>
    <w:rsid w:val="0088639B"/>
    <w:rsid w:val="008870F4"/>
    <w:rsid w:val="0088754C"/>
    <w:rsid w:val="00890E80"/>
    <w:rsid w:val="0089216B"/>
    <w:rsid w:val="00893454"/>
    <w:rsid w:val="00893BA9"/>
    <w:rsid w:val="00895772"/>
    <w:rsid w:val="00895ECB"/>
    <w:rsid w:val="008A0799"/>
    <w:rsid w:val="008A141C"/>
    <w:rsid w:val="008A15AF"/>
    <w:rsid w:val="008A16FE"/>
    <w:rsid w:val="008A207E"/>
    <w:rsid w:val="008A21AA"/>
    <w:rsid w:val="008A2205"/>
    <w:rsid w:val="008A4410"/>
    <w:rsid w:val="008A44ED"/>
    <w:rsid w:val="008A4A6E"/>
    <w:rsid w:val="008A7614"/>
    <w:rsid w:val="008A7D25"/>
    <w:rsid w:val="008B0831"/>
    <w:rsid w:val="008B0F3F"/>
    <w:rsid w:val="008B2A52"/>
    <w:rsid w:val="008B7196"/>
    <w:rsid w:val="008C0E9E"/>
    <w:rsid w:val="008C2482"/>
    <w:rsid w:val="008C3767"/>
    <w:rsid w:val="008C4725"/>
    <w:rsid w:val="008C58DB"/>
    <w:rsid w:val="008C5C23"/>
    <w:rsid w:val="008C6109"/>
    <w:rsid w:val="008C6432"/>
    <w:rsid w:val="008D1858"/>
    <w:rsid w:val="008D1A08"/>
    <w:rsid w:val="008D1D0F"/>
    <w:rsid w:val="008D28D3"/>
    <w:rsid w:val="008D30B3"/>
    <w:rsid w:val="008D3799"/>
    <w:rsid w:val="008D3E46"/>
    <w:rsid w:val="008D4972"/>
    <w:rsid w:val="008D4F21"/>
    <w:rsid w:val="008D585E"/>
    <w:rsid w:val="008D6C05"/>
    <w:rsid w:val="008D7205"/>
    <w:rsid w:val="008E0890"/>
    <w:rsid w:val="008E0F35"/>
    <w:rsid w:val="008E2E0F"/>
    <w:rsid w:val="008E7198"/>
    <w:rsid w:val="008F002E"/>
    <w:rsid w:val="008F1B48"/>
    <w:rsid w:val="008F1D35"/>
    <w:rsid w:val="008F2A24"/>
    <w:rsid w:val="008F34CA"/>
    <w:rsid w:val="008F3744"/>
    <w:rsid w:val="008F3DA1"/>
    <w:rsid w:val="008F58BD"/>
    <w:rsid w:val="008F6707"/>
    <w:rsid w:val="008F6AF0"/>
    <w:rsid w:val="009008C4"/>
    <w:rsid w:val="00900E41"/>
    <w:rsid w:val="00901680"/>
    <w:rsid w:val="00901969"/>
    <w:rsid w:val="00903B28"/>
    <w:rsid w:val="00903CA4"/>
    <w:rsid w:val="00905613"/>
    <w:rsid w:val="009058D6"/>
    <w:rsid w:val="00906880"/>
    <w:rsid w:val="00906CA5"/>
    <w:rsid w:val="00910104"/>
    <w:rsid w:val="00914371"/>
    <w:rsid w:val="00914605"/>
    <w:rsid w:val="00915E08"/>
    <w:rsid w:val="00922198"/>
    <w:rsid w:val="00924D35"/>
    <w:rsid w:val="00926231"/>
    <w:rsid w:val="009262BC"/>
    <w:rsid w:val="00926777"/>
    <w:rsid w:val="00927FE7"/>
    <w:rsid w:val="00930448"/>
    <w:rsid w:val="00931F07"/>
    <w:rsid w:val="0093317D"/>
    <w:rsid w:val="009346D5"/>
    <w:rsid w:val="0093478A"/>
    <w:rsid w:val="00934B41"/>
    <w:rsid w:val="009372F6"/>
    <w:rsid w:val="00937461"/>
    <w:rsid w:val="009377A0"/>
    <w:rsid w:val="00940B3E"/>
    <w:rsid w:val="009417B1"/>
    <w:rsid w:val="00941876"/>
    <w:rsid w:val="00942389"/>
    <w:rsid w:val="009432E9"/>
    <w:rsid w:val="0094370E"/>
    <w:rsid w:val="0094387C"/>
    <w:rsid w:val="0094419E"/>
    <w:rsid w:val="009445FD"/>
    <w:rsid w:val="00944C98"/>
    <w:rsid w:val="00945344"/>
    <w:rsid w:val="009457D3"/>
    <w:rsid w:val="00945B1E"/>
    <w:rsid w:val="00947212"/>
    <w:rsid w:val="00950B6D"/>
    <w:rsid w:val="00950E64"/>
    <w:rsid w:val="00952E81"/>
    <w:rsid w:val="009538D6"/>
    <w:rsid w:val="00953BEC"/>
    <w:rsid w:val="009550E3"/>
    <w:rsid w:val="00955A03"/>
    <w:rsid w:val="00957656"/>
    <w:rsid w:val="00957F25"/>
    <w:rsid w:val="009605F6"/>
    <w:rsid w:val="009619CA"/>
    <w:rsid w:val="00963E15"/>
    <w:rsid w:val="00964618"/>
    <w:rsid w:val="00964CC3"/>
    <w:rsid w:val="00965352"/>
    <w:rsid w:val="00966955"/>
    <w:rsid w:val="00966B36"/>
    <w:rsid w:val="00967299"/>
    <w:rsid w:val="00967BC6"/>
    <w:rsid w:val="009701C6"/>
    <w:rsid w:val="009711DE"/>
    <w:rsid w:val="00972F7B"/>
    <w:rsid w:val="009737CB"/>
    <w:rsid w:val="0097496D"/>
    <w:rsid w:val="00974D5A"/>
    <w:rsid w:val="00975EA5"/>
    <w:rsid w:val="00981E08"/>
    <w:rsid w:val="00984195"/>
    <w:rsid w:val="00984BF6"/>
    <w:rsid w:val="00984D8D"/>
    <w:rsid w:val="00985A11"/>
    <w:rsid w:val="009862D2"/>
    <w:rsid w:val="00987AAF"/>
    <w:rsid w:val="00987E51"/>
    <w:rsid w:val="00990BC6"/>
    <w:rsid w:val="009936C3"/>
    <w:rsid w:val="00993C34"/>
    <w:rsid w:val="009942DC"/>
    <w:rsid w:val="00995BF7"/>
    <w:rsid w:val="009961C7"/>
    <w:rsid w:val="00996463"/>
    <w:rsid w:val="00996CC0"/>
    <w:rsid w:val="009970E3"/>
    <w:rsid w:val="009A042A"/>
    <w:rsid w:val="009A0BAB"/>
    <w:rsid w:val="009A1020"/>
    <w:rsid w:val="009A3755"/>
    <w:rsid w:val="009A5E2F"/>
    <w:rsid w:val="009B0878"/>
    <w:rsid w:val="009B1D59"/>
    <w:rsid w:val="009B1D74"/>
    <w:rsid w:val="009B1E7C"/>
    <w:rsid w:val="009B26F3"/>
    <w:rsid w:val="009B2D02"/>
    <w:rsid w:val="009B32C9"/>
    <w:rsid w:val="009B3725"/>
    <w:rsid w:val="009B463C"/>
    <w:rsid w:val="009B52CF"/>
    <w:rsid w:val="009B5E2A"/>
    <w:rsid w:val="009B6804"/>
    <w:rsid w:val="009B7F86"/>
    <w:rsid w:val="009C012C"/>
    <w:rsid w:val="009C06AE"/>
    <w:rsid w:val="009C152C"/>
    <w:rsid w:val="009C1D79"/>
    <w:rsid w:val="009C2656"/>
    <w:rsid w:val="009C497A"/>
    <w:rsid w:val="009C4F86"/>
    <w:rsid w:val="009C58B8"/>
    <w:rsid w:val="009C6F86"/>
    <w:rsid w:val="009C77FC"/>
    <w:rsid w:val="009D0B4D"/>
    <w:rsid w:val="009D1B3A"/>
    <w:rsid w:val="009D2E90"/>
    <w:rsid w:val="009D36E0"/>
    <w:rsid w:val="009D689D"/>
    <w:rsid w:val="009D6BB6"/>
    <w:rsid w:val="009D6D34"/>
    <w:rsid w:val="009D7D49"/>
    <w:rsid w:val="009E0E37"/>
    <w:rsid w:val="009E1537"/>
    <w:rsid w:val="009E2229"/>
    <w:rsid w:val="009E2291"/>
    <w:rsid w:val="009E2B17"/>
    <w:rsid w:val="009E2D5D"/>
    <w:rsid w:val="009E2F72"/>
    <w:rsid w:val="009E3907"/>
    <w:rsid w:val="009E5CDE"/>
    <w:rsid w:val="009E6FD8"/>
    <w:rsid w:val="009F40BF"/>
    <w:rsid w:val="009F4136"/>
    <w:rsid w:val="009F4459"/>
    <w:rsid w:val="009F4E9E"/>
    <w:rsid w:val="009F6A36"/>
    <w:rsid w:val="00A007E1"/>
    <w:rsid w:val="00A02651"/>
    <w:rsid w:val="00A02F42"/>
    <w:rsid w:val="00A031CF"/>
    <w:rsid w:val="00A03752"/>
    <w:rsid w:val="00A048C5"/>
    <w:rsid w:val="00A05096"/>
    <w:rsid w:val="00A05F1B"/>
    <w:rsid w:val="00A1015F"/>
    <w:rsid w:val="00A10B3F"/>
    <w:rsid w:val="00A1315C"/>
    <w:rsid w:val="00A136E6"/>
    <w:rsid w:val="00A14F13"/>
    <w:rsid w:val="00A1570B"/>
    <w:rsid w:val="00A15865"/>
    <w:rsid w:val="00A1633C"/>
    <w:rsid w:val="00A20674"/>
    <w:rsid w:val="00A20915"/>
    <w:rsid w:val="00A21129"/>
    <w:rsid w:val="00A211B3"/>
    <w:rsid w:val="00A217D5"/>
    <w:rsid w:val="00A21FB8"/>
    <w:rsid w:val="00A2331E"/>
    <w:rsid w:val="00A238D8"/>
    <w:rsid w:val="00A23926"/>
    <w:rsid w:val="00A23BD9"/>
    <w:rsid w:val="00A24A77"/>
    <w:rsid w:val="00A268F2"/>
    <w:rsid w:val="00A26EE0"/>
    <w:rsid w:val="00A27330"/>
    <w:rsid w:val="00A305AD"/>
    <w:rsid w:val="00A317E8"/>
    <w:rsid w:val="00A32C72"/>
    <w:rsid w:val="00A34D1D"/>
    <w:rsid w:val="00A34F1C"/>
    <w:rsid w:val="00A35B8B"/>
    <w:rsid w:val="00A362B2"/>
    <w:rsid w:val="00A37FD5"/>
    <w:rsid w:val="00A40712"/>
    <w:rsid w:val="00A41F55"/>
    <w:rsid w:val="00A45683"/>
    <w:rsid w:val="00A46D57"/>
    <w:rsid w:val="00A476EB"/>
    <w:rsid w:val="00A502DB"/>
    <w:rsid w:val="00A513BA"/>
    <w:rsid w:val="00A52D46"/>
    <w:rsid w:val="00A5522E"/>
    <w:rsid w:val="00A55316"/>
    <w:rsid w:val="00A55392"/>
    <w:rsid w:val="00A566F7"/>
    <w:rsid w:val="00A56787"/>
    <w:rsid w:val="00A60EC2"/>
    <w:rsid w:val="00A613F8"/>
    <w:rsid w:val="00A61B46"/>
    <w:rsid w:val="00A629B9"/>
    <w:rsid w:val="00A63B4D"/>
    <w:rsid w:val="00A6496F"/>
    <w:rsid w:val="00A6592C"/>
    <w:rsid w:val="00A6677E"/>
    <w:rsid w:val="00A6683A"/>
    <w:rsid w:val="00A6690D"/>
    <w:rsid w:val="00A71064"/>
    <w:rsid w:val="00A726C3"/>
    <w:rsid w:val="00A7336C"/>
    <w:rsid w:val="00A73415"/>
    <w:rsid w:val="00A75CA2"/>
    <w:rsid w:val="00A7648C"/>
    <w:rsid w:val="00A7784F"/>
    <w:rsid w:val="00A80B9A"/>
    <w:rsid w:val="00A81444"/>
    <w:rsid w:val="00A8258F"/>
    <w:rsid w:val="00A825E1"/>
    <w:rsid w:val="00A82AC2"/>
    <w:rsid w:val="00A82D68"/>
    <w:rsid w:val="00A844B8"/>
    <w:rsid w:val="00A853FB"/>
    <w:rsid w:val="00A857B4"/>
    <w:rsid w:val="00A85B8F"/>
    <w:rsid w:val="00A866CE"/>
    <w:rsid w:val="00A91481"/>
    <w:rsid w:val="00A9335C"/>
    <w:rsid w:val="00A94609"/>
    <w:rsid w:val="00A964FF"/>
    <w:rsid w:val="00A96E1E"/>
    <w:rsid w:val="00AA1596"/>
    <w:rsid w:val="00AA16C6"/>
    <w:rsid w:val="00AA26B4"/>
    <w:rsid w:val="00AA2F59"/>
    <w:rsid w:val="00AA334C"/>
    <w:rsid w:val="00AA340F"/>
    <w:rsid w:val="00AA3EC1"/>
    <w:rsid w:val="00AA44F7"/>
    <w:rsid w:val="00AA5095"/>
    <w:rsid w:val="00AA5288"/>
    <w:rsid w:val="00AA5870"/>
    <w:rsid w:val="00AA6AB6"/>
    <w:rsid w:val="00AB02D9"/>
    <w:rsid w:val="00AB247D"/>
    <w:rsid w:val="00AB2CE1"/>
    <w:rsid w:val="00AB3FED"/>
    <w:rsid w:val="00AB5679"/>
    <w:rsid w:val="00AB63DB"/>
    <w:rsid w:val="00AB7640"/>
    <w:rsid w:val="00AB7BA1"/>
    <w:rsid w:val="00AC025F"/>
    <w:rsid w:val="00AC0986"/>
    <w:rsid w:val="00AC23C3"/>
    <w:rsid w:val="00AC2FFA"/>
    <w:rsid w:val="00AC49FE"/>
    <w:rsid w:val="00AC50CE"/>
    <w:rsid w:val="00AC6026"/>
    <w:rsid w:val="00AD15EF"/>
    <w:rsid w:val="00AD2B0B"/>
    <w:rsid w:val="00AD4677"/>
    <w:rsid w:val="00AD4D40"/>
    <w:rsid w:val="00AE0D68"/>
    <w:rsid w:val="00AE0F03"/>
    <w:rsid w:val="00AE1B0B"/>
    <w:rsid w:val="00AE223D"/>
    <w:rsid w:val="00AE393E"/>
    <w:rsid w:val="00AE3BBC"/>
    <w:rsid w:val="00AE44B8"/>
    <w:rsid w:val="00AE628B"/>
    <w:rsid w:val="00AE6A6A"/>
    <w:rsid w:val="00AE757D"/>
    <w:rsid w:val="00AF0696"/>
    <w:rsid w:val="00AF0BAE"/>
    <w:rsid w:val="00AF2B37"/>
    <w:rsid w:val="00AF2E60"/>
    <w:rsid w:val="00AF2EFE"/>
    <w:rsid w:val="00AF5528"/>
    <w:rsid w:val="00AF5931"/>
    <w:rsid w:val="00AF5F30"/>
    <w:rsid w:val="00AF7639"/>
    <w:rsid w:val="00B02543"/>
    <w:rsid w:val="00B0402D"/>
    <w:rsid w:val="00B0472F"/>
    <w:rsid w:val="00B04B8B"/>
    <w:rsid w:val="00B069EE"/>
    <w:rsid w:val="00B07543"/>
    <w:rsid w:val="00B075E4"/>
    <w:rsid w:val="00B104B3"/>
    <w:rsid w:val="00B1171C"/>
    <w:rsid w:val="00B1197D"/>
    <w:rsid w:val="00B1233A"/>
    <w:rsid w:val="00B13356"/>
    <w:rsid w:val="00B135BE"/>
    <w:rsid w:val="00B14070"/>
    <w:rsid w:val="00B1593C"/>
    <w:rsid w:val="00B16080"/>
    <w:rsid w:val="00B166BD"/>
    <w:rsid w:val="00B1783F"/>
    <w:rsid w:val="00B23BBC"/>
    <w:rsid w:val="00B256FE"/>
    <w:rsid w:val="00B26B8A"/>
    <w:rsid w:val="00B313E7"/>
    <w:rsid w:val="00B32EDE"/>
    <w:rsid w:val="00B3306F"/>
    <w:rsid w:val="00B33368"/>
    <w:rsid w:val="00B35021"/>
    <w:rsid w:val="00B3537B"/>
    <w:rsid w:val="00B3541D"/>
    <w:rsid w:val="00B35F7C"/>
    <w:rsid w:val="00B36703"/>
    <w:rsid w:val="00B36D7A"/>
    <w:rsid w:val="00B37D63"/>
    <w:rsid w:val="00B40CFF"/>
    <w:rsid w:val="00B41B95"/>
    <w:rsid w:val="00B41E88"/>
    <w:rsid w:val="00B425FE"/>
    <w:rsid w:val="00B426A4"/>
    <w:rsid w:val="00B42928"/>
    <w:rsid w:val="00B42BB7"/>
    <w:rsid w:val="00B47179"/>
    <w:rsid w:val="00B47B07"/>
    <w:rsid w:val="00B50443"/>
    <w:rsid w:val="00B5085F"/>
    <w:rsid w:val="00B5173A"/>
    <w:rsid w:val="00B51DFF"/>
    <w:rsid w:val="00B528D5"/>
    <w:rsid w:val="00B534E6"/>
    <w:rsid w:val="00B552AF"/>
    <w:rsid w:val="00B55884"/>
    <w:rsid w:val="00B560FA"/>
    <w:rsid w:val="00B5631B"/>
    <w:rsid w:val="00B56B70"/>
    <w:rsid w:val="00B56FD9"/>
    <w:rsid w:val="00B57385"/>
    <w:rsid w:val="00B57662"/>
    <w:rsid w:val="00B61FDA"/>
    <w:rsid w:val="00B62716"/>
    <w:rsid w:val="00B633BE"/>
    <w:rsid w:val="00B63B27"/>
    <w:rsid w:val="00B650C5"/>
    <w:rsid w:val="00B66638"/>
    <w:rsid w:val="00B66951"/>
    <w:rsid w:val="00B721DD"/>
    <w:rsid w:val="00B72EF3"/>
    <w:rsid w:val="00B7514A"/>
    <w:rsid w:val="00B75243"/>
    <w:rsid w:val="00B75EC3"/>
    <w:rsid w:val="00B76188"/>
    <w:rsid w:val="00B77526"/>
    <w:rsid w:val="00B778C4"/>
    <w:rsid w:val="00B8178A"/>
    <w:rsid w:val="00B81973"/>
    <w:rsid w:val="00B82762"/>
    <w:rsid w:val="00B83C8C"/>
    <w:rsid w:val="00B8447E"/>
    <w:rsid w:val="00B845E1"/>
    <w:rsid w:val="00B85922"/>
    <w:rsid w:val="00B85952"/>
    <w:rsid w:val="00B8628E"/>
    <w:rsid w:val="00B87204"/>
    <w:rsid w:val="00B87D74"/>
    <w:rsid w:val="00B90000"/>
    <w:rsid w:val="00B90308"/>
    <w:rsid w:val="00B90CB8"/>
    <w:rsid w:val="00B91109"/>
    <w:rsid w:val="00B91AB4"/>
    <w:rsid w:val="00B940E4"/>
    <w:rsid w:val="00B9445D"/>
    <w:rsid w:val="00B94687"/>
    <w:rsid w:val="00B96FCA"/>
    <w:rsid w:val="00BA1EBD"/>
    <w:rsid w:val="00BA2CC6"/>
    <w:rsid w:val="00BA3131"/>
    <w:rsid w:val="00BA3369"/>
    <w:rsid w:val="00BA366B"/>
    <w:rsid w:val="00BA3B52"/>
    <w:rsid w:val="00BA51A1"/>
    <w:rsid w:val="00BA588A"/>
    <w:rsid w:val="00BA5AAA"/>
    <w:rsid w:val="00BA6327"/>
    <w:rsid w:val="00BB25E3"/>
    <w:rsid w:val="00BB309B"/>
    <w:rsid w:val="00BB35EB"/>
    <w:rsid w:val="00BB4FFE"/>
    <w:rsid w:val="00BB56B7"/>
    <w:rsid w:val="00BB5D83"/>
    <w:rsid w:val="00BB5F19"/>
    <w:rsid w:val="00BB7A00"/>
    <w:rsid w:val="00BB7B9A"/>
    <w:rsid w:val="00BB7D64"/>
    <w:rsid w:val="00BB7E3B"/>
    <w:rsid w:val="00BC0B30"/>
    <w:rsid w:val="00BC1596"/>
    <w:rsid w:val="00BC1C3B"/>
    <w:rsid w:val="00BC244B"/>
    <w:rsid w:val="00BC3F53"/>
    <w:rsid w:val="00BC4409"/>
    <w:rsid w:val="00BC4448"/>
    <w:rsid w:val="00BC587D"/>
    <w:rsid w:val="00BC787C"/>
    <w:rsid w:val="00BD05EB"/>
    <w:rsid w:val="00BD083F"/>
    <w:rsid w:val="00BD0955"/>
    <w:rsid w:val="00BD2400"/>
    <w:rsid w:val="00BD2FB3"/>
    <w:rsid w:val="00BD3911"/>
    <w:rsid w:val="00BD4ADC"/>
    <w:rsid w:val="00BD6591"/>
    <w:rsid w:val="00BD76C8"/>
    <w:rsid w:val="00BE09B0"/>
    <w:rsid w:val="00BE11AB"/>
    <w:rsid w:val="00BE1710"/>
    <w:rsid w:val="00BE22A9"/>
    <w:rsid w:val="00BE2E64"/>
    <w:rsid w:val="00BE340C"/>
    <w:rsid w:val="00BE38D8"/>
    <w:rsid w:val="00BE3A0F"/>
    <w:rsid w:val="00BE3F7A"/>
    <w:rsid w:val="00BE402E"/>
    <w:rsid w:val="00BE4545"/>
    <w:rsid w:val="00BE5F04"/>
    <w:rsid w:val="00BE61BC"/>
    <w:rsid w:val="00BF00BE"/>
    <w:rsid w:val="00BF0AFF"/>
    <w:rsid w:val="00BF198E"/>
    <w:rsid w:val="00BF4CE2"/>
    <w:rsid w:val="00BF60C9"/>
    <w:rsid w:val="00BF62DF"/>
    <w:rsid w:val="00BF6A99"/>
    <w:rsid w:val="00BF794D"/>
    <w:rsid w:val="00C003BE"/>
    <w:rsid w:val="00C006D8"/>
    <w:rsid w:val="00C00C4D"/>
    <w:rsid w:val="00C013D2"/>
    <w:rsid w:val="00C02D7C"/>
    <w:rsid w:val="00C03543"/>
    <w:rsid w:val="00C040F0"/>
    <w:rsid w:val="00C04C81"/>
    <w:rsid w:val="00C056B8"/>
    <w:rsid w:val="00C05B5C"/>
    <w:rsid w:val="00C06AA8"/>
    <w:rsid w:val="00C07A4E"/>
    <w:rsid w:val="00C1020A"/>
    <w:rsid w:val="00C10D78"/>
    <w:rsid w:val="00C10F5B"/>
    <w:rsid w:val="00C118C8"/>
    <w:rsid w:val="00C126C5"/>
    <w:rsid w:val="00C13D9F"/>
    <w:rsid w:val="00C14AEE"/>
    <w:rsid w:val="00C151CD"/>
    <w:rsid w:val="00C20639"/>
    <w:rsid w:val="00C20CD9"/>
    <w:rsid w:val="00C2127A"/>
    <w:rsid w:val="00C21B18"/>
    <w:rsid w:val="00C21DCE"/>
    <w:rsid w:val="00C2352F"/>
    <w:rsid w:val="00C23A9D"/>
    <w:rsid w:val="00C2476C"/>
    <w:rsid w:val="00C257FB"/>
    <w:rsid w:val="00C305BE"/>
    <w:rsid w:val="00C307B8"/>
    <w:rsid w:val="00C30E21"/>
    <w:rsid w:val="00C310AB"/>
    <w:rsid w:val="00C34014"/>
    <w:rsid w:val="00C351FD"/>
    <w:rsid w:val="00C35E19"/>
    <w:rsid w:val="00C366BA"/>
    <w:rsid w:val="00C378DD"/>
    <w:rsid w:val="00C3790D"/>
    <w:rsid w:val="00C37A35"/>
    <w:rsid w:val="00C40F7F"/>
    <w:rsid w:val="00C41723"/>
    <w:rsid w:val="00C418F3"/>
    <w:rsid w:val="00C432F4"/>
    <w:rsid w:val="00C44867"/>
    <w:rsid w:val="00C4565C"/>
    <w:rsid w:val="00C46409"/>
    <w:rsid w:val="00C47330"/>
    <w:rsid w:val="00C478D8"/>
    <w:rsid w:val="00C50497"/>
    <w:rsid w:val="00C50776"/>
    <w:rsid w:val="00C51319"/>
    <w:rsid w:val="00C5138D"/>
    <w:rsid w:val="00C527CD"/>
    <w:rsid w:val="00C53808"/>
    <w:rsid w:val="00C55619"/>
    <w:rsid w:val="00C559B6"/>
    <w:rsid w:val="00C55B80"/>
    <w:rsid w:val="00C61360"/>
    <w:rsid w:val="00C615FF"/>
    <w:rsid w:val="00C61EEF"/>
    <w:rsid w:val="00C63B28"/>
    <w:rsid w:val="00C65345"/>
    <w:rsid w:val="00C65443"/>
    <w:rsid w:val="00C65DF1"/>
    <w:rsid w:val="00C67107"/>
    <w:rsid w:val="00C73119"/>
    <w:rsid w:val="00C7316E"/>
    <w:rsid w:val="00C74D5D"/>
    <w:rsid w:val="00C74E9C"/>
    <w:rsid w:val="00C76D68"/>
    <w:rsid w:val="00C776CC"/>
    <w:rsid w:val="00C8005C"/>
    <w:rsid w:val="00C80C4B"/>
    <w:rsid w:val="00C823C8"/>
    <w:rsid w:val="00C8447A"/>
    <w:rsid w:val="00C8583F"/>
    <w:rsid w:val="00C86FBA"/>
    <w:rsid w:val="00C90AB6"/>
    <w:rsid w:val="00C90E7B"/>
    <w:rsid w:val="00C951AE"/>
    <w:rsid w:val="00C9557D"/>
    <w:rsid w:val="00C9648C"/>
    <w:rsid w:val="00C964FC"/>
    <w:rsid w:val="00C96656"/>
    <w:rsid w:val="00C96A4A"/>
    <w:rsid w:val="00C96B5D"/>
    <w:rsid w:val="00C9785B"/>
    <w:rsid w:val="00CA07B9"/>
    <w:rsid w:val="00CA4A08"/>
    <w:rsid w:val="00CA604F"/>
    <w:rsid w:val="00CA6DD7"/>
    <w:rsid w:val="00CA70DA"/>
    <w:rsid w:val="00CB1215"/>
    <w:rsid w:val="00CB12D0"/>
    <w:rsid w:val="00CB1773"/>
    <w:rsid w:val="00CB1BF6"/>
    <w:rsid w:val="00CB1EFE"/>
    <w:rsid w:val="00CB28F3"/>
    <w:rsid w:val="00CB3226"/>
    <w:rsid w:val="00CB407A"/>
    <w:rsid w:val="00CB7856"/>
    <w:rsid w:val="00CC15A7"/>
    <w:rsid w:val="00CC2F46"/>
    <w:rsid w:val="00CC3F3B"/>
    <w:rsid w:val="00CC4DBB"/>
    <w:rsid w:val="00CC57DB"/>
    <w:rsid w:val="00CC5EA5"/>
    <w:rsid w:val="00CD04ED"/>
    <w:rsid w:val="00CD0877"/>
    <w:rsid w:val="00CD0FF6"/>
    <w:rsid w:val="00CD19F9"/>
    <w:rsid w:val="00CD1EAC"/>
    <w:rsid w:val="00CD48A6"/>
    <w:rsid w:val="00CD6716"/>
    <w:rsid w:val="00CD74DE"/>
    <w:rsid w:val="00CD7F7A"/>
    <w:rsid w:val="00CE040D"/>
    <w:rsid w:val="00CE1110"/>
    <w:rsid w:val="00CE22A8"/>
    <w:rsid w:val="00CE23F1"/>
    <w:rsid w:val="00CE3E92"/>
    <w:rsid w:val="00CE4F13"/>
    <w:rsid w:val="00CE4F48"/>
    <w:rsid w:val="00CE78CE"/>
    <w:rsid w:val="00CE7D5C"/>
    <w:rsid w:val="00CF0383"/>
    <w:rsid w:val="00CF0521"/>
    <w:rsid w:val="00CF0C57"/>
    <w:rsid w:val="00CF0E4D"/>
    <w:rsid w:val="00CF16C0"/>
    <w:rsid w:val="00CF1897"/>
    <w:rsid w:val="00CF214D"/>
    <w:rsid w:val="00CF2540"/>
    <w:rsid w:val="00CF30C8"/>
    <w:rsid w:val="00CF451E"/>
    <w:rsid w:val="00CF6AA3"/>
    <w:rsid w:val="00D01307"/>
    <w:rsid w:val="00D01704"/>
    <w:rsid w:val="00D0196E"/>
    <w:rsid w:val="00D02628"/>
    <w:rsid w:val="00D037CF"/>
    <w:rsid w:val="00D041D7"/>
    <w:rsid w:val="00D050D7"/>
    <w:rsid w:val="00D06608"/>
    <w:rsid w:val="00D10A27"/>
    <w:rsid w:val="00D15319"/>
    <w:rsid w:val="00D15D54"/>
    <w:rsid w:val="00D15F12"/>
    <w:rsid w:val="00D16B95"/>
    <w:rsid w:val="00D16ED3"/>
    <w:rsid w:val="00D178BB"/>
    <w:rsid w:val="00D22B78"/>
    <w:rsid w:val="00D23110"/>
    <w:rsid w:val="00D24607"/>
    <w:rsid w:val="00D24935"/>
    <w:rsid w:val="00D24CE2"/>
    <w:rsid w:val="00D25733"/>
    <w:rsid w:val="00D25E47"/>
    <w:rsid w:val="00D25EF8"/>
    <w:rsid w:val="00D2600C"/>
    <w:rsid w:val="00D26818"/>
    <w:rsid w:val="00D32E34"/>
    <w:rsid w:val="00D34513"/>
    <w:rsid w:val="00D34DFB"/>
    <w:rsid w:val="00D36A26"/>
    <w:rsid w:val="00D377DE"/>
    <w:rsid w:val="00D40617"/>
    <w:rsid w:val="00D41413"/>
    <w:rsid w:val="00D415DB"/>
    <w:rsid w:val="00D43A7B"/>
    <w:rsid w:val="00D44C24"/>
    <w:rsid w:val="00D45E7C"/>
    <w:rsid w:val="00D45F3B"/>
    <w:rsid w:val="00D46231"/>
    <w:rsid w:val="00D46E59"/>
    <w:rsid w:val="00D46F20"/>
    <w:rsid w:val="00D472C7"/>
    <w:rsid w:val="00D473EB"/>
    <w:rsid w:val="00D47AA1"/>
    <w:rsid w:val="00D51ABE"/>
    <w:rsid w:val="00D54719"/>
    <w:rsid w:val="00D554F0"/>
    <w:rsid w:val="00D60DD3"/>
    <w:rsid w:val="00D6241E"/>
    <w:rsid w:val="00D62AD8"/>
    <w:rsid w:val="00D630A2"/>
    <w:rsid w:val="00D63BD9"/>
    <w:rsid w:val="00D64837"/>
    <w:rsid w:val="00D65A1B"/>
    <w:rsid w:val="00D670AF"/>
    <w:rsid w:val="00D729DE"/>
    <w:rsid w:val="00D739BE"/>
    <w:rsid w:val="00D746C5"/>
    <w:rsid w:val="00D74861"/>
    <w:rsid w:val="00D74BCD"/>
    <w:rsid w:val="00D75532"/>
    <w:rsid w:val="00D75FDB"/>
    <w:rsid w:val="00D80C04"/>
    <w:rsid w:val="00D810E7"/>
    <w:rsid w:val="00D81226"/>
    <w:rsid w:val="00D816AB"/>
    <w:rsid w:val="00D82106"/>
    <w:rsid w:val="00D8297E"/>
    <w:rsid w:val="00D8409F"/>
    <w:rsid w:val="00D8559D"/>
    <w:rsid w:val="00D86475"/>
    <w:rsid w:val="00D879B5"/>
    <w:rsid w:val="00D87EB0"/>
    <w:rsid w:val="00D90661"/>
    <w:rsid w:val="00D90ABE"/>
    <w:rsid w:val="00D92273"/>
    <w:rsid w:val="00D944A4"/>
    <w:rsid w:val="00D94CC0"/>
    <w:rsid w:val="00D94FF6"/>
    <w:rsid w:val="00D96184"/>
    <w:rsid w:val="00D9675D"/>
    <w:rsid w:val="00DA0004"/>
    <w:rsid w:val="00DA087F"/>
    <w:rsid w:val="00DA1300"/>
    <w:rsid w:val="00DA1B5A"/>
    <w:rsid w:val="00DA1EDC"/>
    <w:rsid w:val="00DA49EA"/>
    <w:rsid w:val="00DA4EC1"/>
    <w:rsid w:val="00DA5631"/>
    <w:rsid w:val="00DA57CC"/>
    <w:rsid w:val="00DA5C58"/>
    <w:rsid w:val="00DA7F03"/>
    <w:rsid w:val="00DB0254"/>
    <w:rsid w:val="00DB02FE"/>
    <w:rsid w:val="00DB05D1"/>
    <w:rsid w:val="00DB110E"/>
    <w:rsid w:val="00DB1C26"/>
    <w:rsid w:val="00DB379D"/>
    <w:rsid w:val="00DB3EA3"/>
    <w:rsid w:val="00DB45B4"/>
    <w:rsid w:val="00DB59AD"/>
    <w:rsid w:val="00DB6FE2"/>
    <w:rsid w:val="00DB72A4"/>
    <w:rsid w:val="00DC0556"/>
    <w:rsid w:val="00DC0B4C"/>
    <w:rsid w:val="00DC0B64"/>
    <w:rsid w:val="00DC243E"/>
    <w:rsid w:val="00DC2926"/>
    <w:rsid w:val="00DC3592"/>
    <w:rsid w:val="00DC37E8"/>
    <w:rsid w:val="00DC4A83"/>
    <w:rsid w:val="00DC60CA"/>
    <w:rsid w:val="00DC7870"/>
    <w:rsid w:val="00DC79DD"/>
    <w:rsid w:val="00DC7AF9"/>
    <w:rsid w:val="00DD17B4"/>
    <w:rsid w:val="00DD188A"/>
    <w:rsid w:val="00DD5306"/>
    <w:rsid w:val="00DD6722"/>
    <w:rsid w:val="00DD6A27"/>
    <w:rsid w:val="00DD7892"/>
    <w:rsid w:val="00DE3FD0"/>
    <w:rsid w:val="00DF0CAC"/>
    <w:rsid w:val="00DF1FF8"/>
    <w:rsid w:val="00DF3E7C"/>
    <w:rsid w:val="00DF4063"/>
    <w:rsid w:val="00DF4BAD"/>
    <w:rsid w:val="00DF6F6A"/>
    <w:rsid w:val="00DF75D1"/>
    <w:rsid w:val="00DF7904"/>
    <w:rsid w:val="00E01781"/>
    <w:rsid w:val="00E01F51"/>
    <w:rsid w:val="00E0215C"/>
    <w:rsid w:val="00E02818"/>
    <w:rsid w:val="00E033FA"/>
    <w:rsid w:val="00E034AB"/>
    <w:rsid w:val="00E04809"/>
    <w:rsid w:val="00E04A1F"/>
    <w:rsid w:val="00E05ECD"/>
    <w:rsid w:val="00E06890"/>
    <w:rsid w:val="00E07B1D"/>
    <w:rsid w:val="00E07CDA"/>
    <w:rsid w:val="00E10801"/>
    <w:rsid w:val="00E112FE"/>
    <w:rsid w:val="00E11C15"/>
    <w:rsid w:val="00E1266B"/>
    <w:rsid w:val="00E12C65"/>
    <w:rsid w:val="00E15F5A"/>
    <w:rsid w:val="00E1665C"/>
    <w:rsid w:val="00E1688B"/>
    <w:rsid w:val="00E175A8"/>
    <w:rsid w:val="00E17E1C"/>
    <w:rsid w:val="00E2006D"/>
    <w:rsid w:val="00E2139F"/>
    <w:rsid w:val="00E22AEF"/>
    <w:rsid w:val="00E22C5F"/>
    <w:rsid w:val="00E235F0"/>
    <w:rsid w:val="00E24D48"/>
    <w:rsid w:val="00E264A0"/>
    <w:rsid w:val="00E267A1"/>
    <w:rsid w:val="00E26EE5"/>
    <w:rsid w:val="00E308B9"/>
    <w:rsid w:val="00E3194C"/>
    <w:rsid w:val="00E31B51"/>
    <w:rsid w:val="00E31CF5"/>
    <w:rsid w:val="00E3317E"/>
    <w:rsid w:val="00E3380D"/>
    <w:rsid w:val="00E34A53"/>
    <w:rsid w:val="00E3504D"/>
    <w:rsid w:val="00E365DE"/>
    <w:rsid w:val="00E413A2"/>
    <w:rsid w:val="00E416D4"/>
    <w:rsid w:val="00E43321"/>
    <w:rsid w:val="00E43F88"/>
    <w:rsid w:val="00E47B57"/>
    <w:rsid w:val="00E504C8"/>
    <w:rsid w:val="00E51DD0"/>
    <w:rsid w:val="00E53B5F"/>
    <w:rsid w:val="00E53CAD"/>
    <w:rsid w:val="00E563F7"/>
    <w:rsid w:val="00E56652"/>
    <w:rsid w:val="00E603E4"/>
    <w:rsid w:val="00E61683"/>
    <w:rsid w:val="00E62FB1"/>
    <w:rsid w:val="00E6338F"/>
    <w:rsid w:val="00E635F4"/>
    <w:rsid w:val="00E6523B"/>
    <w:rsid w:val="00E658E3"/>
    <w:rsid w:val="00E66620"/>
    <w:rsid w:val="00E6742A"/>
    <w:rsid w:val="00E6759C"/>
    <w:rsid w:val="00E676BD"/>
    <w:rsid w:val="00E67766"/>
    <w:rsid w:val="00E67C27"/>
    <w:rsid w:val="00E67C77"/>
    <w:rsid w:val="00E70372"/>
    <w:rsid w:val="00E76C0A"/>
    <w:rsid w:val="00E80B25"/>
    <w:rsid w:val="00E83D33"/>
    <w:rsid w:val="00E87F45"/>
    <w:rsid w:val="00E914A3"/>
    <w:rsid w:val="00E92214"/>
    <w:rsid w:val="00E92E27"/>
    <w:rsid w:val="00E93BBF"/>
    <w:rsid w:val="00E95CEE"/>
    <w:rsid w:val="00E974C8"/>
    <w:rsid w:val="00E97F70"/>
    <w:rsid w:val="00EA0057"/>
    <w:rsid w:val="00EA0366"/>
    <w:rsid w:val="00EA19B6"/>
    <w:rsid w:val="00EA1B7D"/>
    <w:rsid w:val="00EA1D86"/>
    <w:rsid w:val="00EA2A95"/>
    <w:rsid w:val="00EA3136"/>
    <w:rsid w:val="00EA33FE"/>
    <w:rsid w:val="00EA3444"/>
    <w:rsid w:val="00EA39CC"/>
    <w:rsid w:val="00EA3C57"/>
    <w:rsid w:val="00EA4133"/>
    <w:rsid w:val="00EA5ABE"/>
    <w:rsid w:val="00EA6F39"/>
    <w:rsid w:val="00EA74AD"/>
    <w:rsid w:val="00EB2EBF"/>
    <w:rsid w:val="00EB3076"/>
    <w:rsid w:val="00EB3986"/>
    <w:rsid w:val="00EB5027"/>
    <w:rsid w:val="00EB59F2"/>
    <w:rsid w:val="00EB6A13"/>
    <w:rsid w:val="00EC1147"/>
    <w:rsid w:val="00EC13C2"/>
    <w:rsid w:val="00EC23E9"/>
    <w:rsid w:val="00EC2A1A"/>
    <w:rsid w:val="00EC344A"/>
    <w:rsid w:val="00EC36EE"/>
    <w:rsid w:val="00EC44F5"/>
    <w:rsid w:val="00EC4F0E"/>
    <w:rsid w:val="00EC5341"/>
    <w:rsid w:val="00EC6599"/>
    <w:rsid w:val="00EC6DC9"/>
    <w:rsid w:val="00EC6FF6"/>
    <w:rsid w:val="00EC72D5"/>
    <w:rsid w:val="00EC7535"/>
    <w:rsid w:val="00ED15BA"/>
    <w:rsid w:val="00ED2EC7"/>
    <w:rsid w:val="00ED318F"/>
    <w:rsid w:val="00ED334B"/>
    <w:rsid w:val="00ED57F4"/>
    <w:rsid w:val="00ED7CD0"/>
    <w:rsid w:val="00EE00A2"/>
    <w:rsid w:val="00EE0C5D"/>
    <w:rsid w:val="00EE1B32"/>
    <w:rsid w:val="00EE2D38"/>
    <w:rsid w:val="00EE3401"/>
    <w:rsid w:val="00EE5EC3"/>
    <w:rsid w:val="00EF0A4F"/>
    <w:rsid w:val="00EF1529"/>
    <w:rsid w:val="00EF2A11"/>
    <w:rsid w:val="00EF5B14"/>
    <w:rsid w:val="00F01C4B"/>
    <w:rsid w:val="00F03C28"/>
    <w:rsid w:val="00F07466"/>
    <w:rsid w:val="00F11914"/>
    <w:rsid w:val="00F14264"/>
    <w:rsid w:val="00F1532B"/>
    <w:rsid w:val="00F162F5"/>
    <w:rsid w:val="00F172E5"/>
    <w:rsid w:val="00F178A0"/>
    <w:rsid w:val="00F17B9E"/>
    <w:rsid w:val="00F213A3"/>
    <w:rsid w:val="00F2182F"/>
    <w:rsid w:val="00F2239C"/>
    <w:rsid w:val="00F22747"/>
    <w:rsid w:val="00F23985"/>
    <w:rsid w:val="00F23FC5"/>
    <w:rsid w:val="00F25BB5"/>
    <w:rsid w:val="00F32CA0"/>
    <w:rsid w:val="00F35037"/>
    <w:rsid w:val="00F356D5"/>
    <w:rsid w:val="00F37130"/>
    <w:rsid w:val="00F40139"/>
    <w:rsid w:val="00F41F08"/>
    <w:rsid w:val="00F42930"/>
    <w:rsid w:val="00F42D2C"/>
    <w:rsid w:val="00F44FB7"/>
    <w:rsid w:val="00F45421"/>
    <w:rsid w:val="00F4609A"/>
    <w:rsid w:val="00F46271"/>
    <w:rsid w:val="00F504EC"/>
    <w:rsid w:val="00F52A31"/>
    <w:rsid w:val="00F54A68"/>
    <w:rsid w:val="00F54FF5"/>
    <w:rsid w:val="00F56518"/>
    <w:rsid w:val="00F57733"/>
    <w:rsid w:val="00F57AAA"/>
    <w:rsid w:val="00F6036E"/>
    <w:rsid w:val="00F60B66"/>
    <w:rsid w:val="00F626D4"/>
    <w:rsid w:val="00F62FA2"/>
    <w:rsid w:val="00F645D1"/>
    <w:rsid w:val="00F64DF8"/>
    <w:rsid w:val="00F65AE7"/>
    <w:rsid w:val="00F660D9"/>
    <w:rsid w:val="00F66716"/>
    <w:rsid w:val="00F67A2E"/>
    <w:rsid w:val="00F70176"/>
    <w:rsid w:val="00F709E8"/>
    <w:rsid w:val="00F72C37"/>
    <w:rsid w:val="00F76D0E"/>
    <w:rsid w:val="00F7774E"/>
    <w:rsid w:val="00F77BC9"/>
    <w:rsid w:val="00F824C2"/>
    <w:rsid w:val="00F82F97"/>
    <w:rsid w:val="00F84827"/>
    <w:rsid w:val="00F8588A"/>
    <w:rsid w:val="00F87AC0"/>
    <w:rsid w:val="00F910CB"/>
    <w:rsid w:val="00F918D0"/>
    <w:rsid w:val="00F92E38"/>
    <w:rsid w:val="00F94198"/>
    <w:rsid w:val="00F942EA"/>
    <w:rsid w:val="00F953FD"/>
    <w:rsid w:val="00F95975"/>
    <w:rsid w:val="00F95979"/>
    <w:rsid w:val="00F96327"/>
    <w:rsid w:val="00F973F7"/>
    <w:rsid w:val="00FA03C6"/>
    <w:rsid w:val="00FA07D4"/>
    <w:rsid w:val="00FA1170"/>
    <w:rsid w:val="00FA1B3D"/>
    <w:rsid w:val="00FA2C02"/>
    <w:rsid w:val="00FA3BB1"/>
    <w:rsid w:val="00FA5B8E"/>
    <w:rsid w:val="00FA7FBE"/>
    <w:rsid w:val="00FB0C63"/>
    <w:rsid w:val="00FB1313"/>
    <w:rsid w:val="00FB1FD1"/>
    <w:rsid w:val="00FB21CB"/>
    <w:rsid w:val="00FB2DEF"/>
    <w:rsid w:val="00FB375A"/>
    <w:rsid w:val="00FB3F3F"/>
    <w:rsid w:val="00FB51C7"/>
    <w:rsid w:val="00FB5FB3"/>
    <w:rsid w:val="00FB636E"/>
    <w:rsid w:val="00FB67C4"/>
    <w:rsid w:val="00FB6B64"/>
    <w:rsid w:val="00FB6E13"/>
    <w:rsid w:val="00FB6E5A"/>
    <w:rsid w:val="00FC0C1D"/>
    <w:rsid w:val="00FC2AF3"/>
    <w:rsid w:val="00FC2E0A"/>
    <w:rsid w:val="00FC4F3D"/>
    <w:rsid w:val="00FC6A42"/>
    <w:rsid w:val="00FC7A78"/>
    <w:rsid w:val="00FD0A37"/>
    <w:rsid w:val="00FD1795"/>
    <w:rsid w:val="00FD2FEC"/>
    <w:rsid w:val="00FD365F"/>
    <w:rsid w:val="00FD3DE1"/>
    <w:rsid w:val="00FD3F7C"/>
    <w:rsid w:val="00FD4B4A"/>
    <w:rsid w:val="00FD5E1A"/>
    <w:rsid w:val="00FD6363"/>
    <w:rsid w:val="00FD6659"/>
    <w:rsid w:val="00FE06E8"/>
    <w:rsid w:val="00FE1D0C"/>
    <w:rsid w:val="00FE2128"/>
    <w:rsid w:val="00FE2603"/>
    <w:rsid w:val="00FE2EA7"/>
    <w:rsid w:val="00FE3EAF"/>
    <w:rsid w:val="00FE3F4B"/>
    <w:rsid w:val="00FE4CF8"/>
    <w:rsid w:val="00FE4E6A"/>
    <w:rsid w:val="00FE692B"/>
    <w:rsid w:val="00FE6AB0"/>
    <w:rsid w:val="00FE7A07"/>
    <w:rsid w:val="00FF3094"/>
    <w:rsid w:val="00FF5525"/>
    <w:rsid w:val="00FF57C1"/>
    <w:rsid w:val="00FF6F28"/>
    <w:rsid w:val="04BB15BF"/>
    <w:rsid w:val="055346D7"/>
    <w:rsid w:val="05943C1E"/>
    <w:rsid w:val="2991CD03"/>
    <w:rsid w:val="2B32F4D6"/>
    <w:rsid w:val="33078A85"/>
    <w:rsid w:val="3CB4E3B9"/>
    <w:rsid w:val="44F5AF4F"/>
    <w:rsid w:val="4A984BEB"/>
    <w:rsid w:val="546F48A3"/>
    <w:rsid w:val="54CC38FF"/>
    <w:rsid w:val="6D6C4954"/>
    <w:rsid w:val="6FAE459E"/>
    <w:rsid w:val="70297CF1"/>
    <w:rsid w:val="7CD9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EB1B"/>
  <w15:chartTrackingRefBased/>
  <w15:docId w15:val="{D3045C4C-C7BA-4B01-8D83-5BEB6C43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196AB4"/>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ListParagraph">
    <w:name w:val="List Paragraph"/>
    <w:basedOn w:val="Normal"/>
    <w:uiPriority w:val="34"/>
    <w:qFormat/>
    <w:rsid w:val="00F17B9E"/>
    <w:pPr>
      <w:spacing w:after="160" w:line="259" w:lineRule="auto"/>
      <w:ind w:left="720" w:firstLine="0"/>
      <w:contextualSpacing/>
      <w:jc w:val="left"/>
    </w:pPr>
    <w:rPr>
      <w:rFonts w:ascii="Calibri" w:eastAsia="Calibri" w:hAnsi="Calibri"/>
      <w:sz w:val="22"/>
      <w:szCs w:val="22"/>
      <w:lang w:eastAsia="en-US"/>
    </w:rPr>
  </w:style>
  <w:style w:type="paragraph" w:styleId="Revision">
    <w:name w:val="Revision"/>
    <w:hidden/>
    <w:uiPriority w:val="71"/>
    <w:rsid w:val="00CD0877"/>
    <w:rPr>
      <w:rFonts w:ascii="Times" w:hAnsi="Times"/>
      <w:lang w:eastAsia="de-DE"/>
    </w:rPr>
  </w:style>
  <w:style w:type="character" w:styleId="CommentReference">
    <w:name w:val="annotation reference"/>
    <w:basedOn w:val="DefaultParagraphFont"/>
    <w:uiPriority w:val="99"/>
    <w:semiHidden/>
    <w:unhideWhenUsed/>
    <w:rsid w:val="008F1D35"/>
    <w:rPr>
      <w:sz w:val="16"/>
      <w:szCs w:val="16"/>
    </w:rPr>
  </w:style>
  <w:style w:type="paragraph" w:styleId="CommentText">
    <w:name w:val="annotation text"/>
    <w:basedOn w:val="Normal"/>
    <w:link w:val="CommentTextChar"/>
    <w:uiPriority w:val="99"/>
    <w:semiHidden/>
    <w:unhideWhenUsed/>
    <w:rsid w:val="008F1D35"/>
  </w:style>
  <w:style w:type="character" w:customStyle="1" w:styleId="CommentTextChar">
    <w:name w:val="Comment Text Char"/>
    <w:basedOn w:val="DefaultParagraphFont"/>
    <w:link w:val="CommentText"/>
    <w:uiPriority w:val="99"/>
    <w:semiHidden/>
    <w:rsid w:val="008F1D35"/>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F1D35"/>
    <w:rPr>
      <w:b/>
      <w:bCs/>
    </w:rPr>
  </w:style>
  <w:style w:type="character" w:customStyle="1" w:styleId="CommentSubjectChar">
    <w:name w:val="Comment Subject Char"/>
    <w:basedOn w:val="CommentTextChar"/>
    <w:link w:val="CommentSubject"/>
    <w:uiPriority w:val="99"/>
    <w:semiHidden/>
    <w:rsid w:val="008F1D35"/>
    <w:rPr>
      <w:rFonts w:ascii="Times" w:hAnsi="Times"/>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59EA6-38E2-4351-8B67-785813B94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TotalTime>
  <Pages>30</Pages>
  <Words>12609</Words>
  <Characters>71875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84316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Allen Hoskins</cp:lastModifiedBy>
  <cp:revision>4</cp:revision>
  <cp:lastPrinted>2006-03-24T17:58:00Z</cp:lastPrinted>
  <dcterms:created xsi:type="dcterms:W3CDTF">2022-11-21T03:14:00Z</dcterms:created>
  <dcterms:modified xsi:type="dcterms:W3CDTF">2022-11-21T03:19:00Z</dcterms:modified>
</cp:coreProperties>
</file>